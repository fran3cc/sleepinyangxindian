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0F77" w14:textId="77777777" w:rsidR="0020435B" w:rsidRDefault="0020435B">
      <w:pPr>
        <w:rPr>
          <w:rFonts w:ascii="Heiti TC Medium" w:eastAsia="Heiti TC Medium" w:hAnsi="Heiti TC Medium"/>
          <w:sz w:val="144"/>
          <w:szCs w:val="144"/>
        </w:rPr>
      </w:pPr>
    </w:p>
    <w:p w14:paraId="5D4CCAE7" w14:textId="77777777" w:rsidR="0020435B" w:rsidRDefault="0020435B">
      <w:pPr>
        <w:rPr>
          <w:rFonts w:ascii="Heiti TC Medium" w:eastAsia="Heiti TC Medium" w:hAnsi="Heiti TC Medium"/>
          <w:sz w:val="144"/>
          <w:szCs w:val="144"/>
        </w:rPr>
      </w:pPr>
    </w:p>
    <w:p w14:paraId="307E8DA4" w14:textId="6B643A28" w:rsidR="0020435B" w:rsidRPr="00B83CCB" w:rsidRDefault="0020435B" w:rsidP="0020435B">
      <w:pPr>
        <w:jc w:val="center"/>
        <w:rPr>
          <w:rFonts w:ascii="新宋体" w:eastAsia="新宋体" w:hAnsi="新宋体"/>
          <w:sz w:val="144"/>
          <w:szCs w:val="144"/>
        </w:rPr>
      </w:pPr>
      <w:r w:rsidRPr="00B83CCB">
        <w:rPr>
          <w:rFonts w:ascii="新宋体" w:eastAsia="新宋体" w:hAnsi="新宋体" w:hint="eastAsia"/>
          <w:sz w:val="144"/>
          <w:szCs w:val="144"/>
        </w:rPr>
        <w:t>Galileo</w:t>
      </w:r>
    </w:p>
    <w:p w14:paraId="3EC4D2B2" w14:textId="77777777" w:rsidR="00AE3E65" w:rsidRPr="00B83CCB" w:rsidRDefault="00AE3E65" w:rsidP="00AE3E65">
      <w:pPr>
        <w:rPr>
          <w:rFonts w:ascii="新宋体" w:eastAsia="新宋体" w:hAnsi="新宋体"/>
          <w:sz w:val="36"/>
          <w:szCs w:val="36"/>
        </w:rPr>
      </w:pPr>
    </w:p>
    <w:p w14:paraId="06BB3825" w14:textId="0EC98539" w:rsidR="00B35545" w:rsidRPr="00B83CCB" w:rsidRDefault="0020435B" w:rsidP="0020435B">
      <w:pPr>
        <w:jc w:val="center"/>
        <w:rPr>
          <w:rFonts w:ascii="新宋体" w:eastAsia="新宋体" w:hAnsi="新宋体"/>
          <w:sz w:val="144"/>
          <w:szCs w:val="144"/>
        </w:rPr>
      </w:pPr>
      <w:r w:rsidRPr="00B83CCB">
        <w:rPr>
          <w:rFonts w:ascii="新宋体" w:eastAsia="新宋体" w:hAnsi="新宋体" w:hint="eastAsia"/>
          <w:sz w:val="72"/>
          <w:szCs w:val="72"/>
        </w:rPr>
        <w:t xml:space="preserve">Trinity Drama Club 2 </w:t>
      </w:r>
      <w:r w:rsidRPr="00B83CCB">
        <w:rPr>
          <w:rFonts w:ascii="新宋体" w:eastAsia="新宋体" w:hAnsi="新宋体"/>
          <w:sz w:val="72"/>
          <w:szCs w:val="72"/>
        </w:rPr>
        <w:t>023</w:t>
      </w:r>
      <w:r w:rsidR="00B35545" w:rsidRPr="00B83CCB">
        <w:rPr>
          <w:rFonts w:ascii="新宋体" w:eastAsia="新宋体" w:hAnsi="新宋体"/>
          <w:sz w:val="144"/>
          <w:szCs w:val="144"/>
        </w:rPr>
        <w:br w:type="page"/>
      </w:r>
    </w:p>
    <w:p w14:paraId="5D9B18F8" w14:textId="6E8CE22E" w:rsidR="004913D0" w:rsidRPr="00DD5393" w:rsidRDefault="00B35545" w:rsidP="00B35545">
      <w:pPr>
        <w:jc w:val="center"/>
        <w:rPr>
          <w:rFonts w:eastAsia="新宋体" w:cstheme="minorHAnsi"/>
          <w:sz w:val="28"/>
          <w:szCs w:val="28"/>
        </w:rPr>
      </w:pPr>
      <w:r w:rsidRPr="00DD5393">
        <w:rPr>
          <w:rFonts w:eastAsia="新宋体" w:cstheme="minorHAnsi"/>
          <w:sz w:val="28"/>
          <w:szCs w:val="28"/>
        </w:rPr>
        <w:lastRenderedPageBreak/>
        <w:t>The huts of Padua</w:t>
      </w:r>
    </w:p>
    <w:tbl>
      <w:tblPr>
        <w:tblStyle w:val="TableGrid"/>
        <w:tblW w:w="9355" w:type="dxa"/>
        <w:tblLook w:val="04A0" w:firstRow="1" w:lastRow="0" w:firstColumn="1" w:lastColumn="0" w:noHBand="0" w:noVBand="1"/>
      </w:tblPr>
      <w:tblGrid>
        <w:gridCol w:w="1726"/>
        <w:gridCol w:w="7629"/>
      </w:tblGrid>
      <w:tr w:rsidR="0077430D" w:rsidRPr="00DD5393" w14:paraId="7825154B" w14:textId="77777777" w:rsidTr="00053918">
        <w:tc>
          <w:tcPr>
            <w:tcW w:w="1726" w:type="dxa"/>
            <w:tcBorders>
              <w:top w:val="nil"/>
              <w:left w:val="nil"/>
              <w:bottom w:val="nil"/>
              <w:right w:val="nil"/>
            </w:tcBorders>
          </w:tcPr>
          <w:p w14:paraId="513DB9D3" w14:textId="77777777" w:rsidR="00B35545" w:rsidRPr="00DD5393" w:rsidRDefault="00B35545" w:rsidP="00477A8C">
            <w:pPr>
              <w:rPr>
                <w:rFonts w:eastAsia="新宋体" w:cstheme="minorHAnsi"/>
              </w:rPr>
            </w:pPr>
          </w:p>
        </w:tc>
        <w:tc>
          <w:tcPr>
            <w:tcW w:w="7629" w:type="dxa"/>
            <w:tcBorders>
              <w:top w:val="nil"/>
              <w:left w:val="nil"/>
              <w:bottom w:val="nil"/>
              <w:right w:val="nil"/>
            </w:tcBorders>
          </w:tcPr>
          <w:p w14:paraId="480EBAE7" w14:textId="77777777" w:rsidR="00B35545" w:rsidRPr="00DD5393" w:rsidRDefault="00B35545" w:rsidP="00477A8C">
            <w:pPr>
              <w:rPr>
                <w:rFonts w:eastAsia="新宋体" w:cstheme="minorHAnsi"/>
              </w:rPr>
            </w:pPr>
          </w:p>
        </w:tc>
      </w:tr>
      <w:tr w:rsidR="0077430D" w:rsidRPr="00DD5393" w14:paraId="3D543B9E" w14:textId="77777777" w:rsidTr="00053918">
        <w:tc>
          <w:tcPr>
            <w:tcW w:w="1726" w:type="dxa"/>
            <w:tcBorders>
              <w:top w:val="nil"/>
              <w:left w:val="nil"/>
              <w:bottom w:val="nil"/>
              <w:right w:val="nil"/>
            </w:tcBorders>
          </w:tcPr>
          <w:p w14:paraId="41AED53C" w14:textId="127B7A05" w:rsidR="00B35545" w:rsidRPr="00DD5393" w:rsidRDefault="00304506" w:rsidP="00304506">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B5DB7C3" w14:textId="4DE2AF9A" w:rsidR="0007790F" w:rsidRPr="00DD5393" w:rsidRDefault="00DD5393" w:rsidP="00477A8C">
            <w:pPr>
              <w:rPr>
                <w:rFonts w:eastAsia="新宋体" w:cstheme="minorHAnsi"/>
              </w:rPr>
            </w:pPr>
            <w:r w:rsidRPr="00DD5393">
              <w:rPr>
                <w:rFonts w:eastAsia="新宋体" w:cstheme="minorHAnsi"/>
              </w:rPr>
              <w:t>Hello everyone</w:t>
            </w:r>
            <w:r w:rsidR="005E31DB" w:rsidRPr="00DD5393">
              <w:rPr>
                <w:rFonts w:eastAsia="新宋体" w:cstheme="minorHAnsi"/>
              </w:rPr>
              <w:t xml:space="preserve">! My name is Andrea Sarti, the son of Mr. Galileo's housekeeper. Our story takes place in an absurd era when </w:t>
            </w:r>
            <w:r>
              <w:rPr>
                <w:rFonts w:eastAsia="新宋体" w:cstheme="minorHAnsi"/>
              </w:rPr>
              <w:t>thought is</w:t>
            </w:r>
            <w:r w:rsidR="005E31DB" w:rsidRPr="00DD5393">
              <w:rPr>
                <w:rFonts w:eastAsia="新宋体" w:cstheme="minorHAnsi"/>
              </w:rPr>
              <w:t xml:space="preserve"> censored, reason is suppressed, and technology is excluded. So, for the next two hours, put away your mobile phone, </w:t>
            </w:r>
            <w:r w:rsidRPr="00DD5393">
              <w:rPr>
                <w:rFonts w:eastAsia="新宋体" w:cstheme="minorHAnsi"/>
              </w:rPr>
              <w:t>do not</w:t>
            </w:r>
            <w:r w:rsidR="005E31DB" w:rsidRPr="00DD5393">
              <w:rPr>
                <w:rFonts w:eastAsia="新宋体" w:cstheme="minorHAnsi"/>
              </w:rPr>
              <w:t xml:space="preserve"> take photos, videos, or tweets. Otherwise, be careful that monks</w:t>
            </w:r>
            <w:r w:rsidR="00E63826">
              <w:rPr>
                <w:rFonts w:eastAsia="新宋体" w:cstheme="minorHAnsi"/>
              </w:rPr>
              <w:t xml:space="preserve"> are going to confiscated it</w:t>
            </w:r>
            <w:r w:rsidR="005E31DB" w:rsidRPr="00DD5393">
              <w:rPr>
                <w:rFonts w:eastAsia="新宋体" w:cstheme="minorHAnsi"/>
              </w:rPr>
              <w:t>!</w:t>
            </w:r>
          </w:p>
          <w:p w14:paraId="4CA6FB2F" w14:textId="19F705E9" w:rsidR="00304506" w:rsidRPr="00DD5393" w:rsidRDefault="00304506" w:rsidP="00477A8C">
            <w:pPr>
              <w:rPr>
                <w:rFonts w:eastAsia="新宋体" w:cstheme="minorHAnsi"/>
              </w:rPr>
            </w:pPr>
            <w:r w:rsidRPr="00DD5393">
              <w:rPr>
                <w:rFonts w:eastAsia="新宋体" w:cstheme="minorHAnsi"/>
              </w:rPr>
              <w:t>The story begins in 1609, more than 400 years ago. Our protagonist, forty-six-year-old Galileo Galilei, teaches at the mathematics department of the University of Padua in Italy, and is determined to prove Copernicus' new cosmology. That year, I was only eleven years old.</w:t>
            </w:r>
          </w:p>
          <w:p w14:paraId="6B37235B" w14:textId="60860D03" w:rsidR="0007790F" w:rsidRPr="00DD5393" w:rsidRDefault="0007790F" w:rsidP="00477A8C">
            <w:pPr>
              <w:rPr>
                <w:rFonts w:eastAsia="新宋体" w:cstheme="minorHAnsi"/>
              </w:rPr>
            </w:pPr>
            <w:r w:rsidRPr="00DD5393">
              <w:rPr>
                <w:rFonts w:eastAsia="新宋体" w:cstheme="minorHAnsi"/>
              </w:rPr>
              <w:t>(While saying the last sentence, he changes into a child's costume and enters Galileo's room with a glass of milk and a loaf of bread)</w:t>
            </w:r>
          </w:p>
        </w:tc>
      </w:tr>
      <w:tr w:rsidR="0077430D" w:rsidRPr="00DD5393" w14:paraId="103107C3" w14:textId="77777777" w:rsidTr="00053918">
        <w:tc>
          <w:tcPr>
            <w:tcW w:w="1726" w:type="dxa"/>
            <w:tcBorders>
              <w:top w:val="nil"/>
              <w:left w:val="nil"/>
              <w:bottom w:val="nil"/>
              <w:right w:val="nil"/>
            </w:tcBorders>
          </w:tcPr>
          <w:p w14:paraId="637FE30E" w14:textId="3861AAE9" w:rsidR="00B35545" w:rsidRPr="00DD5393" w:rsidRDefault="00C50CF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C3674F1" w14:textId="1487AF9F" w:rsidR="00B35545" w:rsidRPr="00DD5393" w:rsidRDefault="00C50CF8" w:rsidP="0007790F">
            <w:pPr>
              <w:pStyle w:val="a1"/>
              <w:rPr>
                <w:rFonts w:asciiTheme="minorHAnsi" w:eastAsia="新宋体" w:hAnsiTheme="minorHAnsi" w:cstheme="minorHAnsi"/>
              </w:rPr>
            </w:pPr>
            <w:r w:rsidRPr="00DD5393">
              <w:rPr>
                <w:rFonts w:asciiTheme="minorHAnsi" w:eastAsia="新宋体" w:hAnsiTheme="minorHAnsi" w:cstheme="minorHAnsi"/>
              </w:rPr>
              <w:t>Andrea, you came just in time. Put down the milk and bread first, but don't close the book.</w:t>
            </w:r>
          </w:p>
        </w:tc>
      </w:tr>
      <w:tr w:rsidR="0077430D" w:rsidRPr="00DD5393" w14:paraId="67DACF6D" w14:textId="77777777" w:rsidTr="00053918">
        <w:tc>
          <w:tcPr>
            <w:tcW w:w="1726" w:type="dxa"/>
            <w:tcBorders>
              <w:top w:val="nil"/>
              <w:left w:val="nil"/>
              <w:bottom w:val="nil"/>
              <w:right w:val="nil"/>
            </w:tcBorders>
          </w:tcPr>
          <w:p w14:paraId="44037EE2" w14:textId="3CA5A993" w:rsidR="00B35545" w:rsidRPr="00DD5393" w:rsidRDefault="006044C1"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5278309" w14:textId="6D65605D" w:rsidR="00B35545" w:rsidRPr="00DD5393" w:rsidRDefault="006044C1" w:rsidP="0007790F">
            <w:pPr>
              <w:pStyle w:val="a1"/>
              <w:rPr>
                <w:rFonts w:asciiTheme="minorHAnsi" w:eastAsia="新宋体" w:hAnsiTheme="minorHAnsi" w:cstheme="minorHAnsi"/>
              </w:rPr>
            </w:pPr>
            <w:r w:rsidRPr="00DD5393">
              <w:rPr>
                <w:rFonts w:asciiTheme="minorHAnsi" w:eastAsia="新宋体" w:hAnsiTheme="minorHAnsi" w:cstheme="minorHAnsi"/>
              </w:rPr>
              <w:t>Mom said we should pay for the milk. The milkman is</w:t>
            </w:r>
            <w:r w:rsidR="00E63826">
              <w:rPr>
                <w:rFonts w:asciiTheme="minorHAnsi" w:eastAsia="新宋体" w:hAnsiTheme="minorHAnsi" w:cstheme="minorHAnsi"/>
              </w:rPr>
              <w:t xml:space="preserve"> almost</w:t>
            </w:r>
            <w:r w:rsidRPr="00DD5393">
              <w:rPr>
                <w:rFonts w:asciiTheme="minorHAnsi" w:eastAsia="新宋体" w:hAnsiTheme="minorHAnsi" w:cstheme="minorHAnsi"/>
              </w:rPr>
              <w:t xml:space="preserve"> to come and block the door for the bill.</w:t>
            </w:r>
          </w:p>
        </w:tc>
      </w:tr>
      <w:tr w:rsidR="0077430D" w:rsidRPr="00DD5393" w14:paraId="1A974C8C" w14:textId="77777777" w:rsidTr="00053918">
        <w:tc>
          <w:tcPr>
            <w:tcW w:w="1726" w:type="dxa"/>
            <w:tcBorders>
              <w:top w:val="nil"/>
              <w:left w:val="nil"/>
              <w:bottom w:val="nil"/>
              <w:right w:val="nil"/>
            </w:tcBorders>
          </w:tcPr>
          <w:p w14:paraId="50547CA9" w14:textId="305DEACC" w:rsidR="00B35545" w:rsidRPr="00DD5393" w:rsidRDefault="006044C1"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43F4718" w14:textId="6E6D6766" w:rsidR="00B35545" w:rsidRPr="00DD5393" w:rsidRDefault="006044C1"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Another bill to pay. All of them are very smart. </w:t>
            </w:r>
            <w:r w:rsidR="00E63826">
              <w:rPr>
                <w:rFonts w:asciiTheme="minorHAnsi" w:eastAsia="新宋体" w:hAnsiTheme="minorHAnsi" w:cstheme="minorHAnsi"/>
              </w:rPr>
              <w:t xml:space="preserve">Even </w:t>
            </w:r>
            <w:r w:rsidR="003B1BC2">
              <w:rPr>
                <w:rFonts w:asciiTheme="minorHAnsi" w:eastAsia="新宋体" w:hAnsiTheme="minorHAnsi" w:cstheme="minorHAnsi"/>
              </w:rPr>
              <w:t>I</w:t>
            </w:r>
            <w:r w:rsidR="003B1BC2" w:rsidRPr="00DD5393">
              <w:rPr>
                <w:rFonts w:asciiTheme="minorHAnsi" w:eastAsia="新宋体" w:hAnsiTheme="minorHAnsi" w:cstheme="minorHAnsi"/>
              </w:rPr>
              <w:t>, who</w:t>
            </w:r>
            <w:r w:rsidRPr="00DD5393">
              <w:rPr>
                <w:rFonts w:asciiTheme="minorHAnsi" w:eastAsia="新宋体" w:hAnsiTheme="minorHAnsi" w:cstheme="minorHAnsi"/>
              </w:rPr>
              <w:t xml:space="preserve"> taught mathematics in college, didn't know </w:t>
            </w:r>
            <w:r w:rsidR="00E63826">
              <w:rPr>
                <w:rFonts w:asciiTheme="minorHAnsi" w:eastAsia="新宋体" w:hAnsiTheme="minorHAnsi" w:cstheme="minorHAnsi"/>
              </w:rPr>
              <w:t>better than them</w:t>
            </w:r>
            <w:r w:rsidRPr="00DD5393">
              <w:rPr>
                <w:rFonts w:asciiTheme="minorHAnsi" w:eastAsia="新宋体" w:hAnsiTheme="minorHAnsi" w:cstheme="minorHAnsi"/>
              </w:rPr>
              <w:t>. This monthly salary is almost not enough to make ends meet</w:t>
            </w:r>
            <w:r w:rsidR="003B1BC2">
              <w:rPr>
                <w:rFonts w:asciiTheme="minorHAnsi" w:eastAsia="新宋体" w:hAnsiTheme="minorHAnsi" w:cstheme="minorHAnsi"/>
              </w:rPr>
              <w:t>!</w:t>
            </w:r>
          </w:p>
        </w:tc>
      </w:tr>
      <w:tr w:rsidR="0077430D" w:rsidRPr="00DD5393" w14:paraId="07B4CFF3" w14:textId="77777777" w:rsidTr="00053918">
        <w:tc>
          <w:tcPr>
            <w:tcW w:w="1726" w:type="dxa"/>
            <w:tcBorders>
              <w:top w:val="nil"/>
              <w:left w:val="nil"/>
              <w:bottom w:val="nil"/>
              <w:right w:val="nil"/>
            </w:tcBorders>
          </w:tcPr>
          <w:p w14:paraId="39604EC2" w14:textId="2DEB2CC2" w:rsidR="00B35545" w:rsidRPr="00DD5393" w:rsidRDefault="006044C1"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EBA2F49" w14:textId="36DA81EF" w:rsidR="00B35545" w:rsidRPr="00DD5393" w:rsidRDefault="003B1BC2" w:rsidP="0007790F">
            <w:pPr>
              <w:pStyle w:val="a1"/>
              <w:rPr>
                <w:rFonts w:asciiTheme="minorHAnsi" w:eastAsia="新宋体" w:hAnsiTheme="minorHAnsi" w:cstheme="minorHAnsi"/>
              </w:rPr>
            </w:pPr>
            <w:r>
              <w:rPr>
                <w:rFonts w:asciiTheme="minorHAnsi" w:eastAsia="新宋体" w:hAnsiTheme="minorHAnsi" w:cstheme="minorHAnsi"/>
              </w:rPr>
              <w:t>Whatever</w:t>
            </w:r>
            <w:r w:rsidR="006044C1" w:rsidRPr="00DD5393">
              <w:rPr>
                <w:rFonts w:asciiTheme="minorHAnsi" w:eastAsia="新宋体" w:hAnsiTheme="minorHAnsi" w:cstheme="minorHAnsi"/>
              </w:rPr>
              <w:t xml:space="preserve">. He said that if you don't give </w:t>
            </w:r>
            <w:r>
              <w:rPr>
                <w:rFonts w:asciiTheme="minorHAnsi" w:eastAsia="新宋体" w:hAnsiTheme="minorHAnsi" w:cstheme="minorHAnsi"/>
              </w:rPr>
              <w:t>the</w:t>
            </w:r>
            <w:r w:rsidR="006044C1" w:rsidRPr="00DD5393">
              <w:rPr>
                <w:rFonts w:asciiTheme="minorHAnsi" w:eastAsia="新宋体" w:hAnsiTheme="minorHAnsi" w:cstheme="minorHAnsi"/>
              </w:rPr>
              <w:t xml:space="preserve"> money, </w:t>
            </w:r>
            <w:r>
              <w:rPr>
                <w:rFonts w:asciiTheme="minorHAnsi" w:eastAsia="新宋体" w:hAnsiTheme="minorHAnsi" w:cstheme="minorHAnsi"/>
              </w:rPr>
              <w:t>he</w:t>
            </w:r>
            <w:r w:rsidR="006044C1" w:rsidRPr="00DD5393">
              <w:rPr>
                <w:rFonts w:asciiTheme="minorHAnsi" w:eastAsia="新宋体" w:hAnsiTheme="minorHAnsi" w:cstheme="minorHAnsi"/>
              </w:rPr>
              <w:t xml:space="preserve"> will sue you in court.</w:t>
            </w:r>
          </w:p>
        </w:tc>
      </w:tr>
      <w:tr w:rsidR="0077430D" w:rsidRPr="00DD5393" w14:paraId="3E1D5A1A" w14:textId="77777777" w:rsidTr="00053918">
        <w:tc>
          <w:tcPr>
            <w:tcW w:w="1726" w:type="dxa"/>
            <w:tcBorders>
              <w:top w:val="nil"/>
              <w:left w:val="nil"/>
              <w:bottom w:val="nil"/>
              <w:right w:val="nil"/>
            </w:tcBorders>
          </w:tcPr>
          <w:p w14:paraId="3E9A5B3E" w14:textId="738ECB71" w:rsidR="00B35545" w:rsidRPr="00DD5393" w:rsidRDefault="003C295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2AB3BAE" w14:textId="52F5CC6E" w:rsidR="00B35545" w:rsidRPr="00DD5393" w:rsidRDefault="003C2954"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OK. </w:t>
            </w:r>
            <w:r w:rsidR="003B1BC2">
              <w:rPr>
                <w:rFonts w:asciiTheme="minorHAnsi" w:eastAsia="新宋体" w:hAnsiTheme="minorHAnsi" w:cstheme="minorHAnsi"/>
              </w:rPr>
              <w:t>I</w:t>
            </w:r>
            <w:r w:rsidRPr="00DD5393">
              <w:rPr>
                <w:rFonts w:asciiTheme="minorHAnsi" w:eastAsia="新宋体" w:hAnsiTheme="minorHAnsi" w:cstheme="minorHAnsi"/>
              </w:rPr>
              <w:t>f the clerk of the court wants to come to our house as soon as possible, what route should he choose between the two places?</w:t>
            </w:r>
          </w:p>
        </w:tc>
      </w:tr>
      <w:tr w:rsidR="0077430D" w:rsidRPr="00DD5393" w14:paraId="21A10A96" w14:textId="77777777" w:rsidTr="00053918">
        <w:tc>
          <w:tcPr>
            <w:tcW w:w="1726" w:type="dxa"/>
            <w:tcBorders>
              <w:top w:val="nil"/>
              <w:left w:val="nil"/>
              <w:bottom w:val="nil"/>
              <w:right w:val="nil"/>
            </w:tcBorders>
          </w:tcPr>
          <w:p w14:paraId="071673C3" w14:textId="7EC910D1" w:rsidR="00B35545" w:rsidRPr="00DD5393" w:rsidRDefault="003C295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363AAED" w14:textId="219F8DE4" w:rsidR="00B35545" w:rsidRPr="00DD5393" w:rsidRDefault="003B1BC2" w:rsidP="0007790F">
            <w:pPr>
              <w:pStyle w:val="a1"/>
              <w:rPr>
                <w:rFonts w:asciiTheme="minorHAnsi" w:eastAsia="新宋体" w:hAnsiTheme="minorHAnsi" w:cstheme="minorHAnsi"/>
              </w:rPr>
            </w:pPr>
            <w:r>
              <w:rPr>
                <w:rFonts w:asciiTheme="minorHAnsi" w:eastAsia="新宋体" w:hAnsiTheme="minorHAnsi" w:cstheme="minorHAnsi"/>
              </w:rPr>
              <w:t>S</w:t>
            </w:r>
            <w:r w:rsidR="003C2954" w:rsidRPr="00DD5393">
              <w:rPr>
                <w:rFonts w:asciiTheme="minorHAnsi" w:eastAsia="新宋体" w:hAnsiTheme="minorHAnsi" w:cstheme="minorHAnsi"/>
              </w:rPr>
              <w:t>traight line! Because the straight line between two points is the shortest!</w:t>
            </w:r>
          </w:p>
        </w:tc>
      </w:tr>
      <w:tr w:rsidR="0077430D" w:rsidRPr="00DD5393" w14:paraId="04D581B2" w14:textId="77777777" w:rsidTr="00053918">
        <w:tc>
          <w:tcPr>
            <w:tcW w:w="1726" w:type="dxa"/>
            <w:tcBorders>
              <w:top w:val="nil"/>
              <w:left w:val="nil"/>
              <w:bottom w:val="nil"/>
              <w:right w:val="nil"/>
            </w:tcBorders>
          </w:tcPr>
          <w:p w14:paraId="49339157" w14:textId="079A3777" w:rsidR="0007790F" w:rsidRPr="00DD5393" w:rsidRDefault="003C295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A5B8A4D" w14:textId="2A85DE6E" w:rsidR="0007790F" w:rsidRPr="00DD5393" w:rsidRDefault="003C2954" w:rsidP="003C2954">
            <w:pPr>
              <w:pStyle w:val="a1"/>
              <w:rPr>
                <w:rFonts w:asciiTheme="minorHAnsi" w:eastAsia="新宋体" w:hAnsiTheme="minorHAnsi" w:cstheme="minorHAnsi"/>
              </w:rPr>
            </w:pPr>
            <w:r w:rsidRPr="00DD5393">
              <w:rPr>
                <w:rFonts w:asciiTheme="minorHAnsi" w:eastAsia="新宋体" w:hAnsiTheme="minorHAnsi" w:cstheme="minorHAnsi"/>
              </w:rPr>
              <w:t xml:space="preserve">Hahaha, smart! </w:t>
            </w:r>
            <w:r w:rsidR="003B1BC2">
              <w:rPr>
                <w:rFonts w:asciiTheme="minorHAnsi" w:eastAsia="新宋体" w:hAnsiTheme="minorHAnsi" w:cstheme="minorHAnsi"/>
              </w:rPr>
              <w:t>You are an excellent learner</w:t>
            </w:r>
            <w:r w:rsidRPr="00DD5393">
              <w:rPr>
                <w:rFonts w:asciiTheme="minorHAnsi" w:eastAsia="新宋体" w:hAnsiTheme="minorHAnsi" w:cstheme="minorHAnsi"/>
              </w:rPr>
              <w:t>! Come on, let me show you something. (He opens a Ptolemaic model of the universe)</w:t>
            </w:r>
          </w:p>
        </w:tc>
      </w:tr>
      <w:tr w:rsidR="0077430D" w:rsidRPr="00DD5393" w14:paraId="5AB81695" w14:textId="77777777" w:rsidTr="00053918">
        <w:tc>
          <w:tcPr>
            <w:tcW w:w="1726" w:type="dxa"/>
            <w:tcBorders>
              <w:top w:val="nil"/>
              <w:left w:val="nil"/>
              <w:bottom w:val="nil"/>
              <w:right w:val="nil"/>
            </w:tcBorders>
          </w:tcPr>
          <w:p w14:paraId="13EE1D83" w14:textId="4E704D7E" w:rsidR="0007790F" w:rsidRPr="00DD5393" w:rsidRDefault="003C295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0EEF84B" w14:textId="19BBEF15" w:rsidR="0007790F" w:rsidRPr="00DD5393" w:rsidRDefault="003C2954" w:rsidP="0007790F">
            <w:pPr>
              <w:pStyle w:val="a1"/>
              <w:rPr>
                <w:rFonts w:asciiTheme="minorHAnsi" w:eastAsia="新宋体" w:hAnsiTheme="minorHAnsi" w:cstheme="minorHAnsi"/>
              </w:rPr>
            </w:pPr>
            <w:r w:rsidRPr="00DD5393">
              <w:rPr>
                <w:rFonts w:asciiTheme="minorHAnsi" w:eastAsia="新宋体" w:hAnsiTheme="minorHAnsi" w:cstheme="minorHAnsi"/>
              </w:rPr>
              <w:t>What's this?</w:t>
            </w:r>
          </w:p>
        </w:tc>
      </w:tr>
      <w:tr w:rsidR="0077430D" w:rsidRPr="00DD5393" w14:paraId="38C83DF7" w14:textId="77777777" w:rsidTr="00053918">
        <w:tc>
          <w:tcPr>
            <w:tcW w:w="1726" w:type="dxa"/>
            <w:tcBorders>
              <w:top w:val="nil"/>
              <w:left w:val="nil"/>
              <w:bottom w:val="nil"/>
              <w:right w:val="nil"/>
            </w:tcBorders>
          </w:tcPr>
          <w:p w14:paraId="2136E4BA" w14:textId="3EABED1D" w:rsidR="0007790F" w:rsidRPr="00DD5393" w:rsidRDefault="003C295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1F17FFF" w14:textId="4AEB8344" w:rsidR="003C2954" w:rsidRPr="00DD5393" w:rsidRDefault="003C2954" w:rsidP="0007790F">
            <w:pPr>
              <w:pStyle w:val="a1"/>
              <w:rPr>
                <w:rFonts w:asciiTheme="minorHAnsi" w:eastAsia="新宋体" w:hAnsiTheme="minorHAnsi" w:cstheme="minorHAnsi"/>
              </w:rPr>
            </w:pPr>
            <w:r w:rsidRPr="00DD5393">
              <w:rPr>
                <w:rFonts w:asciiTheme="minorHAnsi" w:eastAsia="新宋体" w:hAnsiTheme="minorHAnsi" w:cstheme="minorHAnsi"/>
              </w:rPr>
              <w:t>This is called an astrolabe. It shows how the stars orbited the earth in the eyes of the ancients.</w:t>
            </w:r>
          </w:p>
        </w:tc>
      </w:tr>
      <w:tr w:rsidR="0077430D" w:rsidRPr="00DD5393" w14:paraId="71A035BD" w14:textId="77777777" w:rsidTr="00053918">
        <w:tc>
          <w:tcPr>
            <w:tcW w:w="1726" w:type="dxa"/>
            <w:tcBorders>
              <w:top w:val="nil"/>
              <w:left w:val="nil"/>
              <w:bottom w:val="nil"/>
              <w:right w:val="nil"/>
            </w:tcBorders>
          </w:tcPr>
          <w:p w14:paraId="4D976972" w14:textId="36D6D3E5" w:rsidR="0007790F" w:rsidRPr="00DD5393" w:rsidRDefault="003C295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4B512D4" w14:textId="27A2B1FF" w:rsidR="0007790F" w:rsidRPr="00DD5393" w:rsidRDefault="003C2954" w:rsidP="0007790F">
            <w:pPr>
              <w:pStyle w:val="a1"/>
              <w:rPr>
                <w:rFonts w:asciiTheme="minorHAnsi" w:eastAsia="新宋体" w:hAnsiTheme="minorHAnsi" w:cstheme="minorHAnsi"/>
              </w:rPr>
            </w:pPr>
            <w:r w:rsidRPr="00DD5393">
              <w:rPr>
                <w:rFonts w:asciiTheme="minorHAnsi" w:eastAsia="新宋体" w:hAnsiTheme="minorHAnsi" w:cstheme="minorHAnsi"/>
              </w:rPr>
              <w:t>I see. Is the one in the middle the Earth?</w:t>
            </w:r>
          </w:p>
        </w:tc>
      </w:tr>
      <w:tr w:rsidR="0077430D" w:rsidRPr="00DD5393" w14:paraId="37CA3011" w14:textId="77777777" w:rsidTr="00053918">
        <w:tc>
          <w:tcPr>
            <w:tcW w:w="1726" w:type="dxa"/>
            <w:tcBorders>
              <w:top w:val="nil"/>
              <w:left w:val="nil"/>
              <w:bottom w:val="nil"/>
              <w:right w:val="nil"/>
            </w:tcBorders>
          </w:tcPr>
          <w:p w14:paraId="5605C27E" w14:textId="32C6D9B1" w:rsidR="0007790F" w:rsidRPr="00DD5393" w:rsidRDefault="00C2418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6034DBE" w14:textId="24AD68ED" w:rsidR="0007790F" w:rsidRPr="00DD5393" w:rsidRDefault="00C24188" w:rsidP="0007790F">
            <w:pPr>
              <w:pStyle w:val="a1"/>
              <w:rPr>
                <w:rFonts w:asciiTheme="minorHAnsi" w:eastAsia="新宋体" w:hAnsiTheme="minorHAnsi" w:cstheme="minorHAnsi"/>
              </w:rPr>
            </w:pPr>
            <w:r w:rsidRPr="00DD5393">
              <w:rPr>
                <w:rFonts w:asciiTheme="minorHAnsi" w:eastAsia="新宋体" w:hAnsiTheme="minorHAnsi" w:cstheme="minorHAnsi"/>
              </w:rPr>
              <w:t>Yes. These shells outside the earth are called crystal spheres. These little balls on the sphere are the stars.</w:t>
            </w:r>
          </w:p>
        </w:tc>
      </w:tr>
      <w:tr w:rsidR="0077430D" w:rsidRPr="00DD5393" w14:paraId="545D8650" w14:textId="77777777" w:rsidTr="00053918">
        <w:tc>
          <w:tcPr>
            <w:tcW w:w="1726" w:type="dxa"/>
            <w:tcBorders>
              <w:top w:val="nil"/>
              <w:left w:val="nil"/>
              <w:bottom w:val="nil"/>
              <w:right w:val="nil"/>
            </w:tcBorders>
          </w:tcPr>
          <w:p w14:paraId="13F423B1" w14:textId="3A478123" w:rsidR="0007790F" w:rsidRPr="00DD5393" w:rsidRDefault="00C2418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80A0B3B" w14:textId="0F68E8F0" w:rsidR="0007790F" w:rsidRPr="00DD5393" w:rsidRDefault="00EC2C9B" w:rsidP="0007790F">
            <w:pPr>
              <w:pStyle w:val="a1"/>
              <w:rPr>
                <w:rFonts w:asciiTheme="minorHAnsi" w:eastAsia="新宋体" w:hAnsiTheme="minorHAnsi" w:cstheme="minorHAnsi"/>
              </w:rPr>
            </w:pPr>
            <w:r w:rsidRPr="00DD5393">
              <w:rPr>
                <w:rFonts w:asciiTheme="minorHAnsi" w:eastAsia="新宋体" w:hAnsiTheme="minorHAnsi" w:cstheme="minorHAnsi"/>
              </w:rPr>
              <w:t>There seems to be some small characters next to the stars!</w:t>
            </w:r>
          </w:p>
        </w:tc>
      </w:tr>
      <w:tr w:rsidR="0077430D" w:rsidRPr="00DD5393" w14:paraId="7B6D3233" w14:textId="77777777" w:rsidTr="00053918">
        <w:tc>
          <w:tcPr>
            <w:tcW w:w="1726" w:type="dxa"/>
            <w:tcBorders>
              <w:top w:val="nil"/>
              <w:left w:val="nil"/>
              <w:bottom w:val="nil"/>
              <w:right w:val="nil"/>
            </w:tcBorders>
          </w:tcPr>
          <w:p w14:paraId="087AEB6C" w14:textId="41749F30" w:rsidR="0007790F" w:rsidRPr="00DD5393" w:rsidRDefault="00C2418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EA64335" w14:textId="5A3A6F7B" w:rsidR="0007790F" w:rsidRPr="00DD5393" w:rsidRDefault="00C24188" w:rsidP="0007790F">
            <w:pPr>
              <w:pStyle w:val="a1"/>
              <w:rPr>
                <w:rFonts w:asciiTheme="minorHAnsi" w:eastAsia="新宋体" w:hAnsiTheme="minorHAnsi" w:cstheme="minorHAnsi"/>
              </w:rPr>
            </w:pPr>
            <w:r w:rsidRPr="00DD5393">
              <w:rPr>
                <w:rFonts w:asciiTheme="minorHAnsi" w:eastAsia="新宋体" w:hAnsiTheme="minorHAnsi" w:cstheme="minorHAnsi"/>
              </w:rPr>
              <w:t>Yes, the name of each star.</w:t>
            </w:r>
          </w:p>
        </w:tc>
      </w:tr>
      <w:tr w:rsidR="0077430D" w:rsidRPr="00DD5393" w14:paraId="692E550C" w14:textId="77777777" w:rsidTr="00053918">
        <w:tc>
          <w:tcPr>
            <w:tcW w:w="1726" w:type="dxa"/>
            <w:tcBorders>
              <w:top w:val="nil"/>
              <w:left w:val="nil"/>
              <w:bottom w:val="nil"/>
              <w:right w:val="nil"/>
            </w:tcBorders>
          </w:tcPr>
          <w:p w14:paraId="5D60B550" w14:textId="237C2CA3" w:rsidR="0007790F" w:rsidRPr="00DD5393" w:rsidRDefault="00C2418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218B6EC" w14:textId="36DB377C" w:rsidR="0007790F" w:rsidRPr="00DD5393" w:rsidRDefault="00C24188" w:rsidP="0007790F">
            <w:pPr>
              <w:pStyle w:val="a1"/>
              <w:rPr>
                <w:rFonts w:asciiTheme="minorHAnsi" w:eastAsia="新宋体" w:hAnsiTheme="minorHAnsi" w:cstheme="minorHAnsi"/>
              </w:rPr>
            </w:pPr>
            <w:r w:rsidRPr="00DD5393">
              <w:rPr>
                <w:rFonts w:asciiTheme="minorHAnsi" w:eastAsia="新宋体" w:hAnsiTheme="minorHAnsi" w:cstheme="minorHAnsi"/>
              </w:rPr>
              <w:t>This is ... the moon! That is the sun!</w:t>
            </w:r>
          </w:p>
        </w:tc>
      </w:tr>
      <w:tr w:rsidR="0077430D" w:rsidRPr="00DD5393" w14:paraId="46374DC0" w14:textId="77777777" w:rsidTr="00053918">
        <w:tc>
          <w:tcPr>
            <w:tcW w:w="1726" w:type="dxa"/>
            <w:tcBorders>
              <w:top w:val="nil"/>
              <w:left w:val="nil"/>
              <w:bottom w:val="nil"/>
              <w:right w:val="nil"/>
            </w:tcBorders>
          </w:tcPr>
          <w:p w14:paraId="6C028E0D" w14:textId="7327DBA5" w:rsidR="0007790F" w:rsidRPr="00DD5393" w:rsidRDefault="00C2418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9106D21" w14:textId="25B74377" w:rsidR="0007790F" w:rsidRPr="00DD5393" w:rsidRDefault="00C24188" w:rsidP="0007790F">
            <w:pPr>
              <w:pStyle w:val="a1"/>
              <w:rPr>
                <w:rFonts w:asciiTheme="minorHAnsi" w:eastAsia="新宋体" w:hAnsiTheme="minorHAnsi" w:cstheme="minorHAnsi"/>
              </w:rPr>
            </w:pPr>
            <w:r w:rsidRPr="00DD5393">
              <w:rPr>
                <w:rFonts w:asciiTheme="minorHAnsi" w:eastAsia="新宋体" w:hAnsiTheme="minorHAnsi" w:cstheme="minorHAnsi"/>
              </w:rPr>
              <w:t>That's right. Now let's make the sun and the moon spin.</w:t>
            </w:r>
          </w:p>
        </w:tc>
      </w:tr>
      <w:tr w:rsidR="0077430D" w:rsidRPr="00DD5393" w14:paraId="4DBF7E16" w14:textId="77777777" w:rsidTr="00053918">
        <w:tc>
          <w:tcPr>
            <w:tcW w:w="1726" w:type="dxa"/>
            <w:tcBorders>
              <w:top w:val="nil"/>
              <w:left w:val="nil"/>
              <w:bottom w:val="nil"/>
              <w:right w:val="nil"/>
            </w:tcBorders>
          </w:tcPr>
          <w:p w14:paraId="0EF3554B" w14:textId="65FCDC96" w:rsidR="0007790F" w:rsidRPr="00DD5393" w:rsidRDefault="00C2418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81BCE21" w14:textId="380A062F" w:rsidR="0007790F" w:rsidRPr="00DD5393" w:rsidRDefault="00C24188"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(turns the star model) It's so pretty. But </w:t>
            </w:r>
            <w:r w:rsidR="003B1BC2">
              <w:rPr>
                <w:rFonts w:asciiTheme="minorHAnsi" w:eastAsia="新宋体" w:hAnsiTheme="minorHAnsi" w:cstheme="minorHAnsi"/>
              </w:rPr>
              <w:t>i</w:t>
            </w:r>
            <w:r w:rsidRPr="00DD5393">
              <w:rPr>
                <w:rFonts w:asciiTheme="minorHAnsi" w:eastAsia="新宋体" w:hAnsiTheme="minorHAnsi" w:cstheme="minorHAnsi"/>
              </w:rPr>
              <w:t>t</w:t>
            </w:r>
            <w:r w:rsidR="003B1BC2">
              <w:rPr>
                <w:rFonts w:asciiTheme="minorHAnsi" w:eastAsia="新宋体" w:hAnsiTheme="minorHAnsi" w:cstheme="minorHAnsi"/>
              </w:rPr>
              <w:t xml:space="preserve"> makes me</w:t>
            </w:r>
            <w:r w:rsidRPr="00DD5393">
              <w:rPr>
                <w:rFonts w:asciiTheme="minorHAnsi" w:eastAsia="新宋体" w:hAnsiTheme="minorHAnsi" w:cstheme="minorHAnsi"/>
              </w:rPr>
              <w:t xml:space="preserve"> feels like we are sealed in these layers of spheres, it's too stuffy to panic.</w:t>
            </w:r>
          </w:p>
        </w:tc>
      </w:tr>
      <w:tr w:rsidR="0077430D" w:rsidRPr="00DD5393" w14:paraId="7E29CBE5" w14:textId="77777777" w:rsidTr="00053918">
        <w:tc>
          <w:tcPr>
            <w:tcW w:w="1726" w:type="dxa"/>
            <w:tcBorders>
              <w:top w:val="nil"/>
              <w:left w:val="nil"/>
              <w:bottom w:val="nil"/>
              <w:right w:val="nil"/>
            </w:tcBorders>
          </w:tcPr>
          <w:p w14:paraId="3DE39406" w14:textId="604E34EB" w:rsidR="0007790F" w:rsidRPr="00DD5393" w:rsidRDefault="00C2418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5047C7D" w14:textId="77777777" w:rsidR="005925FF" w:rsidRDefault="005925FF" w:rsidP="0007790F">
            <w:pPr>
              <w:pStyle w:val="a1"/>
              <w:rPr>
                <w:rFonts w:asciiTheme="minorHAnsi" w:eastAsia="新宋体" w:hAnsiTheme="minorHAnsi" w:cstheme="minorHAnsi"/>
              </w:rPr>
            </w:pPr>
            <w:r>
              <w:rPr>
                <w:rFonts w:asciiTheme="minorHAnsi" w:eastAsia="新宋体" w:hAnsiTheme="minorHAnsi" w:cstheme="minorHAnsi" w:hint="eastAsia"/>
              </w:rPr>
              <w:t>Exactly</w:t>
            </w:r>
            <w:r w:rsidRPr="005925FF">
              <w:rPr>
                <w:rFonts w:asciiTheme="minorHAnsi" w:eastAsia="新宋体" w:hAnsiTheme="minorHAnsi" w:cstheme="minorHAnsi"/>
              </w:rPr>
              <w:t xml:space="preserve">. I thought the same thing when I first saw this. And I'm not the only one who thinks this way, for two thousand years, from the Holy Pope down to the five-year-old child, human beings have always thought that they are in the center of this motionless sphere, while the sun and all the things in the sky The stars revolve around it. But in the past hundred years, all perceptions have begun to change. Great voyages brought new discoveries and stimulated people's thirst for knowledge. People are no longer satisfied with citing scriptures and allusions but have to dig into the bottom line to </w:t>
            </w:r>
            <w:r w:rsidRPr="005925FF">
              <w:rPr>
                <w:rFonts w:asciiTheme="minorHAnsi" w:eastAsia="新宋体" w:hAnsiTheme="minorHAnsi" w:cstheme="minorHAnsi"/>
              </w:rPr>
              <w:lastRenderedPageBreak/>
              <w:t>find out for themselves. Old ideas that have been firmly believed for thousands of years are questioned, and old methods that have been used for thousands of years are overthrown. From water-powered looms to new methods of shipbuilding with five hundred men working at once, and most recently, new astronomy, we are witnessing the dawn of a dynamic new age!</w:t>
            </w:r>
          </w:p>
          <w:p w14:paraId="5EB26DC3" w14:textId="288281E2" w:rsidR="00743FD6" w:rsidRPr="00DD5393" w:rsidRDefault="000E04CB" w:rsidP="0007790F">
            <w:pPr>
              <w:pStyle w:val="a1"/>
              <w:rPr>
                <w:rFonts w:asciiTheme="minorHAnsi" w:eastAsia="新宋体" w:hAnsiTheme="minorHAnsi" w:cstheme="minorHAnsi"/>
              </w:rPr>
            </w:pPr>
            <w:r w:rsidRPr="00DD5393">
              <w:rPr>
                <w:rFonts w:asciiTheme="minorHAnsi" w:eastAsia="新宋体" w:hAnsiTheme="minorHAnsi" w:cstheme="minorHAnsi"/>
              </w:rPr>
              <w:t>Overnight, the universe lost its center; in the morning,</w:t>
            </w:r>
            <w:r w:rsidR="005925FF">
              <w:rPr>
                <w:rFonts w:asciiTheme="minorHAnsi" w:eastAsia="新宋体" w:hAnsiTheme="minorHAnsi" w:cstheme="minorHAnsi"/>
              </w:rPr>
              <w:t xml:space="preserve"> </w:t>
            </w:r>
            <w:r w:rsidRPr="00DD5393">
              <w:rPr>
                <w:rFonts w:asciiTheme="minorHAnsi" w:eastAsia="新宋体" w:hAnsiTheme="minorHAnsi" w:cstheme="minorHAnsi"/>
              </w:rPr>
              <w:t xml:space="preserve">there are countless centers again. Now every star can be the center, and every star is not the center. Because our space is so vast, </w:t>
            </w:r>
            <w:r w:rsidR="005925FF">
              <w:rPr>
                <w:rFonts w:asciiTheme="minorHAnsi" w:eastAsia="新宋体" w:hAnsiTheme="minorHAnsi" w:cstheme="minorHAnsi"/>
              </w:rPr>
              <w:t xml:space="preserve">and full of </w:t>
            </w:r>
            <w:r w:rsidRPr="00DD5393">
              <w:rPr>
                <w:rFonts w:asciiTheme="minorHAnsi" w:eastAsia="新宋体" w:hAnsiTheme="minorHAnsi" w:cstheme="minorHAnsi"/>
              </w:rPr>
              <w:t>possibilities!</w:t>
            </w:r>
          </w:p>
        </w:tc>
      </w:tr>
      <w:tr w:rsidR="0077430D" w:rsidRPr="00DD5393" w14:paraId="3E0C0EDC" w14:textId="77777777" w:rsidTr="00053918">
        <w:tc>
          <w:tcPr>
            <w:tcW w:w="1726" w:type="dxa"/>
            <w:tcBorders>
              <w:top w:val="nil"/>
              <w:left w:val="nil"/>
              <w:bottom w:val="nil"/>
              <w:right w:val="nil"/>
            </w:tcBorders>
          </w:tcPr>
          <w:p w14:paraId="0DB63D31" w14:textId="68EAA5D4" w:rsidR="0007790F" w:rsidRPr="00DD5393" w:rsidRDefault="000E04CB"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23563A6C" w14:textId="543ECD45" w:rsidR="0007790F" w:rsidRPr="00DD5393" w:rsidRDefault="000E04CB" w:rsidP="0007790F">
            <w:pPr>
              <w:pStyle w:val="a1"/>
              <w:rPr>
                <w:rFonts w:asciiTheme="minorHAnsi" w:eastAsia="新宋体" w:hAnsiTheme="minorHAnsi" w:cstheme="minorHAnsi"/>
              </w:rPr>
            </w:pPr>
            <w:r w:rsidRPr="00DD5393">
              <w:rPr>
                <w:rFonts w:asciiTheme="minorHAnsi" w:eastAsia="新宋体" w:hAnsiTheme="minorHAnsi" w:cstheme="minorHAnsi"/>
              </w:rPr>
              <w:t>You're starting to say things I don't understand again. You'd better drink the milk someone will come to visit you soon.</w:t>
            </w:r>
          </w:p>
        </w:tc>
      </w:tr>
      <w:tr w:rsidR="0077430D" w:rsidRPr="00DD5393" w14:paraId="2FCD33A1" w14:textId="77777777" w:rsidTr="00053918">
        <w:tc>
          <w:tcPr>
            <w:tcW w:w="1726" w:type="dxa"/>
            <w:tcBorders>
              <w:top w:val="nil"/>
              <w:left w:val="nil"/>
              <w:bottom w:val="nil"/>
              <w:right w:val="nil"/>
            </w:tcBorders>
          </w:tcPr>
          <w:p w14:paraId="1CA28A13" w14:textId="1A69E5B2" w:rsidR="0007790F" w:rsidRPr="00DD5393" w:rsidRDefault="00A7124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297ACCF" w14:textId="429692C6" w:rsidR="0007790F" w:rsidRPr="00DD5393" w:rsidRDefault="00F50131" w:rsidP="0007790F">
            <w:pPr>
              <w:pStyle w:val="a1"/>
              <w:rPr>
                <w:rFonts w:asciiTheme="minorHAnsi" w:eastAsia="新宋体" w:hAnsiTheme="minorHAnsi" w:cstheme="minorHAnsi"/>
              </w:rPr>
            </w:pPr>
            <w:r>
              <w:rPr>
                <w:rFonts w:asciiTheme="minorHAnsi" w:eastAsia="新宋体" w:hAnsiTheme="minorHAnsi" w:cstheme="minorHAnsi" w:hint="eastAsia"/>
              </w:rPr>
              <w:t>Well,</w:t>
            </w:r>
            <w:r>
              <w:rPr>
                <w:rFonts w:asciiTheme="minorHAnsi" w:eastAsia="新宋体" w:hAnsiTheme="minorHAnsi" w:cstheme="minorHAnsi"/>
              </w:rPr>
              <w:t xml:space="preserve"> well</w:t>
            </w:r>
            <w:r w:rsidR="00A71244" w:rsidRPr="00DD5393">
              <w:rPr>
                <w:rFonts w:asciiTheme="minorHAnsi" w:eastAsia="新宋体" w:hAnsiTheme="minorHAnsi" w:cstheme="minorHAnsi"/>
              </w:rPr>
              <w:t>. Did you understand what I told you yesterday?</w:t>
            </w:r>
          </w:p>
        </w:tc>
      </w:tr>
      <w:tr w:rsidR="0077430D" w:rsidRPr="00DD5393" w14:paraId="04498685" w14:textId="77777777" w:rsidTr="00053918">
        <w:tc>
          <w:tcPr>
            <w:tcW w:w="1726" w:type="dxa"/>
            <w:tcBorders>
              <w:top w:val="nil"/>
              <w:left w:val="nil"/>
              <w:bottom w:val="nil"/>
              <w:right w:val="nil"/>
            </w:tcBorders>
          </w:tcPr>
          <w:p w14:paraId="6EC10836" w14:textId="6178E160" w:rsidR="0007790F" w:rsidRPr="00DD5393" w:rsidRDefault="00A7124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E6503A3" w14:textId="19F357F8" w:rsidR="0007790F" w:rsidRPr="00DD5393" w:rsidRDefault="00A71244"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what? </w:t>
            </w:r>
            <w:r w:rsidR="00F50131">
              <w:rPr>
                <w:rFonts w:asciiTheme="minorHAnsi" w:eastAsia="新宋体" w:hAnsiTheme="minorHAnsi" w:cstheme="minorHAnsi"/>
              </w:rPr>
              <w:t>Copperknees’</w:t>
            </w:r>
            <w:r w:rsidR="00373E36" w:rsidRPr="00DD5393">
              <w:rPr>
                <w:rFonts w:asciiTheme="minorHAnsi" w:eastAsia="新宋体" w:hAnsiTheme="minorHAnsi" w:cstheme="minorHAnsi"/>
              </w:rPr>
              <w:t>(Misreading of Copernicus) theory of rotation?</w:t>
            </w:r>
          </w:p>
        </w:tc>
      </w:tr>
      <w:tr w:rsidR="0077430D" w:rsidRPr="00DD5393" w14:paraId="703728AE" w14:textId="77777777" w:rsidTr="00053918">
        <w:tc>
          <w:tcPr>
            <w:tcW w:w="1726" w:type="dxa"/>
            <w:tcBorders>
              <w:top w:val="nil"/>
              <w:left w:val="nil"/>
              <w:bottom w:val="nil"/>
              <w:right w:val="nil"/>
            </w:tcBorders>
          </w:tcPr>
          <w:p w14:paraId="4DE09942" w14:textId="1924954D" w:rsidR="0007790F" w:rsidRPr="00DD5393" w:rsidRDefault="00A7124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C6455AA" w14:textId="0DAC404D" w:rsidR="0007790F" w:rsidRPr="00DD5393" w:rsidRDefault="00373E36" w:rsidP="0007790F">
            <w:pPr>
              <w:pStyle w:val="a1"/>
              <w:rPr>
                <w:rFonts w:asciiTheme="minorHAnsi" w:eastAsia="新宋体" w:hAnsiTheme="minorHAnsi" w:cstheme="minorHAnsi"/>
              </w:rPr>
            </w:pPr>
            <w:r w:rsidRPr="00DD5393">
              <w:rPr>
                <w:rFonts w:asciiTheme="minorHAnsi" w:eastAsia="新宋体" w:hAnsiTheme="minorHAnsi" w:cstheme="minorHAnsi"/>
              </w:rPr>
              <w:t>It was Copernicus.</w:t>
            </w:r>
          </w:p>
        </w:tc>
      </w:tr>
      <w:tr w:rsidR="0077430D" w:rsidRPr="00DD5393" w14:paraId="6FE48477" w14:textId="77777777" w:rsidTr="00053918">
        <w:tc>
          <w:tcPr>
            <w:tcW w:w="1726" w:type="dxa"/>
            <w:tcBorders>
              <w:top w:val="nil"/>
              <w:left w:val="nil"/>
              <w:bottom w:val="nil"/>
              <w:right w:val="nil"/>
            </w:tcBorders>
          </w:tcPr>
          <w:p w14:paraId="2210DA39" w14:textId="4634A998" w:rsidR="0007790F" w:rsidRPr="00DD5393" w:rsidRDefault="00A7124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B9074FA" w14:textId="08A2A5A1" w:rsidR="0007790F" w:rsidRPr="00DD5393" w:rsidRDefault="00A71244" w:rsidP="0007790F">
            <w:pPr>
              <w:pStyle w:val="a1"/>
              <w:rPr>
                <w:rFonts w:asciiTheme="minorHAnsi" w:eastAsia="新宋体" w:hAnsiTheme="minorHAnsi" w:cstheme="minorHAnsi"/>
              </w:rPr>
            </w:pPr>
            <w:r w:rsidRPr="00DD5393">
              <w:rPr>
                <w:rFonts w:asciiTheme="minorHAnsi" w:eastAsia="新宋体" w:hAnsiTheme="minorHAnsi" w:cstheme="minorHAnsi"/>
              </w:rPr>
              <w:t>I don't understand. Why are you telling me such difficult things? I'm only eleven years old.</w:t>
            </w:r>
          </w:p>
        </w:tc>
      </w:tr>
      <w:tr w:rsidR="0077430D" w:rsidRPr="00DD5393" w14:paraId="2A3D35AA" w14:textId="77777777" w:rsidTr="00053918">
        <w:tc>
          <w:tcPr>
            <w:tcW w:w="1726" w:type="dxa"/>
            <w:tcBorders>
              <w:top w:val="nil"/>
              <w:left w:val="nil"/>
              <w:bottom w:val="nil"/>
              <w:right w:val="nil"/>
            </w:tcBorders>
          </w:tcPr>
          <w:p w14:paraId="28885957" w14:textId="1FFA3FA4" w:rsidR="0007790F" w:rsidRPr="00DD5393" w:rsidRDefault="00A7124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1D818D4" w14:textId="0793D341" w:rsidR="0007790F" w:rsidRPr="00DD5393" w:rsidRDefault="00A71244" w:rsidP="00F50131">
            <w:pPr>
              <w:pStyle w:val="a1"/>
              <w:rPr>
                <w:rFonts w:asciiTheme="minorHAnsi" w:eastAsia="新宋体" w:hAnsiTheme="minorHAnsi" w:cstheme="minorHAnsi"/>
              </w:rPr>
            </w:pPr>
            <w:r w:rsidRPr="00DD5393">
              <w:rPr>
                <w:rFonts w:asciiTheme="minorHAnsi" w:eastAsia="新宋体" w:hAnsiTheme="minorHAnsi" w:cstheme="minorHAnsi"/>
              </w:rPr>
              <w:t xml:space="preserve">Because it's important. </w:t>
            </w:r>
            <w:r w:rsidR="00F50131" w:rsidRPr="00F50131">
              <w:rPr>
                <w:rFonts w:asciiTheme="minorHAnsi" w:eastAsia="新宋体" w:hAnsiTheme="minorHAnsi" w:cstheme="minorHAnsi"/>
              </w:rPr>
              <w:t>I particularly want you to understand it. Getting people to</w:t>
            </w:r>
            <w:r w:rsidR="00F50131">
              <w:rPr>
                <w:rFonts w:asciiTheme="minorHAnsi" w:eastAsia="新宋体" w:hAnsiTheme="minorHAnsi" w:cstheme="minorHAnsi"/>
              </w:rPr>
              <w:t xml:space="preserve"> </w:t>
            </w:r>
            <w:r w:rsidR="00F50131" w:rsidRPr="00F50131">
              <w:rPr>
                <w:rFonts w:asciiTheme="minorHAnsi" w:eastAsia="新宋体" w:hAnsiTheme="minorHAnsi" w:cstheme="minorHAnsi"/>
              </w:rPr>
              <w:t>understand it is the reason why I go on working and buying expensive</w:t>
            </w:r>
            <w:r w:rsidR="00F50131">
              <w:rPr>
                <w:rFonts w:asciiTheme="minorHAnsi" w:eastAsia="新宋体" w:hAnsiTheme="minorHAnsi" w:cstheme="minorHAnsi"/>
              </w:rPr>
              <w:t xml:space="preserve"> </w:t>
            </w:r>
            <w:r w:rsidR="00F50131" w:rsidRPr="00F50131">
              <w:rPr>
                <w:rFonts w:asciiTheme="minorHAnsi" w:eastAsia="新宋体" w:hAnsiTheme="minorHAnsi" w:cstheme="minorHAnsi"/>
              </w:rPr>
              <w:t>books instead of paying the milkman.</w:t>
            </w:r>
          </w:p>
        </w:tc>
      </w:tr>
      <w:tr w:rsidR="0077430D" w:rsidRPr="00DD5393" w14:paraId="5ED26A32" w14:textId="77777777" w:rsidTr="00053918">
        <w:tc>
          <w:tcPr>
            <w:tcW w:w="1726" w:type="dxa"/>
            <w:tcBorders>
              <w:top w:val="nil"/>
              <w:left w:val="nil"/>
              <w:bottom w:val="nil"/>
              <w:right w:val="nil"/>
            </w:tcBorders>
          </w:tcPr>
          <w:p w14:paraId="3AAD3C0D" w14:textId="565A2EFC" w:rsidR="0007790F" w:rsidRPr="00DD5393" w:rsidRDefault="00A7124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2E5A407" w14:textId="20676C56" w:rsidR="00F50131" w:rsidRPr="00DD5393" w:rsidRDefault="00A71244" w:rsidP="0007790F">
            <w:pPr>
              <w:pStyle w:val="a1"/>
              <w:rPr>
                <w:rFonts w:asciiTheme="minorHAnsi" w:eastAsia="新宋体" w:hAnsiTheme="minorHAnsi" w:cstheme="minorHAnsi" w:hint="eastAsia"/>
              </w:rPr>
            </w:pPr>
            <w:r w:rsidRPr="00DD5393">
              <w:rPr>
                <w:rFonts w:asciiTheme="minorHAnsi" w:eastAsia="新宋体" w:hAnsiTheme="minorHAnsi" w:cstheme="minorHAnsi"/>
              </w:rPr>
              <w:t>But the sun I see rises from east to west and sets in the west every day</w:t>
            </w:r>
            <w:r w:rsidR="00F50131">
              <w:rPr>
                <w:rFonts w:asciiTheme="minorHAnsi" w:eastAsia="新宋体" w:hAnsiTheme="minorHAnsi" w:cstheme="minorHAnsi"/>
              </w:rPr>
              <w:t>. How</w:t>
            </w:r>
            <w:r w:rsidRPr="00DD5393">
              <w:rPr>
                <w:rFonts w:asciiTheme="minorHAnsi" w:eastAsia="新宋体" w:hAnsiTheme="minorHAnsi" w:cstheme="minorHAnsi"/>
              </w:rPr>
              <w:t xml:space="preserve"> </w:t>
            </w:r>
            <w:r w:rsidR="00F50131">
              <w:rPr>
                <w:rFonts w:asciiTheme="minorHAnsi" w:eastAsia="新宋体" w:hAnsiTheme="minorHAnsi" w:cstheme="minorHAnsi"/>
              </w:rPr>
              <w:t>can it</w:t>
            </w:r>
            <w:r w:rsidRPr="00DD5393">
              <w:rPr>
                <w:rFonts w:asciiTheme="minorHAnsi" w:eastAsia="新宋体" w:hAnsiTheme="minorHAnsi" w:cstheme="minorHAnsi"/>
              </w:rPr>
              <w:t xml:space="preserve"> stand still!</w:t>
            </w:r>
            <w:r w:rsidR="00F50131">
              <w:rPr>
                <w:rFonts w:asciiTheme="minorHAnsi" w:eastAsia="新宋体" w:hAnsiTheme="minorHAnsi" w:cstheme="minorHAnsi" w:hint="eastAsia"/>
              </w:rPr>
              <w:t xml:space="preserve"> </w:t>
            </w:r>
            <w:r w:rsidR="00F50131">
              <w:rPr>
                <w:rFonts w:asciiTheme="minorHAnsi" w:eastAsia="新宋体" w:hAnsiTheme="minorHAnsi" w:cstheme="minorHAnsi"/>
              </w:rPr>
              <w:t>That impossible!</w:t>
            </w:r>
          </w:p>
        </w:tc>
      </w:tr>
      <w:tr w:rsidR="0077430D" w:rsidRPr="00DD5393" w14:paraId="326AC5F1" w14:textId="77777777" w:rsidTr="00053918">
        <w:tc>
          <w:tcPr>
            <w:tcW w:w="1726" w:type="dxa"/>
            <w:tcBorders>
              <w:top w:val="nil"/>
              <w:left w:val="nil"/>
              <w:bottom w:val="nil"/>
              <w:right w:val="nil"/>
            </w:tcBorders>
          </w:tcPr>
          <w:p w14:paraId="4E4883B7" w14:textId="698E5220" w:rsidR="0007790F" w:rsidRPr="00DD5393" w:rsidRDefault="00A7124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EF1EF01" w14:textId="15D18F3B" w:rsidR="0007790F" w:rsidRPr="00DD5393" w:rsidRDefault="00A71244"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What do you see? You </w:t>
            </w:r>
            <w:r w:rsidR="00F50131">
              <w:rPr>
                <w:rFonts w:asciiTheme="minorHAnsi" w:eastAsia="新宋体" w:hAnsiTheme="minorHAnsi" w:cstheme="minorHAnsi"/>
              </w:rPr>
              <w:t>see nothing</w:t>
            </w:r>
            <w:r w:rsidRPr="00DD5393">
              <w:rPr>
                <w:rFonts w:asciiTheme="minorHAnsi" w:eastAsia="新宋体" w:hAnsiTheme="minorHAnsi" w:cstheme="minorHAnsi"/>
              </w:rPr>
              <w:t xml:space="preserve">. </w:t>
            </w:r>
            <w:r w:rsidR="00EC2C9B" w:rsidRPr="00DD5393">
              <w:rPr>
                <w:rFonts w:asciiTheme="minorHAnsi" w:eastAsia="新宋体" w:hAnsiTheme="minorHAnsi" w:cstheme="minorHAnsi"/>
              </w:rPr>
              <w:t>Seeing is not necessarily believing. (He brings the washbasin stand to the center of the room) This is the sun. you sit down. (Andrea sits in a swivel chair, Galileo stands behind him) Now tell me, is the sun on your left or your right?</w:t>
            </w:r>
          </w:p>
        </w:tc>
      </w:tr>
      <w:tr w:rsidR="0077430D" w:rsidRPr="00DD5393" w14:paraId="2FFF69B5" w14:textId="77777777" w:rsidTr="00053918">
        <w:tc>
          <w:tcPr>
            <w:tcW w:w="1726" w:type="dxa"/>
            <w:tcBorders>
              <w:top w:val="nil"/>
              <w:left w:val="nil"/>
              <w:bottom w:val="nil"/>
              <w:right w:val="nil"/>
            </w:tcBorders>
          </w:tcPr>
          <w:p w14:paraId="035C87BB" w14:textId="3B1D8BA0" w:rsidR="0007790F"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FCFBFD8" w14:textId="3DED39C3" w:rsidR="0007790F"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left.</w:t>
            </w:r>
          </w:p>
        </w:tc>
      </w:tr>
      <w:tr w:rsidR="0077430D" w:rsidRPr="00DD5393" w14:paraId="579706D6" w14:textId="77777777" w:rsidTr="00053918">
        <w:tc>
          <w:tcPr>
            <w:tcW w:w="1726" w:type="dxa"/>
            <w:tcBorders>
              <w:top w:val="nil"/>
              <w:left w:val="nil"/>
              <w:bottom w:val="nil"/>
              <w:right w:val="nil"/>
            </w:tcBorders>
          </w:tcPr>
          <w:p w14:paraId="264695FD" w14:textId="083B00C5" w:rsidR="0007790F"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CF4D4DC" w14:textId="532DA515" w:rsidR="0007790F"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How can he go to the right?</w:t>
            </w:r>
          </w:p>
        </w:tc>
      </w:tr>
      <w:tr w:rsidR="003A602F" w:rsidRPr="00DD5393" w14:paraId="5DB3CCDF" w14:textId="77777777" w:rsidTr="00053918">
        <w:tc>
          <w:tcPr>
            <w:tcW w:w="1726" w:type="dxa"/>
            <w:tcBorders>
              <w:top w:val="nil"/>
              <w:left w:val="nil"/>
              <w:bottom w:val="nil"/>
              <w:right w:val="nil"/>
            </w:tcBorders>
          </w:tcPr>
          <w:p w14:paraId="515A532E" w14:textId="4DB2D81D" w:rsidR="003A602F"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135F2E4" w14:textId="510E051F" w:rsidR="003A602F"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If you move it to the right, it will naturally be on the right.</w:t>
            </w:r>
          </w:p>
        </w:tc>
      </w:tr>
      <w:tr w:rsidR="003A602F" w:rsidRPr="00DD5393" w14:paraId="57479E82" w14:textId="77777777" w:rsidTr="00053918">
        <w:tc>
          <w:tcPr>
            <w:tcW w:w="1726" w:type="dxa"/>
            <w:tcBorders>
              <w:top w:val="nil"/>
              <w:left w:val="nil"/>
              <w:bottom w:val="nil"/>
              <w:right w:val="nil"/>
            </w:tcBorders>
          </w:tcPr>
          <w:p w14:paraId="28A6317E" w14:textId="0A5151C2" w:rsidR="003A602F"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AC589E4" w14:textId="572D8D2A" w:rsidR="003A602F"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Is this the only possibility? (He turns Andrea's swivel chair a hundred and eighty degrees) Where is the sun now?</w:t>
            </w:r>
          </w:p>
        </w:tc>
      </w:tr>
      <w:tr w:rsidR="003A602F" w:rsidRPr="00DD5393" w14:paraId="68551C18" w14:textId="77777777" w:rsidTr="00053918">
        <w:tc>
          <w:tcPr>
            <w:tcW w:w="1726" w:type="dxa"/>
            <w:tcBorders>
              <w:top w:val="nil"/>
              <w:left w:val="nil"/>
              <w:bottom w:val="nil"/>
              <w:right w:val="nil"/>
            </w:tcBorders>
          </w:tcPr>
          <w:p w14:paraId="705E4F38" w14:textId="7AF77B18" w:rsidR="003A602F"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D120BA1" w14:textId="54076868" w:rsidR="003A602F"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on the right.</w:t>
            </w:r>
          </w:p>
        </w:tc>
      </w:tr>
      <w:tr w:rsidR="003A602F" w:rsidRPr="00DD5393" w14:paraId="663293BA" w14:textId="77777777" w:rsidTr="00053918">
        <w:tc>
          <w:tcPr>
            <w:tcW w:w="1726" w:type="dxa"/>
            <w:tcBorders>
              <w:top w:val="nil"/>
              <w:left w:val="nil"/>
              <w:bottom w:val="nil"/>
              <w:right w:val="nil"/>
            </w:tcBorders>
          </w:tcPr>
          <w:p w14:paraId="1B738238" w14:textId="7C972E26" w:rsidR="003A602F"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95753B2" w14:textId="195F241C" w:rsidR="003A602F"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Does it move by itself?</w:t>
            </w:r>
          </w:p>
        </w:tc>
      </w:tr>
      <w:tr w:rsidR="0055718D" w:rsidRPr="00DD5393" w14:paraId="669836E2" w14:textId="77777777" w:rsidTr="00053918">
        <w:tc>
          <w:tcPr>
            <w:tcW w:w="1726" w:type="dxa"/>
            <w:tcBorders>
              <w:top w:val="nil"/>
              <w:left w:val="nil"/>
              <w:bottom w:val="nil"/>
              <w:right w:val="nil"/>
            </w:tcBorders>
          </w:tcPr>
          <w:p w14:paraId="6EBEB7D4" w14:textId="6D7B2687" w:rsidR="0055718D"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59F2D43" w14:textId="6DBA12B7" w:rsidR="0055718D"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No.</w:t>
            </w:r>
          </w:p>
        </w:tc>
      </w:tr>
      <w:tr w:rsidR="0055718D" w:rsidRPr="00DD5393" w14:paraId="1536D658" w14:textId="77777777" w:rsidTr="00053918">
        <w:tc>
          <w:tcPr>
            <w:tcW w:w="1726" w:type="dxa"/>
            <w:tcBorders>
              <w:top w:val="nil"/>
              <w:left w:val="nil"/>
              <w:bottom w:val="nil"/>
              <w:right w:val="nil"/>
            </w:tcBorders>
          </w:tcPr>
          <w:p w14:paraId="46D20C8B" w14:textId="2034CD27" w:rsidR="0055718D"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337F822" w14:textId="1688D00A" w:rsidR="0055718D"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So what moved?</w:t>
            </w:r>
          </w:p>
        </w:tc>
      </w:tr>
      <w:tr w:rsidR="0055718D" w:rsidRPr="00DD5393" w14:paraId="0B31B35D" w14:textId="77777777" w:rsidTr="00053918">
        <w:tc>
          <w:tcPr>
            <w:tcW w:w="1726" w:type="dxa"/>
            <w:tcBorders>
              <w:top w:val="nil"/>
              <w:left w:val="nil"/>
              <w:bottom w:val="nil"/>
              <w:right w:val="nil"/>
            </w:tcBorders>
          </w:tcPr>
          <w:p w14:paraId="0BC3628B" w14:textId="54C5B8C9" w:rsidR="0055718D"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1A828CA" w14:textId="5F0D9014" w:rsidR="0055718D"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it's me?</w:t>
            </w:r>
          </w:p>
        </w:tc>
      </w:tr>
      <w:tr w:rsidR="0055718D" w:rsidRPr="00DD5393" w14:paraId="239BB770" w14:textId="77777777" w:rsidTr="00053918">
        <w:tc>
          <w:tcPr>
            <w:tcW w:w="1726" w:type="dxa"/>
            <w:tcBorders>
              <w:top w:val="nil"/>
              <w:left w:val="nil"/>
              <w:bottom w:val="nil"/>
              <w:right w:val="nil"/>
            </w:tcBorders>
          </w:tcPr>
          <w:p w14:paraId="6F0FC88F" w14:textId="7409B46B" w:rsidR="0055718D"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B8E0D29" w14:textId="62235EEC" w:rsidR="0055718D"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(loudly) Wrong! It's a chair, you little fool!</w:t>
            </w:r>
          </w:p>
        </w:tc>
      </w:tr>
      <w:tr w:rsidR="0055718D" w:rsidRPr="00DD5393" w14:paraId="2BA2126D" w14:textId="77777777" w:rsidTr="00053918">
        <w:tc>
          <w:tcPr>
            <w:tcW w:w="1726" w:type="dxa"/>
            <w:tcBorders>
              <w:top w:val="nil"/>
              <w:left w:val="nil"/>
              <w:bottom w:val="nil"/>
              <w:right w:val="nil"/>
            </w:tcBorders>
          </w:tcPr>
          <w:p w14:paraId="62857176" w14:textId="0D713D68" w:rsidR="0055718D"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45E95B5" w14:textId="5FBA7B9E" w:rsidR="0055718D"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But I'm moving with the chair!</w:t>
            </w:r>
          </w:p>
        </w:tc>
      </w:tr>
      <w:tr w:rsidR="0055718D" w:rsidRPr="00DD5393" w14:paraId="25BBB713" w14:textId="77777777" w:rsidTr="00053918">
        <w:tc>
          <w:tcPr>
            <w:tcW w:w="1726" w:type="dxa"/>
            <w:tcBorders>
              <w:top w:val="nil"/>
              <w:left w:val="nil"/>
              <w:bottom w:val="nil"/>
              <w:right w:val="nil"/>
            </w:tcBorders>
          </w:tcPr>
          <w:p w14:paraId="78E85A77" w14:textId="5C51CC46" w:rsidR="0055718D" w:rsidRPr="00DD5393" w:rsidRDefault="007B522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4E37993" w14:textId="6F7ED5A3" w:rsidR="0055718D" w:rsidRPr="00DD5393" w:rsidRDefault="007B522D" w:rsidP="0007790F">
            <w:pPr>
              <w:pStyle w:val="a1"/>
              <w:rPr>
                <w:rFonts w:asciiTheme="minorHAnsi" w:eastAsia="新宋体" w:hAnsiTheme="minorHAnsi" w:cstheme="minorHAnsi"/>
              </w:rPr>
            </w:pPr>
            <w:r w:rsidRPr="00DD5393">
              <w:rPr>
                <w:rFonts w:asciiTheme="minorHAnsi" w:eastAsia="新宋体" w:hAnsiTheme="minorHAnsi" w:cstheme="minorHAnsi"/>
              </w:rPr>
              <w:t>Of course, the chair is the earth, and you sit on it.</w:t>
            </w:r>
          </w:p>
        </w:tc>
      </w:tr>
      <w:tr w:rsidR="0055718D" w:rsidRPr="00DD5393" w14:paraId="738E1B65" w14:textId="77777777" w:rsidTr="00053918">
        <w:tc>
          <w:tcPr>
            <w:tcW w:w="1726" w:type="dxa"/>
            <w:tcBorders>
              <w:top w:val="nil"/>
              <w:left w:val="nil"/>
              <w:bottom w:val="nil"/>
              <w:right w:val="nil"/>
            </w:tcBorders>
          </w:tcPr>
          <w:p w14:paraId="73508675" w14:textId="1DDBD115" w:rsidR="0055718D" w:rsidRPr="00DD5393" w:rsidRDefault="00F55ED4"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73432FCF" w14:textId="58953C7B" w:rsidR="0055718D" w:rsidRPr="00DD5393" w:rsidRDefault="00F55ED4" w:rsidP="0007790F">
            <w:pPr>
              <w:pStyle w:val="a1"/>
              <w:rPr>
                <w:rFonts w:asciiTheme="minorHAnsi" w:eastAsia="新宋体" w:hAnsiTheme="minorHAnsi" w:cstheme="minorHAnsi"/>
              </w:rPr>
            </w:pPr>
            <w:r w:rsidRPr="00DD5393">
              <w:rPr>
                <w:rFonts w:asciiTheme="minorHAnsi" w:eastAsia="新宋体" w:hAnsiTheme="minorHAnsi" w:cstheme="minorHAnsi"/>
              </w:rPr>
              <w:t>(Enters the room to tidy up the room) Mr. Galileo, what are you and my son doing?</w:t>
            </w:r>
          </w:p>
        </w:tc>
      </w:tr>
      <w:tr w:rsidR="0055718D" w:rsidRPr="00DD5393" w14:paraId="48C38C01" w14:textId="77777777" w:rsidTr="00053918">
        <w:tc>
          <w:tcPr>
            <w:tcW w:w="1726" w:type="dxa"/>
            <w:tcBorders>
              <w:top w:val="nil"/>
              <w:left w:val="nil"/>
              <w:bottom w:val="nil"/>
              <w:right w:val="nil"/>
            </w:tcBorders>
          </w:tcPr>
          <w:p w14:paraId="7E1EFF7B" w14:textId="4B0405C9" w:rsidR="0055718D" w:rsidRPr="00DD5393" w:rsidRDefault="00F55ED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63C0CCB" w14:textId="269B2AB1" w:rsidR="0055718D" w:rsidRPr="00DD5393" w:rsidRDefault="00F50131" w:rsidP="0007790F">
            <w:pPr>
              <w:pStyle w:val="a1"/>
              <w:rPr>
                <w:rFonts w:asciiTheme="minorHAnsi" w:eastAsia="新宋体" w:hAnsiTheme="minorHAnsi" w:cstheme="minorHAnsi"/>
              </w:rPr>
            </w:pPr>
            <w:r>
              <w:rPr>
                <w:rFonts w:asciiTheme="minorHAnsi" w:eastAsia="新宋体" w:hAnsiTheme="minorHAnsi" w:cstheme="minorHAnsi" w:hint="eastAsia"/>
              </w:rPr>
              <w:t>I</w:t>
            </w:r>
            <w:r>
              <w:rPr>
                <w:rFonts w:asciiTheme="minorHAnsi" w:eastAsia="新宋体" w:hAnsiTheme="minorHAnsi" w:cstheme="minorHAnsi"/>
              </w:rPr>
              <w:t>t’s Mrs. Salti, I’m teaching him a lesson.</w:t>
            </w:r>
          </w:p>
        </w:tc>
      </w:tr>
      <w:tr w:rsidR="0055718D" w:rsidRPr="00DD5393" w14:paraId="5C0B6FD1" w14:textId="77777777" w:rsidTr="00053918">
        <w:tc>
          <w:tcPr>
            <w:tcW w:w="1726" w:type="dxa"/>
            <w:tcBorders>
              <w:top w:val="nil"/>
              <w:left w:val="nil"/>
              <w:bottom w:val="nil"/>
              <w:right w:val="nil"/>
            </w:tcBorders>
          </w:tcPr>
          <w:p w14:paraId="19045923" w14:textId="0C53A4C9" w:rsidR="0055718D" w:rsidRPr="00DD5393" w:rsidRDefault="00F55ED4"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56DC49E3" w14:textId="0276FBEF" w:rsidR="0055718D" w:rsidRPr="00DD5393" w:rsidRDefault="00F55ED4" w:rsidP="0007790F">
            <w:pPr>
              <w:pStyle w:val="a1"/>
              <w:rPr>
                <w:rFonts w:asciiTheme="minorHAnsi" w:eastAsia="新宋体" w:hAnsiTheme="minorHAnsi" w:cstheme="minorHAnsi"/>
              </w:rPr>
            </w:pPr>
            <w:r w:rsidRPr="00DD5393">
              <w:rPr>
                <w:rFonts w:asciiTheme="minorHAnsi" w:eastAsia="新宋体" w:hAnsiTheme="minorHAnsi" w:cstheme="minorHAnsi"/>
              </w:rPr>
              <w:t>Do you go to class by dragging him around in circles on the chair?</w:t>
            </w:r>
          </w:p>
        </w:tc>
      </w:tr>
      <w:tr w:rsidR="0055718D" w:rsidRPr="00DD5393" w14:paraId="788DD197" w14:textId="77777777" w:rsidTr="00053918">
        <w:tc>
          <w:tcPr>
            <w:tcW w:w="1726" w:type="dxa"/>
            <w:tcBorders>
              <w:top w:val="nil"/>
              <w:left w:val="nil"/>
              <w:bottom w:val="nil"/>
              <w:right w:val="nil"/>
            </w:tcBorders>
          </w:tcPr>
          <w:p w14:paraId="300D6DFD" w14:textId="3AEEBB15" w:rsidR="0055718D" w:rsidRPr="00DD5393" w:rsidRDefault="00F55ED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E414201" w14:textId="47044917" w:rsidR="0055718D" w:rsidRPr="00DD5393" w:rsidRDefault="00F50131" w:rsidP="0007790F">
            <w:pPr>
              <w:pStyle w:val="a1"/>
              <w:rPr>
                <w:rFonts w:asciiTheme="minorHAnsi" w:eastAsia="新宋体" w:hAnsiTheme="minorHAnsi" w:cstheme="minorHAnsi"/>
              </w:rPr>
            </w:pPr>
            <w:r>
              <w:rPr>
                <w:rFonts w:asciiTheme="minorHAnsi" w:eastAsia="新宋体" w:hAnsiTheme="minorHAnsi" w:cstheme="minorHAnsi"/>
              </w:rPr>
              <w:t>Don’t worry about it, mom. Anyway you won’t understand it.</w:t>
            </w:r>
          </w:p>
        </w:tc>
      </w:tr>
      <w:tr w:rsidR="0055718D" w:rsidRPr="00DD5393" w14:paraId="25A789BF" w14:textId="77777777" w:rsidTr="00053918">
        <w:tc>
          <w:tcPr>
            <w:tcW w:w="1726" w:type="dxa"/>
            <w:tcBorders>
              <w:top w:val="nil"/>
              <w:left w:val="nil"/>
              <w:bottom w:val="nil"/>
              <w:right w:val="nil"/>
            </w:tcBorders>
          </w:tcPr>
          <w:p w14:paraId="49B5F0CB" w14:textId="17D4A766" w:rsidR="0055718D" w:rsidRPr="00DD5393" w:rsidRDefault="00F55ED4"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63E36506" w14:textId="1275A369" w:rsidR="0055718D" w:rsidRPr="00DD5393" w:rsidRDefault="00F55ED4"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What, I don't understand, but you understand? (To Galileo) There is a </w:t>
            </w:r>
            <w:r w:rsidR="00F52ED0">
              <w:rPr>
                <w:rFonts w:asciiTheme="minorHAnsi" w:eastAsia="新宋体" w:hAnsiTheme="minorHAnsi" w:cstheme="minorHAnsi"/>
              </w:rPr>
              <w:t xml:space="preserve">well-dressed </w:t>
            </w:r>
            <w:r w:rsidRPr="00DD5393">
              <w:rPr>
                <w:rFonts w:asciiTheme="minorHAnsi" w:eastAsia="新宋体" w:hAnsiTheme="minorHAnsi" w:cstheme="minorHAnsi"/>
              </w:rPr>
              <w:t xml:space="preserve">young man who wants to ask you to take a class. This is his letter of introduction. Mr. Galileo, my son is confused by what you have taught him . </w:t>
            </w:r>
            <w:r w:rsidRPr="00DD5393">
              <w:rPr>
                <w:rFonts w:asciiTheme="minorHAnsi" w:eastAsia="新宋体" w:hAnsiTheme="minorHAnsi" w:cstheme="minorHAnsi"/>
              </w:rPr>
              <w:lastRenderedPageBreak/>
              <w:t xml:space="preserve">He also told me last night that the earth revolves around the sun, and that </w:t>
            </w:r>
            <w:r w:rsidR="00F52ED0">
              <w:rPr>
                <w:rFonts w:asciiTheme="minorHAnsi" w:eastAsia="新宋体" w:hAnsiTheme="minorHAnsi" w:cstheme="minorHAnsi"/>
              </w:rPr>
              <w:t>Copperknee</w:t>
            </w:r>
            <w:r w:rsidRPr="00DD5393">
              <w:rPr>
                <w:rFonts w:asciiTheme="minorHAnsi" w:eastAsia="新宋体" w:hAnsiTheme="minorHAnsi" w:cstheme="minorHAnsi"/>
              </w:rPr>
              <w:t xml:space="preserve"> had already proved it.</w:t>
            </w:r>
          </w:p>
        </w:tc>
      </w:tr>
      <w:tr w:rsidR="0055718D" w:rsidRPr="00DD5393" w14:paraId="1A9781C3" w14:textId="77777777" w:rsidTr="00053918">
        <w:tc>
          <w:tcPr>
            <w:tcW w:w="1726" w:type="dxa"/>
            <w:tcBorders>
              <w:top w:val="nil"/>
              <w:left w:val="nil"/>
              <w:bottom w:val="nil"/>
              <w:right w:val="nil"/>
            </w:tcBorders>
          </w:tcPr>
          <w:p w14:paraId="063CBB9D" w14:textId="5A770366" w:rsidR="0055718D" w:rsidRPr="00DD5393" w:rsidRDefault="00964E7F"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62F6368C" w14:textId="2762DCCB" w:rsidR="0055718D" w:rsidRPr="00DD5393" w:rsidRDefault="00964E7F" w:rsidP="0007790F">
            <w:pPr>
              <w:pStyle w:val="a1"/>
              <w:rPr>
                <w:rFonts w:asciiTheme="minorHAnsi" w:eastAsia="新宋体" w:hAnsiTheme="minorHAnsi" w:cstheme="minorHAnsi"/>
              </w:rPr>
            </w:pPr>
            <w:r w:rsidRPr="00DD5393">
              <w:rPr>
                <w:rFonts w:asciiTheme="minorHAnsi" w:eastAsia="新宋体" w:hAnsiTheme="minorHAnsi" w:cstheme="minorHAnsi"/>
              </w:rPr>
              <w:t>Copernicus</w:t>
            </w:r>
            <w:r w:rsidR="00F52ED0" w:rsidRPr="00DD5393">
              <w:rPr>
                <w:rFonts w:asciiTheme="minorHAnsi" w:eastAsia="新宋体" w:hAnsiTheme="minorHAnsi" w:cstheme="minorHAnsi"/>
              </w:rPr>
              <w:t xml:space="preserve"> </w:t>
            </w:r>
            <w:r w:rsidRPr="00DD5393">
              <w:rPr>
                <w:rFonts w:asciiTheme="minorHAnsi" w:eastAsia="新宋体" w:hAnsiTheme="minorHAnsi" w:cstheme="minorHAnsi"/>
              </w:rPr>
              <w:t xml:space="preserve"> really proved it. Mr. Galileo, tell her yourself.</w:t>
            </w:r>
          </w:p>
        </w:tc>
      </w:tr>
      <w:tr w:rsidR="0055718D" w:rsidRPr="00DD5393" w14:paraId="74C120E9" w14:textId="77777777" w:rsidTr="00053918">
        <w:tc>
          <w:tcPr>
            <w:tcW w:w="1726" w:type="dxa"/>
            <w:tcBorders>
              <w:top w:val="nil"/>
              <w:left w:val="nil"/>
              <w:bottom w:val="nil"/>
              <w:right w:val="nil"/>
            </w:tcBorders>
          </w:tcPr>
          <w:p w14:paraId="313249DA" w14:textId="4477934B" w:rsidR="0055718D" w:rsidRPr="00DD5393" w:rsidRDefault="00964E7F"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71481100" w14:textId="70DF8A57" w:rsidR="0055718D" w:rsidRPr="00DD5393" w:rsidRDefault="00F52ED0" w:rsidP="0007790F">
            <w:pPr>
              <w:pStyle w:val="a1"/>
              <w:rPr>
                <w:rFonts w:asciiTheme="minorHAnsi" w:eastAsia="新宋体" w:hAnsiTheme="minorHAnsi" w:cstheme="minorHAnsi" w:hint="eastAsia"/>
              </w:rPr>
            </w:pPr>
            <w:r w:rsidRPr="00DD5393">
              <w:rPr>
                <w:rFonts w:asciiTheme="minorHAnsi" w:eastAsia="新宋体" w:hAnsiTheme="minorHAnsi" w:cstheme="minorHAnsi"/>
              </w:rPr>
              <w:t>W</w:t>
            </w:r>
            <w:r w:rsidR="00964E7F" w:rsidRPr="00DD5393">
              <w:rPr>
                <w:rFonts w:asciiTheme="minorHAnsi" w:eastAsia="新宋体" w:hAnsiTheme="minorHAnsi" w:cstheme="minorHAnsi"/>
              </w:rPr>
              <w:t>hat</w:t>
            </w:r>
            <w:r>
              <w:rPr>
                <w:rFonts w:asciiTheme="minorHAnsi" w:eastAsia="新宋体" w:hAnsiTheme="minorHAnsi" w:cstheme="minorHAnsi"/>
              </w:rPr>
              <w:t xml:space="preserve"> you truly told him those nonsense</w:t>
            </w:r>
            <w:r w:rsidR="00964E7F" w:rsidRPr="00DD5393">
              <w:rPr>
                <w:rFonts w:asciiTheme="minorHAnsi" w:eastAsia="新宋体" w:hAnsiTheme="minorHAnsi" w:cstheme="minorHAnsi"/>
              </w:rPr>
              <w:t xml:space="preserve">? You know, the priest from their school came to me and complained that he was talking about the school, </w:t>
            </w:r>
            <w:r>
              <w:rPr>
                <w:rFonts w:asciiTheme="minorHAnsi" w:eastAsia="新宋体" w:hAnsiTheme="minorHAnsi" w:cstheme="minorHAnsi" w:hint="eastAsia"/>
              </w:rPr>
              <w:t>h</w:t>
            </w:r>
            <w:r>
              <w:rPr>
                <w:rFonts w:asciiTheme="minorHAnsi" w:eastAsia="新宋体" w:hAnsiTheme="minorHAnsi" w:cstheme="minorHAnsi"/>
              </w:rPr>
              <w:t xml:space="preserve">as offend the </w:t>
            </w:r>
            <w:r w:rsidR="00964E7F" w:rsidRPr="00DD5393">
              <w:rPr>
                <w:rFonts w:asciiTheme="minorHAnsi" w:eastAsia="新宋体" w:hAnsiTheme="minorHAnsi" w:cstheme="minorHAnsi"/>
              </w:rPr>
              <w:t xml:space="preserve">God. </w:t>
            </w:r>
            <w:r>
              <w:rPr>
                <w:rFonts w:asciiTheme="minorHAnsi" w:eastAsia="新宋体" w:hAnsiTheme="minorHAnsi" w:cstheme="minorHAnsi" w:hint="eastAsia"/>
              </w:rPr>
              <w:t>D</w:t>
            </w:r>
            <w:r>
              <w:rPr>
                <w:rFonts w:asciiTheme="minorHAnsi" w:eastAsia="新宋体" w:hAnsiTheme="minorHAnsi" w:cstheme="minorHAnsi"/>
              </w:rPr>
              <w:t>on’t you feel shame about this Mr. Galileo?</w:t>
            </w:r>
          </w:p>
        </w:tc>
      </w:tr>
      <w:tr w:rsidR="0055718D" w:rsidRPr="00DD5393" w14:paraId="6727490F" w14:textId="77777777" w:rsidTr="00053918">
        <w:tc>
          <w:tcPr>
            <w:tcW w:w="1726" w:type="dxa"/>
            <w:tcBorders>
              <w:top w:val="nil"/>
              <w:left w:val="nil"/>
              <w:bottom w:val="nil"/>
              <w:right w:val="nil"/>
            </w:tcBorders>
          </w:tcPr>
          <w:p w14:paraId="0C85A620" w14:textId="2126DA60" w:rsidR="0055718D" w:rsidRPr="00DD5393" w:rsidRDefault="00964E7F"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E42E3BA" w14:textId="023F1BF7" w:rsidR="0055718D" w:rsidRPr="00DD5393" w:rsidRDefault="00964E7F"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Mrs. Sarti, </w:t>
            </w:r>
            <w:r w:rsidR="00F52ED0">
              <w:rPr>
                <w:rFonts w:asciiTheme="minorHAnsi" w:eastAsia="新宋体" w:hAnsiTheme="minorHAnsi" w:cstheme="minorHAnsi" w:hint="eastAsia"/>
              </w:rPr>
              <w:t>A</w:t>
            </w:r>
            <w:r w:rsidR="00F52ED0">
              <w:rPr>
                <w:rFonts w:asciiTheme="minorHAnsi" w:eastAsia="新宋体" w:hAnsiTheme="minorHAnsi" w:cstheme="minorHAnsi"/>
              </w:rPr>
              <w:t xml:space="preserve">ndrea and me </w:t>
            </w:r>
            <w:r w:rsidRPr="00DD5393">
              <w:rPr>
                <w:rFonts w:asciiTheme="minorHAnsi" w:eastAsia="新宋体" w:hAnsiTheme="minorHAnsi" w:cstheme="minorHAnsi"/>
              </w:rPr>
              <w:t>after scientific research and fierce debate</w:t>
            </w:r>
            <w:r w:rsidR="00F52ED0">
              <w:rPr>
                <w:rFonts w:asciiTheme="minorHAnsi" w:eastAsia="新宋体" w:hAnsiTheme="minorHAnsi" w:cstheme="minorHAnsi"/>
              </w:rPr>
              <w:t xml:space="preserve">. We </w:t>
            </w:r>
            <w:r w:rsidRPr="00DD5393">
              <w:rPr>
                <w:rFonts w:asciiTheme="minorHAnsi" w:eastAsia="新宋体" w:hAnsiTheme="minorHAnsi" w:cstheme="minorHAnsi"/>
              </w:rPr>
              <w:t>has made</w:t>
            </w:r>
            <w:r w:rsidR="00F52ED0">
              <w:rPr>
                <w:rFonts w:asciiTheme="minorHAnsi" w:eastAsia="新宋体" w:hAnsiTheme="minorHAnsi" w:cstheme="minorHAnsi"/>
              </w:rPr>
              <w:t xml:space="preserve"> a</w:t>
            </w:r>
            <w:r w:rsidR="00F374A3">
              <w:rPr>
                <w:rFonts w:asciiTheme="minorHAnsi" w:eastAsia="新宋体" w:hAnsiTheme="minorHAnsi" w:cstheme="minorHAnsi"/>
              </w:rPr>
              <w:t xml:space="preserve"> discovery</w:t>
            </w:r>
            <w:r w:rsidRPr="00DD5393">
              <w:rPr>
                <w:rFonts w:asciiTheme="minorHAnsi" w:eastAsia="新宋体" w:hAnsiTheme="minorHAnsi" w:cstheme="minorHAnsi"/>
              </w:rPr>
              <w:t xml:space="preserve">. </w:t>
            </w:r>
            <w:r w:rsidR="00E86ABE" w:rsidRPr="00DD5393">
              <w:rPr>
                <w:rFonts w:asciiTheme="minorHAnsi" w:eastAsia="新宋体" w:hAnsiTheme="minorHAnsi" w:cstheme="minorHAnsi"/>
              </w:rPr>
              <w:t>We can no longer keep secrets from the outside world.</w:t>
            </w:r>
            <w:r w:rsidR="00F374A3">
              <w:rPr>
                <w:rFonts w:asciiTheme="minorHAnsi" w:eastAsia="新宋体" w:hAnsiTheme="minorHAnsi" w:cstheme="minorHAnsi" w:hint="eastAsia"/>
              </w:rPr>
              <w:t xml:space="preserve"> </w:t>
            </w:r>
            <w:r w:rsidR="00F374A3">
              <w:rPr>
                <w:rFonts w:asciiTheme="minorHAnsi" w:eastAsia="新宋体" w:hAnsiTheme="minorHAnsi" w:cstheme="minorHAnsi"/>
              </w:rPr>
              <w:t>A brand-new time full of excitement is coming!</w:t>
            </w:r>
          </w:p>
        </w:tc>
      </w:tr>
      <w:tr w:rsidR="0055718D" w:rsidRPr="00DD5393" w14:paraId="3FFADE6E" w14:textId="77777777" w:rsidTr="00053918">
        <w:tc>
          <w:tcPr>
            <w:tcW w:w="1726" w:type="dxa"/>
            <w:tcBorders>
              <w:top w:val="nil"/>
              <w:left w:val="nil"/>
              <w:bottom w:val="nil"/>
              <w:right w:val="nil"/>
            </w:tcBorders>
          </w:tcPr>
          <w:p w14:paraId="0761485D" w14:textId="7071FCFD" w:rsidR="0055718D" w:rsidRPr="00DD5393" w:rsidRDefault="00E86ABE"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3A21DBD2" w14:textId="0F0DBC9D" w:rsidR="0055718D" w:rsidRPr="00DD5393" w:rsidRDefault="00F374A3" w:rsidP="0007790F">
            <w:pPr>
              <w:pStyle w:val="a1"/>
              <w:rPr>
                <w:rFonts w:asciiTheme="minorHAnsi" w:eastAsia="新宋体" w:hAnsiTheme="minorHAnsi" w:cstheme="minorHAnsi"/>
              </w:rPr>
            </w:pPr>
            <w:r>
              <w:rPr>
                <w:rFonts w:asciiTheme="minorHAnsi" w:eastAsia="新宋体" w:hAnsiTheme="minorHAnsi" w:cstheme="minorHAnsi" w:hint="eastAsia"/>
              </w:rPr>
              <w:t>O</w:t>
            </w:r>
            <w:r>
              <w:rPr>
                <w:rFonts w:asciiTheme="minorHAnsi" w:eastAsia="新宋体" w:hAnsiTheme="minorHAnsi" w:cstheme="minorHAnsi"/>
              </w:rPr>
              <w:t>key</w:t>
            </w:r>
            <w:r w:rsidR="00E86ABE" w:rsidRPr="00DD5393">
              <w:rPr>
                <w:rFonts w:asciiTheme="minorHAnsi" w:eastAsia="新宋体" w:hAnsiTheme="minorHAnsi" w:cstheme="minorHAnsi"/>
              </w:rPr>
              <w:t>. I hope we can afford the milk money in this new era</w:t>
            </w:r>
            <w:r>
              <w:rPr>
                <w:rFonts w:asciiTheme="minorHAnsi" w:eastAsia="新宋体" w:hAnsiTheme="minorHAnsi" w:cstheme="minorHAnsi" w:hint="eastAsia"/>
              </w:rPr>
              <w:t>,</w:t>
            </w:r>
            <w:r>
              <w:rPr>
                <w:rFonts w:asciiTheme="minorHAnsi" w:eastAsia="新宋体" w:hAnsiTheme="minorHAnsi" w:cstheme="minorHAnsi"/>
              </w:rPr>
              <w:t xml:space="preserve"> Mr. Galileo. Mr. Galileo,</w:t>
            </w:r>
            <w:r w:rsidRPr="00DD5393">
              <w:rPr>
                <w:rFonts w:asciiTheme="minorHAnsi" w:eastAsia="新宋体" w:hAnsiTheme="minorHAnsi" w:cstheme="minorHAnsi"/>
              </w:rPr>
              <w:t xml:space="preserve"> this</w:t>
            </w:r>
            <w:r w:rsidR="00E86ABE" w:rsidRPr="00DD5393">
              <w:rPr>
                <w:rFonts w:asciiTheme="minorHAnsi" w:eastAsia="新宋体" w:hAnsiTheme="minorHAnsi" w:cstheme="minorHAnsi"/>
              </w:rPr>
              <w:t xml:space="preserve"> time </w:t>
            </w:r>
            <w:r>
              <w:rPr>
                <w:rFonts w:asciiTheme="minorHAnsi" w:eastAsia="新宋体" w:hAnsiTheme="minorHAnsi" w:cstheme="minorHAnsi" w:hint="eastAsia"/>
              </w:rPr>
              <w:t>p</w:t>
            </w:r>
            <w:r>
              <w:rPr>
                <w:rFonts w:asciiTheme="minorHAnsi" w:eastAsia="新宋体" w:hAnsiTheme="minorHAnsi" w:cstheme="minorHAnsi"/>
              </w:rPr>
              <w:t xml:space="preserve">lease </w:t>
            </w:r>
            <w:r w:rsidR="00E86ABE" w:rsidRPr="00DD5393">
              <w:rPr>
                <w:rFonts w:asciiTheme="minorHAnsi" w:eastAsia="新宋体" w:hAnsiTheme="minorHAnsi" w:cstheme="minorHAnsi"/>
              </w:rPr>
              <w:t xml:space="preserve">listen to my advice, don't </w:t>
            </w:r>
            <w:r w:rsidR="00B003B8">
              <w:rPr>
                <w:rFonts w:asciiTheme="minorHAnsi" w:eastAsia="新宋体" w:hAnsiTheme="minorHAnsi" w:cstheme="minorHAnsi"/>
              </w:rPr>
              <w:t xml:space="preserve">let this gentleman </w:t>
            </w:r>
            <w:r w:rsidR="00E86ABE" w:rsidRPr="00DD5393">
              <w:rPr>
                <w:rFonts w:asciiTheme="minorHAnsi" w:eastAsia="新宋体" w:hAnsiTheme="minorHAnsi" w:cstheme="minorHAnsi"/>
              </w:rPr>
              <w:t xml:space="preserve">away. I can still count on </w:t>
            </w:r>
            <w:r w:rsidR="00B003B8">
              <w:rPr>
                <w:rFonts w:asciiTheme="minorHAnsi" w:eastAsia="新宋体" w:hAnsiTheme="minorHAnsi" w:cstheme="minorHAnsi"/>
              </w:rPr>
              <w:t xml:space="preserve">making some more money to </w:t>
            </w:r>
            <w:r w:rsidR="005C2936" w:rsidRPr="00DD5393">
              <w:rPr>
                <w:rFonts w:asciiTheme="minorHAnsi" w:eastAsia="新宋体" w:hAnsiTheme="minorHAnsi" w:cstheme="minorHAnsi"/>
              </w:rPr>
              <w:t>paying the bill. (end)</w:t>
            </w:r>
          </w:p>
        </w:tc>
      </w:tr>
      <w:tr w:rsidR="0055718D" w:rsidRPr="00DD5393" w14:paraId="0CFF33ED" w14:textId="77777777" w:rsidTr="00053918">
        <w:tc>
          <w:tcPr>
            <w:tcW w:w="1726" w:type="dxa"/>
            <w:tcBorders>
              <w:top w:val="nil"/>
              <w:left w:val="nil"/>
              <w:bottom w:val="nil"/>
              <w:right w:val="nil"/>
            </w:tcBorders>
          </w:tcPr>
          <w:p w14:paraId="396D21F2" w14:textId="117E5D08" w:rsidR="0055718D" w:rsidRPr="00DD5393" w:rsidRDefault="00E86ABE"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ABC185B" w14:textId="6591D750" w:rsidR="0055718D" w:rsidRPr="00DD5393" w:rsidRDefault="00E86ABE" w:rsidP="0007790F">
            <w:pPr>
              <w:pStyle w:val="a1"/>
              <w:rPr>
                <w:rFonts w:asciiTheme="minorHAnsi" w:eastAsia="新宋体" w:hAnsiTheme="minorHAnsi" w:cstheme="minorHAnsi"/>
              </w:rPr>
            </w:pPr>
            <w:r w:rsidRPr="00DD5393">
              <w:rPr>
                <w:rFonts w:asciiTheme="minorHAnsi" w:eastAsia="新宋体" w:hAnsiTheme="minorHAnsi" w:cstheme="minorHAnsi"/>
              </w:rPr>
              <w:t>(laughs) At least let me finish the milk first! (to Andrea) Looks like you figured something out yesterday.</w:t>
            </w:r>
          </w:p>
        </w:tc>
      </w:tr>
      <w:tr w:rsidR="0055718D" w:rsidRPr="00DD5393" w14:paraId="7D9B7026" w14:textId="77777777" w:rsidTr="00053918">
        <w:tc>
          <w:tcPr>
            <w:tcW w:w="1726" w:type="dxa"/>
            <w:tcBorders>
              <w:top w:val="nil"/>
              <w:left w:val="nil"/>
              <w:bottom w:val="nil"/>
              <w:right w:val="nil"/>
            </w:tcBorders>
          </w:tcPr>
          <w:p w14:paraId="2F2EE175" w14:textId="40497D86" w:rsidR="0055718D" w:rsidRPr="00DD5393" w:rsidRDefault="00E86ABE"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48C18AD" w14:textId="50596303" w:rsidR="0055718D" w:rsidRPr="00DD5393" w:rsidRDefault="00B003B8" w:rsidP="0007790F">
            <w:pPr>
              <w:pStyle w:val="a1"/>
              <w:rPr>
                <w:rFonts w:asciiTheme="minorHAnsi" w:eastAsia="新宋体" w:hAnsiTheme="minorHAnsi" w:cstheme="minorHAnsi"/>
              </w:rPr>
            </w:pPr>
            <w:r>
              <w:rPr>
                <w:rFonts w:asciiTheme="minorHAnsi" w:eastAsia="新宋体" w:hAnsiTheme="minorHAnsi" w:cstheme="minorHAnsi" w:hint="eastAsia"/>
              </w:rPr>
              <w:t>I</w:t>
            </w:r>
            <w:r>
              <w:rPr>
                <w:rFonts w:asciiTheme="minorHAnsi" w:eastAsia="新宋体" w:hAnsiTheme="minorHAnsi" w:cstheme="minorHAnsi"/>
              </w:rPr>
              <w:t xml:space="preserve">’m just to show off what I learned to her. </w:t>
            </w:r>
            <w:r w:rsidR="00E86ABE" w:rsidRPr="00DD5393">
              <w:rPr>
                <w:rFonts w:asciiTheme="minorHAnsi" w:eastAsia="新宋体" w:hAnsiTheme="minorHAnsi" w:cstheme="minorHAnsi"/>
              </w:rPr>
              <w:t xml:space="preserve">But that doesn't mean the new discovery is right. You just push me </w:t>
            </w:r>
            <w:r>
              <w:rPr>
                <w:rFonts w:asciiTheme="minorHAnsi" w:eastAsia="新宋体" w:hAnsiTheme="minorHAnsi" w:cstheme="minorHAnsi" w:hint="eastAsia"/>
              </w:rPr>
              <w:t>t</w:t>
            </w:r>
            <w:r>
              <w:rPr>
                <w:rFonts w:asciiTheme="minorHAnsi" w:eastAsia="新宋体" w:hAnsiTheme="minorHAnsi" w:cstheme="minorHAnsi"/>
              </w:rPr>
              <w:t>urning horizontally</w:t>
            </w:r>
            <w:r w:rsidR="00E86ABE" w:rsidRPr="00DD5393">
              <w:rPr>
                <w:rFonts w:asciiTheme="minorHAnsi" w:eastAsia="新宋体" w:hAnsiTheme="minorHAnsi" w:cstheme="minorHAnsi"/>
              </w:rPr>
              <w:t xml:space="preserve">, but never </w:t>
            </w:r>
            <w:r>
              <w:rPr>
                <w:rFonts w:asciiTheme="minorHAnsi" w:eastAsia="新宋体" w:hAnsiTheme="minorHAnsi" w:cstheme="minorHAnsi" w:hint="eastAsia"/>
              </w:rPr>
              <w:t>v</w:t>
            </w:r>
            <w:r>
              <w:rPr>
                <w:rFonts w:asciiTheme="minorHAnsi" w:eastAsia="新宋体" w:hAnsiTheme="minorHAnsi" w:cstheme="minorHAnsi"/>
              </w:rPr>
              <w:t>ertically</w:t>
            </w:r>
            <w:r w:rsidR="00E86ABE" w:rsidRPr="00DD5393">
              <w:rPr>
                <w:rFonts w:asciiTheme="minorHAnsi" w:eastAsia="新宋体" w:hAnsiTheme="minorHAnsi" w:cstheme="minorHAnsi"/>
              </w:rPr>
              <w:t>. Why is this? Because you know in your heart that if I turn around like this, I will definitely fall off the chair. Therefore, if the earth rotates like this, all of us will also fall off the earth. At least it will hang upside down at night.</w:t>
            </w:r>
          </w:p>
        </w:tc>
      </w:tr>
      <w:tr w:rsidR="0055718D" w:rsidRPr="00DD5393" w14:paraId="457ACA2B" w14:textId="77777777" w:rsidTr="00053918">
        <w:tc>
          <w:tcPr>
            <w:tcW w:w="1726" w:type="dxa"/>
            <w:tcBorders>
              <w:top w:val="nil"/>
              <w:left w:val="nil"/>
              <w:bottom w:val="nil"/>
              <w:right w:val="nil"/>
            </w:tcBorders>
          </w:tcPr>
          <w:p w14:paraId="706B6DB3" w14:textId="0F70AFCA" w:rsidR="0055718D" w:rsidRPr="00DD5393" w:rsidRDefault="005402A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45C56CC" w14:textId="5F343F3A" w:rsidR="0055718D" w:rsidRPr="00DD5393" w:rsidRDefault="005402A9" w:rsidP="0007790F">
            <w:pPr>
              <w:pStyle w:val="a1"/>
              <w:rPr>
                <w:rFonts w:asciiTheme="minorHAnsi" w:eastAsia="新宋体" w:hAnsiTheme="minorHAnsi" w:cstheme="minorHAnsi"/>
              </w:rPr>
            </w:pPr>
            <w:r w:rsidRPr="00DD5393">
              <w:rPr>
                <w:rFonts w:asciiTheme="minorHAnsi" w:eastAsia="新宋体" w:hAnsiTheme="minorHAnsi" w:cstheme="minorHAnsi"/>
              </w:rPr>
              <w:t>(Picks up an apple from the table) For example, this is the earth.</w:t>
            </w:r>
          </w:p>
        </w:tc>
      </w:tr>
      <w:tr w:rsidR="0055718D" w:rsidRPr="00DD5393" w14:paraId="16A820BE" w14:textId="77777777" w:rsidTr="00053918">
        <w:tc>
          <w:tcPr>
            <w:tcW w:w="1726" w:type="dxa"/>
            <w:tcBorders>
              <w:top w:val="nil"/>
              <w:left w:val="nil"/>
              <w:bottom w:val="nil"/>
              <w:right w:val="nil"/>
            </w:tcBorders>
          </w:tcPr>
          <w:p w14:paraId="07D01C8A" w14:textId="794B0DC0" w:rsidR="0055718D" w:rsidRPr="00DD5393" w:rsidRDefault="005402A9"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5E393C0" w14:textId="08988E02" w:rsidR="00D23E7F" w:rsidRPr="007818C7" w:rsidRDefault="007818C7" w:rsidP="0007790F">
            <w:pPr>
              <w:pStyle w:val="a1"/>
              <w:rPr>
                <w:rFonts w:asciiTheme="minorHAnsi" w:eastAsia="新宋体" w:hAnsiTheme="minorHAnsi" w:cstheme="minorHAnsi"/>
                <w:lang w:val="en-US"/>
              </w:rPr>
            </w:pPr>
            <w:r>
              <w:rPr>
                <w:rFonts w:asciiTheme="minorHAnsi" w:eastAsia="新宋体" w:hAnsiTheme="minorHAnsi" w:cstheme="minorHAnsi" w:hint="eastAsia"/>
              </w:rPr>
              <w:t>B</w:t>
            </w:r>
            <w:r>
              <w:rPr>
                <w:rFonts w:asciiTheme="minorHAnsi" w:eastAsia="新宋体" w:hAnsiTheme="minorHAnsi" w:cstheme="minorHAnsi"/>
              </w:rPr>
              <w:t xml:space="preserve">ut this is actually an apple. Could you please don’t always make this kind of example </w:t>
            </w:r>
            <w:r>
              <w:rPr>
                <w:rFonts w:asciiTheme="minorHAnsi" w:eastAsia="新宋体" w:hAnsiTheme="minorHAnsi" w:cstheme="minorHAnsi"/>
                <w:lang w:val="en-US"/>
              </w:rPr>
              <w:t>just because you are smart. You can always explain your side. I can’t do as you do to me to my mom. So this is a bad example. But just as what you say, this apple is Earth. We can prove nothing from this.</w:t>
            </w:r>
          </w:p>
        </w:tc>
      </w:tr>
      <w:tr w:rsidR="00964E7F" w:rsidRPr="00DD5393" w14:paraId="33B25BB6" w14:textId="77777777" w:rsidTr="00053918">
        <w:tc>
          <w:tcPr>
            <w:tcW w:w="1726" w:type="dxa"/>
            <w:tcBorders>
              <w:top w:val="nil"/>
              <w:left w:val="nil"/>
              <w:bottom w:val="nil"/>
              <w:right w:val="nil"/>
            </w:tcBorders>
          </w:tcPr>
          <w:p w14:paraId="5D797916" w14:textId="2DED1E34" w:rsidR="00964E7F" w:rsidRPr="00DD5393" w:rsidRDefault="005402A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8273895" w14:textId="7F266C65" w:rsidR="00964E7F" w:rsidRPr="00DD5393" w:rsidRDefault="00216137" w:rsidP="0007790F">
            <w:pPr>
              <w:pStyle w:val="a1"/>
              <w:rPr>
                <w:rFonts w:asciiTheme="minorHAnsi" w:eastAsia="新宋体" w:hAnsiTheme="minorHAnsi" w:cstheme="minorHAnsi"/>
              </w:rPr>
            </w:pPr>
            <w:r w:rsidRPr="00DD5393">
              <w:rPr>
                <w:rFonts w:asciiTheme="minorHAnsi" w:eastAsia="新宋体" w:hAnsiTheme="minorHAnsi" w:cstheme="minorHAnsi"/>
              </w:rPr>
              <w:t>(laughs) It’s fine if you don’t want to know.</w:t>
            </w:r>
          </w:p>
        </w:tc>
      </w:tr>
      <w:tr w:rsidR="00964E7F" w:rsidRPr="00DD5393" w14:paraId="5948B45D" w14:textId="77777777" w:rsidTr="00053918">
        <w:tc>
          <w:tcPr>
            <w:tcW w:w="1726" w:type="dxa"/>
            <w:tcBorders>
              <w:top w:val="nil"/>
              <w:left w:val="nil"/>
              <w:bottom w:val="nil"/>
              <w:right w:val="nil"/>
            </w:tcBorders>
          </w:tcPr>
          <w:p w14:paraId="189AE716" w14:textId="38B276B3" w:rsidR="00964E7F" w:rsidRPr="00DD5393" w:rsidRDefault="00216137"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99FFA0F" w14:textId="38F91BBE" w:rsidR="00964E7F" w:rsidRPr="00DD5393" w:rsidRDefault="007818C7" w:rsidP="0007790F">
            <w:pPr>
              <w:pStyle w:val="a1"/>
              <w:rPr>
                <w:rFonts w:asciiTheme="minorHAnsi" w:eastAsia="新宋体" w:hAnsiTheme="minorHAnsi" w:cstheme="minorHAnsi"/>
              </w:rPr>
            </w:pPr>
            <w:r>
              <w:rPr>
                <w:rFonts w:asciiTheme="minorHAnsi" w:eastAsia="新宋体" w:hAnsiTheme="minorHAnsi" w:cstheme="minorHAnsi" w:hint="eastAsia"/>
              </w:rPr>
              <w:t>H</w:t>
            </w:r>
            <w:r>
              <w:rPr>
                <w:rFonts w:asciiTheme="minorHAnsi" w:eastAsia="新宋体" w:hAnsiTheme="minorHAnsi" w:cstheme="minorHAnsi"/>
              </w:rPr>
              <w:t>umm okay</w:t>
            </w:r>
            <w:r w:rsidR="00216137" w:rsidRPr="00DD5393">
              <w:rPr>
                <w:rFonts w:asciiTheme="minorHAnsi" w:eastAsia="新宋体" w:hAnsiTheme="minorHAnsi" w:cstheme="minorHAnsi"/>
              </w:rPr>
              <w:t>, even take this apple as an example. So why don't I just hang upside down at night?</w:t>
            </w:r>
          </w:p>
        </w:tc>
      </w:tr>
      <w:tr w:rsidR="00964E7F" w:rsidRPr="00DD5393" w14:paraId="7C268E17" w14:textId="77777777" w:rsidTr="00053918">
        <w:tc>
          <w:tcPr>
            <w:tcW w:w="1726" w:type="dxa"/>
            <w:tcBorders>
              <w:top w:val="nil"/>
              <w:left w:val="nil"/>
              <w:bottom w:val="nil"/>
              <w:right w:val="nil"/>
            </w:tcBorders>
          </w:tcPr>
          <w:p w14:paraId="00E7FF6C" w14:textId="3B274CDC" w:rsidR="00964E7F" w:rsidRPr="00DD5393" w:rsidRDefault="00216137"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F3E82A3" w14:textId="4F34E58C" w:rsidR="00964E7F" w:rsidRPr="00DD5393" w:rsidRDefault="00216137" w:rsidP="0007790F">
            <w:pPr>
              <w:pStyle w:val="a1"/>
              <w:rPr>
                <w:rFonts w:asciiTheme="minorHAnsi" w:eastAsia="新宋体" w:hAnsiTheme="minorHAnsi" w:cstheme="minorHAnsi"/>
              </w:rPr>
            </w:pPr>
            <w:r w:rsidRPr="00DD5393">
              <w:rPr>
                <w:rFonts w:asciiTheme="minorHAnsi" w:eastAsia="新宋体" w:hAnsiTheme="minorHAnsi" w:cstheme="minorHAnsi"/>
              </w:rPr>
              <w:t>If this is the earth and you're standing here. (He sticks a toothpick in the apple) Now the earth starts to spin.</w:t>
            </w:r>
          </w:p>
        </w:tc>
      </w:tr>
      <w:tr w:rsidR="00964E7F" w:rsidRPr="00DD5393" w14:paraId="7680A23C" w14:textId="77777777" w:rsidTr="00053918">
        <w:tc>
          <w:tcPr>
            <w:tcW w:w="1726" w:type="dxa"/>
            <w:tcBorders>
              <w:top w:val="nil"/>
              <w:left w:val="nil"/>
              <w:bottom w:val="nil"/>
              <w:right w:val="nil"/>
            </w:tcBorders>
          </w:tcPr>
          <w:p w14:paraId="04415D60" w14:textId="02D342A5" w:rsidR="00964E7F" w:rsidRPr="00DD5393" w:rsidRDefault="00216137"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AA7E81E" w14:textId="57D0A63C" w:rsidR="00964E7F" w:rsidRPr="00DD5393" w:rsidRDefault="00216137" w:rsidP="0007790F">
            <w:pPr>
              <w:pStyle w:val="a1"/>
              <w:rPr>
                <w:rFonts w:asciiTheme="minorHAnsi" w:eastAsia="新宋体" w:hAnsiTheme="minorHAnsi" w:cstheme="minorHAnsi"/>
              </w:rPr>
            </w:pPr>
            <w:r w:rsidRPr="00DD5393">
              <w:rPr>
                <w:rFonts w:asciiTheme="minorHAnsi" w:eastAsia="新宋体" w:hAnsiTheme="minorHAnsi" w:cstheme="minorHAnsi"/>
              </w:rPr>
              <w:t>You see, now I'm hanging upside down.</w:t>
            </w:r>
          </w:p>
        </w:tc>
      </w:tr>
      <w:tr w:rsidR="00964E7F" w:rsidRPr="00DD5393" w14:paraId="74876A82" w14:textId="77777777" w:rsidTr="00053918">
        <w:tc>
          <w:tcPr>
            <w:tcW w:w="1726" w:type="dxa"/>
            <w:tcBorders>
              <w:top w:val="nil"/>
              <w:left w:val="nil"/>
              <w:bottom w:val="nil"/>
              <w:right w:val="nil"/>
            </w:tcBorders>
          </w:tcPr>
          <w:p w14:paraId="3E070B17" w14:textId="1BC51AE4" w:rsidR="00964E7F" w:rsidRPr="00DD5393" w:rsidRDefault="00216137"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F413B29" w14:textId="35881BE4" w:rsidR="00964E7F" w:rsidRPr="00DD5393" w:rsidRDefault="007818C7" w:rsidP="0007790F">
            <w:pPr>
              <w:pStyle w:val="a1"/>
              <w:rPr>
                <w:rFonts w:asciiTheme="minorHAnsi" w:eastAsia="新宋体" w:hAnsiTheme="minorHAnsi" w:cstheme="minorHAnsi"/>
              </w:rPr>
            </w:pPr>
            <w:r>
              <w:rPr>
                <w:rFonts w:asciiTheme="minorHAnsi" w:eastAsia="新宋体" w:hAnsiTheme="minorHAnsi" w:cstheme="minorHAnsi" w:hint="eastAsia"/>
              </w:rPr>
              <w:t>W</w:t>
            </w:r>
            <w:r>
              <w:rPr>
                <w:rFonts w:asciiTheme="minorHAnsi" w:eastAsia="新宋体" w:hAnsiTheme="minorHAnsi" w:cstheme="minorHAnsi"/>
              </w:rPr>
              <w:t xml:space="preserve">hy? </w:t>
            </w:r>
            <w:r w:rsidR="00216137" w:rsidRPr="00DD5393">
              <w:rPr>
                <w:rFonts w:asciiTheme="minorHAnsi" w:eastAsia="新宋体" w:hAnsiTheme="minorHAnsi" w:cstheme="minorHAnsi"/>
              </w:rPr>
              <w:t xml:space="preserve">Look </w:t>
            </w:r>
            <w:r>
              <w:rPr>
                <w:rFonts w:asciiTheme="minorHAnsi" w:eastAsia="新宋体" w:hAnsiTheme="minorHAnsi" w:cstheme="minorHAnsi" w:hint="eastAsia"/>
              </w:rPr>
              <w:t>a</w:t>
            </w:r>
            <w:r>
              <w:rPr>
                <w:rFonts w:asciiTheme="minorHAnsi" w:eastAsia="新宋体" w:hAnsiTheme="minorHAnsi" w:cstheme="minorHAnsi"/>
              </w:rPr>
              <w:t>gain carefully</w:t>
            </w:r>
            <w:r w:rsidR="00216137" w:rsidRPr="00DD5393">
              <w:rPr>
                <w:rFonts w:asciiTheme="minorHAnsi" w:eastAsia="新宋体" w:hAnsiTheme="minorHAnsi" w:cstheme="minorHAnsi"/>
              </w:rPr>
              <w:t>! Where is your head?</w:t>
            </w:r>
          </w:p>
        </w:tc>
      </w:tr>
      <w:tr w:rsidR="00964E7F" w:rsidRPr="00DD5393" w14:paraId="5F39AF47" w14:textId="77777777" w:rsidTr="00053918">
        <w:tc>
          <w:tcPr>
            <w:tcW w:w="1726" w:type="dxa"/>
            <w:tcBorders>
              <w:top w:val="nil"/>
              <w:left w:val="nil"/>
              <w:bottom w:val="nil"/>
              <w:right w:val="nil"/>
            </w:tcBorders>
          </w:tcPr>
          <w:p w14:paraId="1EB2A76D" w14:textId="2F80817E" w:rsidR="00964E7F" w:rsidRPr="00DD5393" w:rsidRDefault="00216137"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6CDC635" w14:textId="6CB24927" w:rsidR="00964E7F" w:rsidRPr="00DD5393" w:rsidRDefault="00216137" w:rsidP="0007790F">
            <w:pPr>
              <w:pStyle w:val="a1"/>
              <w:rPr>
                <w:rFonts w:asciiTheme="minorHAnsi" w:eastAsia="新宋体" w:hAnsiTheme="minorHAnsi" w:cstheme="minorHAnsi"/>
              </w:rPr>
            </w:pPr>
            <w:r w:rsidRPr="00DD5393">
              <w:rPr>
                <w:rFonts w:asciiTheme="minorHAnsi" w:eastAsia="新宋体" w:hAnsiTheme="minorHAnsi" w:cstheme="minorHAnsi"/>
              </w:rPr>
              <w:t>Here, below.</w:t>
            </w:r>
          </w:p>
        </w:tc>
      </w:tr>
      <w:tr w:rsidR="00964E7F" w:rsidRPr="00DD5393" w14:paraId="43B5B37B" w14:textId="77777777" w:rsidTr="00053918">
        <w:tc>
          <w:tcPr>
            <w:tcW w:w="1726" w:type="dxa"/>
            <w:tcBorders>
              <w:top w:val="nil"/>
              <w:left w:val="nil"/>
              <w:bottom w:val="nil"/>
              <w:right w:val="nil"/>
            </w:tcBorders>
          </w:tcPr>
          <w:p w14:paraId="49A38E82" w14:textId="4909EF7C" w:rsidR="00964E7F" w:rsidRPr="00DD5393" w:rsidRDefault="00216137"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29EDDF5" w14:textId="0CC77774" w:rsidR="00964E7F" w:rsidRPr="00DD5393" w:rsidRDefault="007818C7" w:rsidP="0007790F">
            <w:pPr>
              <w:pStyle w:val="a1"/>
              <w:rPr>
                <w:rFonts w:asciiTheme="minorHAnsi" w:eastAsia="新宋体" w:hAnsiTheme="minorHAnsi" w:cstheme="minorHAnsi" w:hint="eastAsia"/>
              </w:rPr>
            </w:pPr>
            <w:r>
              <w:rPr>
                <w:rFonts w:asciiTheme="minorHAnsi" w:eastAsia="新宋体" w:hAnsiTheme="minorHAnsi" w:cstheme="minorHAnsi" w:hint="eastAsia"/>
              </w:rPr>
              <w:t>R</w:t>
            </w:r>
            <w:r>
              <w:rPr>
                <w:rFonts w:asciiTheme="minorHAnsi" w:eastAsia="新宋体" w:hAnsiTheme="minorHAnsi" w:cstheme="minorHAnsi"/>
              </w:rPr>
              <w:t>eally?</w:t>
            </w:r>
            <w:r w:rsidR="00216137" w:rsidRPr="00DD5393">
              <w:rPr>
                <w:rFonts w:asciiTheme="minorHAnsi" w:eastAsia="新宋体" w:hAnsiTheme="minorHAnsi" w:cstheme="minorHAnsi"/>
              </w:rPr>
              <w:t xml:space="preserve"> </w:t>
            </w:r>
            <w:r>
              <w:rPr>
                <w:rFonts w:asciiTheme="minorHAnsi" w:eastAsia="新宋体" w:hAnsiTheme="minorHAnsi" w:cstheme="minorHAnsi" w:hint="eastAsia"/>
              </w:rPr>
              <w:t>B</w:t>
            </w:r>
            <w:r>
              <w:rPr>
                <w:rFonts w:asciiTheme="minorHAnsi" w:eastAsia="新宋体" w:hAnsiTheme="minorHAnsi" w:cstheme="minorHAnsi"/>
              </w:rPr>
              <w:t xml:space="preserve">ut this is still head to the sky and feet on the ground. </w:t>
            </w:r>
            <w:r w:rsidR="00B37E0F" w:rsidRPr="00DD5393">
              <w:rPr>
                <w:rFonts w:asciiTheme="minorHAnsi" w:eastAsia="新宋体" w:hAnsiTheme="minorHAnsi" w:cstheme="minorHAnsi"/>
              </w:rPr>
              <w:t xml:space="preserve">Is that how </w:t>
            </w:r>
            <w:r>
              <w:rPr>
                <w:rFonts w:asciiTheme="minorHAnsi" w:eastAsia="新宋体" w:hAnsiTheme="minorHAnsi" w:cstheme="minorHAnsi"/>
              </w:rPr>
              <w:t xml:space="preserve">you </w:t>
            </w:r>
            <w:r w:rsidR="00B37E0F" w:rsidRPr="00DD5393">
              <w:rPr>
                <w:rFonts w:asciiTheme="minorHAnsi" w:eastAsia="新宋体" w:hAnsiTheme="minorHAnsi" w:cstheme="minorHAnsi"/>
              </w:rPr>
              <w:t xml:space="preserve">stood </w:t>
            </w:r>
            <w:r w:rsidR="00216137" w:rsidRPr="00DD5393">
              <w:rPr>
                <w:rFonts w:asciiTheme="minorHAnsi" w:eastAsia="新宋体" w:hAnsiTheme="minorHAnsi" w:cstheme="minorHAnsi"/>
              </w:rPr>
              <w:t xml:space="preserve">when </w:t>
            </w:r>
            <w:r>
              <w:rPr>
                <w:rFonts w:asciiTheme="minorHAnsi" w:eastAsia="新宋体" w:hAnsiTheme="minorHAnsi" w:cstheme="minorHAnsi"/>
              </w:rPr>
              <w:t>I</w:t>
            </w:r>
            <w:r w:rsidR="00216137" w:rsidRPr="00DD5393">
              <w:rPr>
                <w:rFonts w:asciiTheme="minorHAnsi" w:eastAsia="新宋体" w:hAnsiTheme="minorHAnsi" w:cstheme="minorHAnsi"/>
              </w:rPr>
              <w:t xml:space="preserve"> turned the apple ?</w:t>
            </w:r>
          </w:p>
        </w:tc>
      </w:tr>
      <w:tr w:rsidR="00964E7F" w:rsidRPr="00DD5393" w14:paraId="34FB71E0" w14:textId="77777777" w:rsidTr="00053918">
        <w:tc>
          <w:tcPr>
            <w:tcW w:w="1726" w:type="dxa"/>
            <w:tcBorders>
              <w:top w:val="nil"/>
              <w:left w:val="nil"/>
              <w:bottom w:val="nil"/>
              <w:right w:val="nil"/>
            </w:tcBorders>
          </w:tcPr>
          <w:p w14:paraId="4F52D500" w14:textId="2A1253D6"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7C2531E" w14:textId="09FA67BA" w:rsidR="00964E7F" w:rsidRPr="00DD5393" w:rsidRDefault="004E189A" w:rsidP="0007790F">
            <w:pPr>
              <w:pStyle w:val="a1"/>
              <w:rPr>
                <w:rFonts w:asciiTheme="minorHAnsi" w:eastAsia="新宋体" w:hAnsiTheme="minorHAnsi" w:cstheme="minorHAnsi"/>
              </w:rPr>
            </w:pPr>
            <w:r w:rsidRPr="00DD5393">
              <w:rPr>
                <w:rFonts w:asciiTheme="minorHAnsi" w:eastAsia="新宋体" w:hAnsiTheme="minorHAnsi" w:cstheme="minorHAnsi"/>
              </w:rPr>
              <w:t>no.</w:t>
            </w:r>
            <w:r w:rsidR="007818C7">
              <w:rPr>
                <w:rFonts w:asciiTheme="minorHAnsi" w:eastAsia="新宋体" w:hAnsiTheme="minorHAnsi" w:cstheme="minorHAnsi"/>
              </w:rPr>
              <w:t xml:space="preserve"> </w:t>
            </w:r>
            <w:r w:rsidR="00846338" w:rsidRPr="00DD5393">
              <w:rPr>
                <w:rFonts w:asciiTheme="minorHAnsi" w:eastAsia="新宋体" w:hAnsiTheme="minorHAnsi" w:cstheme="minorHAnsi"/>
              </w:rPr>
              <w:t>But why can't I feel the earth is spinning?</w:t>
            </w:r>
          </w:p>
        </w:tc>
      </w:tr>
      <w:tr w:rsidR="00964E7F" w:rsidRPr="00DD5393" w14:paraId="198FA94A" w14:textId="77777777" w:rsidTr="00053918">
        <w:tc>
          <w:tcPr>
            <w:tcW w:w="1726" w:type="dxa"/>
            <w:tcBorders>
              <w:top w:val="nil"/>
              <w:left w:val="nil"/>
              <w:bottom w:val="nil"/>
              <w:right w:val="nil"/>
            </w:tcBorders>
          </w:tcPr>
          <w:p w14:paraId="1D836CC8" w14:textId="4D03A79A"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5F0FFBC" w14:textId="11375D6B" w:rsidR="00964E7F" w:rsidRPr="00DD5393" w:rsidRDefault="00846338" w:rsidP="0007790F">
            <w:pPr>
              <w:pStyle w:val="a1"/>
              <w:rPr>
                <w:rFonts w:asciiTheme="minorHAnsi" w:eastAsia="新宋体" w:hAnsiTheme="minorHAnsi" w:cstheme="minorHAnsi"/>
              </w:rPr>
            </w:pPr>
            <w:r w:rsidRPr="00DD5393">
              <w:rPr>
                <w:rFonts w:asciiTheme="minorHAnsi" w:eastAsia="新宋体" w:hAnsiTheme="minorHAnsi" w:cstheme="minorHAnsi"/>
              </w:rPr>
              <w:t>Because you also spin along with it. You and the air around you and everything else on Earth are spinning together.</w:t>
            </w:r>
          </w:p>
        </w:tc>
      </w:tr>
      <w:tr w:rsidR="00964E7F" w:rsidRPr="00DD5393" w14:paraId="7127C438" w14:textId="77777777" w:rsidTr="00053918">
        <w:tc>
          <w:tcPr>
            <w:tcW w:w="1726" w:type="dxa"/>
            <w:tcBorders>
              <w:top w:val="nil"/>
              <w:left w:val="nil"/>
              <w:bottom w:val="nil"/>
              <w:right w:val="nil"/>
            </w:tcBorders>
          </w:tcPr>
          <w:p w14:paraId="249081B1" w14:textId="7488CE92"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6CC2802" w14:textId="7FD59607" w:rsidR="00964E7F" w:rsidRPr="00DD5393" w:rsidRDefault="00846338"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But why does it look as if the sun is revolving around </w:t>
            </w:r>
            <w:r w:rsidR="00391BAF" w:rsidRPr="00DD5393">
              <w:rPr>
                <w:rFonts w:asciiTheme="minorHAnsi" w:eastAsia="新宋体" w:hAnsiTheme="minorHAnsi" w:cstheme="minorHAnsi"/>
              </w:rPr>
              <w:t>us?</w:t>
            </w:r>
          </w:p>
        </w:tc>
      </w:tr>
      <w:tr w:rsidR="00964E7F" w:rsidRPr="00DD5393" w14:paraId="7996E57B" w14:textId="77777777" w:rsidTr="00053918">
        <w:tc>
          <w:tcPr>
            <w:tcW w:w="1726" w:type="dxa"/>
            <w:tcBorders>
              <w:top w:val="nil"/>
              <w:left w:val="nil"/>
              <w:bottom w:val="nil"/>
              <w:right w:val="nil"/>
            </w:tcBorders>
          </w:tcPr>
          <w:p w14:paraId="730156E6" w14:textId="5E99DF00"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56FB59C" w14:textId="03C97A3D" w:rsidR="00964E7F" w:rsidRPr="00DD5393" w:rsidRDefault="00846338"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(insert the toothpick into the apple again) You see that the earth is always the same below you, and you think it is always below and never turns. But now you look at the top. Now there is a lamp above your head, but let me turn it around again, look at the top of your head, in other words, </w:t>
            </w:r>
            <w:r w:rsidR="00852C2F" w:rsidRPr="00DD5393">
              <w:rPr>
                <w:rFonts w:asciiTheme="minorHAnsi" w:eastAsia="新宋体" w:hAnsiTheme="minorHAnsi" w:cstheme="minorHAnsi"/>
              </w:rPr>
              <w:t>what is " above" you?</w:t>
            </w:r>
          </w:p>
        </w:tc>
      </w:tr>
      <w:tr w:rsidR="00964E7F" w:rsidRPr="00DD5393" w14:paraId="5F702AC9" w14:textId="77777777" w:rsidTr="00053918">
        <w:tc>
          <w:tcPr>
            <w:tcW w:w="1726" w:type="dxa"/>
            <w:tcBorders>
              <w:top w:val="nil"/>
              <w:left w:val="nil"/>
              <w:bottom w:val="nil"/>
              <w:right w:val="nil"/>
            </w:tcBorders>
          </w:tcPr>
          <w:p w14:paraId="51F3618B" w14:textId="47FC7816"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0F2032B" w14:textId="7DD91054" w:rsidR="00964E7F" w:rsidRPr="00DD5393" w:rsidRDefault="00846338" w:rsidP="0007790F">
            <w:pPr>
              <w:pStyle w:val="a1"/>
              <w:rPr>
                <w:rFonts w:asciiTheme="minorHAnsi" w:eastAsia="新宋体" w:hAnsiTheme="minorHAnsi" w:cstheme="minorHAnsi"/>
              </w:rPr>
            </w:pPr>
            <w:r w:rsidRPr="00DD5393">
              <w:rPr>
                <w:rFonts w:asciiTheme="minorHAnsi" w:eastAsia="新宋体" w:hAnsiTheme="minorHAnsi" w:cstheme="minorHAnsi"/>
              </w:rPr>
              <w:t>(rotate together) the stove.</w:t>
            </w:r>
          </w:p>
        </w:tc>
      </w:tr>
      <w:tr w:rsidR="00964E7F" w:rsidRPr="00DD5393" w14:paraId="6902CD8B" w14:textId="77777777" w:rsidTr="00053918">
        <w:tc>
          <w:tcPr>
            <w:tcW w:w="1726" w:type="dxa"/>
            <w:tcBorders>
              <w:top w:val="nil"/>
              <w:left w:val="nil"/>
              <w:bottom w:val="nil"/>
              <w:right w:val="nil"/>
            </w:tcBorders>
          </w:tcPr>
          <w:p w14:paraId="1EC85D8A" w14:textId="60844AFD"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7B94117" w14:textId="3FE9783D" w:rsidR="00964E7F" w:rsidRPr="00DD5393" w:rsidRDefault="00846338" w:rsidP="0007790F">
            <w:pPr>
              <w:pStyle w:val="a1"/>
              <w:rPr>
                <w:rFonts w:asciiTheme="minorHAnsi" w:eastAsia="新宋体" w:hAnsiTheme="minorHAnsi" w:cstheme="minorHAnsi"/>
              </w:rPr>
            </w:pPr>
            <w:r w:rsidRPr="00DD5393">
              <w:rPr>
                <w:rFonts w:asciiTheme="minorHAnsi" w:eastAsia="新宋体" w:hAnsiTheme="minorHAnsi" w:cstheme="minorHAnsi"/>
              </w:rPr>
              <w:t>where is the light</w:t>
            </w:r>
            <w:r w:rsidR="00053918">
              <w:rPr>
                <w:rFonts w:asciiTheme="minorHAnsi" w:eastAsia="新宋体" w:hAnsiTheme="minorHAnsi" w:cstheme="minorHAnsi"/>
              </w:rPr>
              <w:t>?</w:t>
            </w:r>
          </w:p>
        </w:tc>
      </w:tr>
      <w:tr w:rsidR="00964E7F" w:rsidRPr="00DD5393" w14:paraId="0EE6FFC4" w14:textId="77777777" w:rsidTr="00053918">
        <w:tc>
          <w:tcPr>
            <w:tcW w:w="1726" w:type="dxa"/>
            <w:tcBorders>
              <w:top w:val="nil"/>
              <w:left w:val="nil"/>
              <w:bottom w:val="nil"/>
              <w:right w:val="nil"/>
            </w:tcBorders>
          </w:tcPr>
          <w:p w14:paraId="74A13EC1" w14:textId="2E2F17F6"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8F15F6E" w14:textId="3EC022C1" w:rsidR="00964E7F" w:rsidRPr="00DD5393" w:rsidRDefault="00053918" w:rsidP="0007790F">
            <w:pPr>
              <w:pStyle w:val="a1"/>
              <w:rPr>
                <w:rFonts w:asciiTheme="minorHAnsi" w:eastAsia="新宋体" w:hAnsiTheme="minorHAnsi" w:cstheme="minorHAnsi"/>
              </w:rPr>
            </w:pPr>
            <w:r>
              <w:rPr>
                <w:rFonts w:asciiTheme="minorHAnsi" w:eastAsia="新宋体" w:hAnsiTheme="minorHAnsi" w:cstheme="minorHAnsi"/>
              </w:rPr>
              <w:t>Underground</w:t>
            </w:r>
          </w:p>
        </w:tc>
      </w:tr>
      <w:tr w:rsidR="00964E7F" w:rsidRPr="00DD5393" w14:paraId="28571E37" w14:textId="77777777" w:rsidTr="00053918">
        <w:tc>
          <w:tcPr>
            <w:tcW w:w="1726" w:type="dxa"/>
            <w:tcBorders>
              <w:top w:val="nil"/>
              <w:left w:val="nil"/>
              <w:bottom w:val="nil"/>
              <w:right w:val="nil"/>
            </w:tcBorders>
          </w:tcPr>
          <w:p w14:paraId="7A09890A" w14:textId="4F053231"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5ADB40F0" w14:textId="63A7A699" w:rsidR="00964E7F" w:rsidRPr="00DD5393" w:rsidRDefault="00053918" w:rsidP="0007790F">
            <w:pPr>
              <w:pStyle w:val="a1"/>
              <w:rPr>
                <w:rFonts w:asciiTheme="minorHAnsi" w:eastAsia="新宋体" w:hAnsiTheme="minorHAnsi" w:cstheme="minorHAnsi" w:hint="eastAsia"/>
              </w:rPr>
            </w:pPr>
            <w:r>
              <w:rPr>
                <w:rFonts w:asciiTheme="minorHAnsi" w:eastAsia="新宋体" w:hAnsiTheme="minorHAnsi" w:cstheme="minorHAnsi" w:hint="eastAsia"/>
              </w:rPr>
              <w:t>Y</w:t>
            </w:r>
            <w:r>
              <w:rPr>
                <w:rFonts w:asciiTheme="minorHAnsi" w:eastAsia="新宋体" w:hAnsiTheme="minorHAnsi" w:cstheme="minorHAnsi"/>
              </w:rPr>
              <w:t>es, you are right</w:t>
            </w:r>
          </w:p>
        </w:tc>
      </w:tr>
      <w:tr w:rsidR="00964E7F" w:rsidRPr="00DD5393" w14:paraId="4687DC05" w14:textId="77777777" w:rsidTr="00053918">
        <w:tc>
          <w:tcPr>
            <w:tcW w:w="1726" w:type="dxa"/>
            <w:tcBorders>
              <w:top w:val="nil"/>
              <w:left w:val="nil"/>
              <w:bottom w:val="nil"/>
              <w:right w:val="nil"/>
            </w:tcBorders>
          </w:tcPr>
          <w:p w14:paraId="466A2C6C" w14:textId="2469FAD9" w:rsidR="00964E7F" w:rsidRPr="00DD5393" w:rsidRDefault="0084633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237175A" w14:textId="53EADEB5" w:rsidR="00964E7F" w:rsidRPr="00DD5393" w:rsidRDefault="00846338"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It's really amazing, Mom must think it </w:t>
            </w:r>
            <w:r w:rsidR="00053918">
              <w:rPr>
                <w:rFonts w:asciiTheme="minorHAnsi" w:eastAsia="新宋体" w:hAnsiTheme="minorHAnsi" w:cstheme="minorHAnsi" w:hint="eastAsia"/>
              </w:rPr>
              <w:t>strange</w:t>
            </w:r>
            <w:r w:rsidR="00DB66A0" w:rsidRPr="00DD5393">
              <w:rPr>
                <w:rFonts w:asciiTheme="minorHAnsi" w:eastAsia="新宋体" w:hAnsiTheme="minorHAnsi" w:cstheme="minorHAnsi"/>
              </w:rPr>
              <w:t>.</w:t>
            </w:r>
          </w:p>
        </w:tc>
      </w:tr>
      <w:tr w:rsidR="00964E7F" w:rsidRPr="00DD5393" w14:paraId="2B39CB87" w14:textId="77777777" w:rsidTr="00053918">
        <w:tc>
          <w:tcPr>
            <w:tcW w:w="1726" w:type="dxa"/>
            <w:tcBorders>
              <w:top w:val="nil"/>
              <w:left w:val="nil"/>
              <w:bottom w:val="nil"/>
              <w:right w:val="nil"/>
            </w:tcBorders>
          </w:tcPr>
          <w:p w14:paraId="24043207" w14:textId="77777777" w:rsidR="00964E7F" w:rsidRPr="00DD5393" w:rsidRDefault="00964E7F" w:rsidP="0007790F">
            <w:pPr>
              <w:pStyle w:val="a0"/>
              <w:rPr>
                <w:rFonts w:asciiTheme="minorHAnsi" w:eastAsia="新宋体" w:hAnsiTheme="minorHAnsi" w:cstheme="minorHAnsi"/>
              </w:rPr>
            </w:pPr>
          </w:p>
        </w:tc>
        <w:tc>
          <w:tcPr>
            <w:tcW w:w="7629" w:type="dxa"/>
            <w:tcBorders>
              <w:top w:val="nil"/>
              <w:left w:val="nil"/>
              <w:bottom w:val="nil"/>
              <w:right w:val="nil"/>
            </w:tcBorders>
          </w:tcPr>
          <w:p w14:paraId="5000012C" w14:textId="5E36C915"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(The wealthy young man Ludovic Marcily enters)</w:t>
            </w:r>
          </w:p>
        </w:tc>
      </w:tr>
      <w:tr w:rsidR="00964E7F" w:rsidRPr="00DD5393" w14:paraId="0A99E277" w14:textId="77777777" w:rsidTr="00053918">
        <w:tc>
          <w:tcPr>
            <w:tcW w:w="1726" w:type="dxa"/>
            <w:tcBorders>
              <w:top w:val="nil"/>
              <w:left w:val="nil"/>
              <w:bottom w:val="nil"/>
              <w:right w:val="nil"/>
            </w:tcBorders>
          </w:tcPr>
          <w:p w14:paraId="22AE54CD" w14:textId="66D204FC"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14F809BA" w14:textId="0E3344A1"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Good morning, sir. My name is Ludovic Marcily.</w:t>
            </w:r>
          </w:p>
        </w:tc>
      </w:tr>
      <w:tr w:rsidR="00964E7F" w:rsidRPr="00DD5393" w14:paraId="5C201C1C" w14:textId="77777777" w:rsidTr="00053918">
        <w:tc>
          <w:tcPr>
            <w:tcW w:w="1726" w:type="dxa"/>
            <w:tcBorders>
              <w:top w:val="nil"/>
              <w:left w:val="nil"/>
              <w:bottom w:val="nil"/>
              <w:right w:val="nil"/>
            </w:tcBorders>
          </w:tcPr>
          <w:p w14:paraId="284B6005" w14:textId="666DA795"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EAF74C8" w14:textId="30095B49"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(Reading his letter of introduction carefully) Are you from Holland?</w:t>
            </w:r>
          </w:p>
        </w:tc>
      </w:tr>
      <w:tr w:rsidR="00964E7F" w:rsidRPr="00DD5393" w14:paraId="687276FB" w14:textId="77777777" w:rsidTr="00053918">
        <w:tc>
          <w:tcPr>
            <w:tcW w:w="1726" w:type="dxa"/>
            <w:tcBorders>
              <w:top w:val="nil"/>
              <w:left w:val="nil"/>
              <w:bottom w:val="nil"/>
              <w:right w:val="nil"/>
            </w:tcBorders>
          </w:tcPr>
          <w:p w14:paraId="1FF8F3C3" w14:textId="7624D650"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2CAC48D2" w14:textId="13B1BC9B" w:rsidR="00964E7F" w:rsidRPr="00DD5393" w:rsidRDefault="00053918" w:rsidP="0007790F">
            <w:pPr>
              <w:pStyle w:val="a1"/>
              <w:rPr>
                <w:rFonts w:asciiTheme="minorHAnsi" w:eastAsia="新宋体" w:hAnsiTheme="minorHAnsi" w:cstheme="minorHAnsi"/>
              </w:rPr>
            </w:pPr>
            <w:r>
              <w:rPr>
                <w:rFonts w:asciiTheme="minorHAnsi" w:eastAsia="新宋体" w:hAnsiTheme="minorHAnsi" w:cstheme="minorHAnsi" w:hint="eastAsia"/>
              </w:rPr>
              <w:t>Y</w:t>
            </w:r>
            <w:r>
              <w:rPr>
                <w:rFonts w:asciiTheme="minorHAnsi" w:eastAsia="新宋体" w:hAnsiTheme="minorHAnsi" w:cstheme="minorHAnsi"/>
              </w:rPr>
              <w:t>es, Mr. Galieo, I’ve heard you for a long time</w:t>
            </w:r>
          </w:p>
        </w:tc>
      </w:tr>
      <w:tr w:rsidR="00964E7F" w:rsidRPr="00DD5393" w14:paraId="23AE4790" w14:textId="77777777" w:rsidTr="00053918">
        <w:tc>
          <w:tcPr>
            <w:tcW w:w="1726" w:type="dxa"/>
            <w:tcBorders>
              <w:top w:val="nil"/>
              <w:left w:val="nil"/>
              <w:bottom w:val="nil"/>
              <w:right w:val="nil"/>
            </w:tcBorders>
          </w:tcPr>
          <w:p w14:paraId="7A813DBA" w14:textId="01E10F8B"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B29F524" w14:textId="5E842E0F"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(Continue to read the letter) Your family has a manor in Italy?</w:t>
            </w:r>
          </w:p>
        </w:tc>
      </w:tr>
      <w:tr w:rsidR="00964E7F" w:rsidRPr="00DD5393" w14:paraId="405CC7E9" w14:textId="77777777" w:rsidTr="00053918">
        <w:tc>
          <w:tcPr>
            <w:tcW w:w="1726" w:type="dxa"/>
            <w:tcBorders>
              <w:top w:val="nil"/>
              <w:left w:val="nil"/>
              <w:bottom w:val="nil"/>
              <w:right w:val="nil"/>
            </w:tcBorders>
          </w:tcPr>
          <w:p w14:paraId="2D9D07F3" w14:textId="792F4334"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7C46BA0F" w14:textId="4E71DB1B" w:rsidR="00964E7F" w:rsidRPr="00DD5393" w:rsidRDefault="00DB66A0" w:rsidP="0007790F">
            <w:pPr>
              <w:pStyle w:val="a1"/>
              <w:rPr>
                <w:rFonts w:asciiTheme="minorHAnsi" w:eastAsia="新宋体" w:hAnsiTheme="minorHAnsi" w:cstheme="minorHAnsi" w:hint="eastAsia"/>
              </w:rPr>
            </w:pPr>
            <w:r w:rsidRPr="00DD5393">
              <w:rPr>
                <w:rFonts w:asciiTheme="minorHAnsi" w:eastAsia="新宋体" w:hAnsiTheme="minorHAnsi" w:cstheme="minorHAnsi"/>
              </w:rPr>
              <w:t>Yes, my mother wants me to come out for a walk</w:t>
            </w:r>
            <w:r w:rsidR="00053918">
              <w:rPr>
                <w:rFonts w:asciiTheme="minorHAnsi" w:eastAsia="新宋体" w:hAnsiTheme="minorHAnsi" w:cstheme="minorHAnsi"/>
              </w:rPr>
              <w:t xml:space="preserve"> and gain some knowledge.</w:t>
            </w:r>
          </w:p>
        </w:tc>
      </w:tr>
      <w:tr w:rsidR="003C122A" w:rsidRPr="00DD5393" w14:paraId="6464E130" w14:textId="77777777" w:rsidTr="00053918">
        <w:tc>
          <w:tcPr>
            <w:tcW w:w="1726" w:type="dxa"/>
            <w:tcBorders>
              <w:top w:val="nil"/>
              <w:left w:val="nil"/>
              <w:bottom w:val="nil"/>
              <w:right w:val="nil"/>
            </w:tcBorders>
          </w:tcPr>
          <w:p w14:paraId="279E6BD0" w14:textId="019F1F81" w:rsidR="003C122A" w:rsidRPr="00DD5393" w:rsidRDefault="003C122A"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39ACADB" w14:textId="3BAD5591" w:rsidR="003C122A" w:rsidRPr="00DD5393" w:rsidRDefault="003C122A" w:rsidP="0007790F">
            <w:pPr>
              <w:pStyle w:val="a1"/>
              <w:rPr>
                <w:rFonts w:asciiTheme="minorHAnsi" w:eastAsia="新宋体" w:hAnsiTheme="minorHAnsi" w:cstheme="minorHAnsi"/>
              </w:rPr>
            </w:pPr>
            <w:r w:rsidRPr="00DD5393">
              <w:rPr>
                <w:rFonts w:asciiTheme="minorHAnsi" w:eastAsia="新宋体" w:hAnsiTheme="minorHAnsi" w:cstheme="minorHAnsi"/>
              </w:rPr>
              <w:t>So, the Dutch feel that coming to Italy to see me is a gain of knowledge?</w:t>
            </w:r>
          </w:p>
        </w:tc>
      </w:tr>
      <w:tr w:rsidR="003C122A" w:rsidRPr="00DD5393" w14:paraId="2A6611B6" w14:textId="77777777" w:rsidTr="00053918">
        <w:tc>
          <w:tcPr>
            <w:tcW w:w="1726" w:type="dxa"/>
            <w:tcBorders>
              <w:top w:val="nil"/>
              <w:left w:val="nil"/>
              <w:bottom w:val="nil"/>
              <w:right w:val="nil"/>
            </w:tcBorders>
          </w:tcPr>
          <w:p w14:paraId="77CF56F5" w14:textId="3D26A887" w:rsidR="003C122A" w:rsidRPr="00DD5393" w:rsidRDefault="003C122A"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6847ED43" w14:textId="3B59A7B9" w:rsidR="003C122A" w:rsidRPr="00DD5393" w:rsidRDefault="0099389D"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my </w:t>
            </w:r>
            <w:r w:rsidR="004D5DE4" w:rsidRPr="00DD5393">
              <w:rPr>
                <w:rFonts w:asciiTheme="minorHAnsi" w:eastAsia="新宋体" w:hAnsiTheme="minorHAnsi" w:cstheme="minorHAnsi"/>
              </w:rPr>
              <w:t>mother always wanted me to learn about science—</w:t>
            </w:r>
          </w:p>
        </w:tc>
      </w:tr>
      <w:tr w:rsidR="00964E7F" w:rsidRPr="00DD5393" w14:paraId="46758E4B" w14:textId="77777777" w:rsidTr="00053918">
        <w:tc>
          <w:tcPr>
            <w:tcW w:w="1726" w:type="dxa"/>
            <w:tcBorders>
              <w:top w:val="nil"/>
              <w:left w:val="nil"/>
              <w:bottom w:val="nil"/>
              <w:right w:val="nil"/>
            </w:tcBorders>
          </w:tcPr>
          <w:p w14:paraId="7DF27B64" w14:textId="27DEC1A7"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A749B45" w14:textId="79293964"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Private lessons, ten copper coins per month.</w:t>
            </w:r>
          </w:p>
        </w:tc>
      </w:tr>
      <w:tr w:rsidR="00964E7F" w:rsidRPr="00DD5393" w14:paraId="0673ECD4" w14:textId="77777777" w:rsidTr="00053918">
        <w:tc>
          <w:tcPr>
            <w:tcW w:w="1726" w:type="dxa"/>
            <w:tcBorders>
              <w:top w:val="nil"/>
              <w:left w:val="nil"/>
              <w:bottom w:val="nil"/>
              <w:right w:val="nil"/>
            </w:tcBorders>
          </w:tcPr>
          <w:p w14:paraId="47DA2210" w14:textId="0C80BDFF"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165999F4" w14:textId="6DFF9640"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By order, sir.</w:t>
            </w:r>
          </w:p>
        </w:tc>
      </w:tr>
      <w:tr w:rsidR="00964E7F" w:rsidRPr="00DD5393" w14:paraId="7B80BA2B" w14:textId="77777777" w:rsidTr="00053918">
        <w:tc>
          <w:tcPr>
            <w:tcW w:w="1726" w:type="dxa"/>
            <w:tcBorders>
              <w:top w:val="nil"/>
              <w:left w:val="nil"/>
              <w:bottom w:val="nil"/>
              <w:right w:val="nil"/>
            </w:tcBorders>
          </w:tcPr>
          <w:p w14:paraId="37304E84" w14:textId="0C98198E"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340E43C" w14:textId="3AD3029C"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What are you interested in?</w:t>
            </w:r>
          </w:p>
        </w:tc>
      </w:tr>
      <w:tr w:rsidR="00964E7F" w:rsidRPr="00DD5393" w14:paraId="1ACF42C2" w14:textId="77777777" w:rsidTr="00053918">
        <w:tc>
          <w:tcPr>
            <w:tcW w:w="1726" w:type="dxa"/>
            <w:tcBorders>
              <w:top w:val="nil"/>
              <w:left w:val="nil"/>
              <w:bottom w:val="nil"/>
              <w:right w:val="nil"/>
            </w:tcBorders>
          </w:tcPr>
          <w:p w14:paraId="60F5B51E" w14:textId="34C0D219"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4D32395B" w14:textId="70F4359C" w:rsidR="00964E7F"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horse.</w:t>
            </w:r>
          </w:p>
        </w:tc>
      </w:tr>
      <w:tr w:rsidR="00964E7F" w:rsidRPr="00DD5393" w14:paraId="4A09BCC1" w14:textId="77777777" w:rsidTr="00053918">
        <w:tc>
          <w:tcPr>
            <w:tcW w:w="1726" w:type="dxa"/>
            <w:tcBorders>
              <w:top w:val="nil"/>
              <w:left w:val="nil"/>
              <w:bottom w:val="nil"/>
              <w:right w:val="nil"/>
            </w:tcBorders>
          </w:tcPr>
          <w:p w14:paraId="09D962B8" w14:textId="1EAEA4FE" w:rsidR="00964E7F"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3ACDF91" w14:textId="2D7A57C2" w:rsidR="00964E7F" w:rsidRPr="00DD5393" w:rsidRDefault="00451568" w:rsidP="0007790F">
            <w:pPr>
              <w:pStyle w:val="a1"/>
              <w:rPr>
                <w:rFonts w:asciiTheme="minorHAnsi" w:eastAsia="新宋体" w:hAnsiTheme="minorHAnsi" w:cstheme="minorHAnsi"/>
              </w:rPr>
            </w:pPr>
            <w:r w:rsidRPr="00DD5393">
              <w:rPr>
                <w:rFonts w:asciiTheme="minorHAnsi" w:eastAsia="新宋体" w:hAnsiTheme="minorHAnsi" w:cstheme="minorHAnsi"/>
              </w:rPr>
              <w:t>What?</w:t>
            </w:r>
          </w:p>
        </w:tc>
      </w:tr>
      <w:tr w:rsidR="00DB66A0" w:rsidRPr="00DD5393" w14:paraId="26D1E9AE" w14:textId="77777777" w:rsidTr="00053918">
        <w:tc>
          <w:tcPr>
            <w:tcW w:w="1726" w:type="dxa"/>
            <w:tcBorders>
              <w:top w:val="nil"/>
              <w:left w:val="nil"/>
              <w:bottom w:val="nil"/>
              <w:right w:val="nil"/>
            </w:tcBorders>
          </w:tcPr>
          <w:p w14:paraId="6D73FC8F" w14:textId="317EB159" w:rsidR="00DB66A0"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15ACF223" w14:textId="39C9B865" w:rsidR="00DB66A0" w:rsidRPr="00DD5393" w:rsidRDefault="00053918" w:rsidP="0007790F">
            <w:pPr>
              <w:pStyle w:val="a1"/>
              <w:rPr>
                <w:rFonts w:asciiTheme="minorHAnsi" w:eastAsia="新宋体" w:hAnsiTheme="minorHAnsi" w:cstheme="minorHAnsi" w:hint="eastAsia"/>
              </w:rPr>
            </w:pPr>
            <w:r>
              <w:rPr>
                <w:rFonts w:asciiTheme="minorHAnsi" w:eastAsia="新宋体" w:hAnsiTheme="minorHAnsi" w:cstheme="minorHAnsi" w:hint="eastAsia"/>
              </w:rPr>
              <w:t>S</w:t>
            </w:r>
            <w:r>
              <w:rPr>
                <w:rFonts w:asciiTheme="minorHAnsi" w:eastAsia="新宋体" w:hAnsiTheme="minorHAnsi" w:cstheme="minorHAnsi"/>
              </w:rPr>
              <w:t xml:space="preserve">orry, Mr. Galileo. </w:t>
            </w:r>
            <w:r w:rsidR="00DB66A0" w:rsidRPr="00DD5393">
              <w:rPr>
                <w:rFonts w:asciiTheme="minorHAnsi" w:eastAsia="新宋体" w:hAnsiTheme="minorHAnsi" w:cstheme="minorHAnsi"/>
              </w:rPr>
              <w:t>I really don't have a scientific mind</w:t>
            </w:r>
            <w:r>
              <w:rPr>
                <w:rFonts w:asciiTheme="minorHAnsi" w:eastAsia="新宋体" w:hAnsiTheme="minorHAnsi" w:cstheme="minorHAnsi"/>
              </w:rPr>
              <w:t>.</w:t>
            </w:r>
          </w:p>
        </w:tc>
      </w:tr>
      <w:tr w:rsidR="00DB66A0" w:rsidRPr="00DD5393" w14:paraId="6D8DD586" w14:textId="77777777" w:rsidTr="00053918">
        <w:tc>
          <w:tcPr>
            <w:tcW w:w="1726" w:type="dxa"/>
            <w:tcBorders>
              <w:top w:val="nil"/>
              <w:left w:val="nil"/>
              <w:bottom w:val="nil"/>
              <w:right w:val="nil"/>
            </w:tcBorders>
          </w:tcPr>
          <w:p w14:paraId="2658350F" w14:textId="62425451" w:rsidR="00DB66A0"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0F83820" w14:textId="62245518" w:rsidR="00DB66A0" w:rsidRPr="00DD5393" w:rsidRDefault="00053918" w:rsidP="0007790F">
            <w:pPr>
              <w:pStyle w:val="a1"/>
              <w:rPr>
                <w:rFonts w:asciiTheme="minorHAnsi" w:eastAsia="新宋体" w:hAnsiTheme="minorHAnsi" w:cstheme="minorHAnsi"/>
              </w:rPr>
            </w:pPr>
            <w:r>
              <w:rPr>
                <w:rFonts w:asciiTheme="minorHAnsi" w:eastAsia="新宋体" w:hAnsiTheme="minorHAnsi" w:cstheme="minorHAnsi" w:hint="eastAsia"/>
              </w:rPr>
              <w:t>O</w:t>
            </w:r>
            <w:r>
              <w:rPr>
                <w:rFonts w:asciiTheme="minorHAnsi" w:eastAsia="新宋体" w:hAnsiTheme="minorHAnsi" w:cstheme="minorHAnsi"/>
              </w:rPr>
              <w:t>kay. But i</w:t>
            </w:r>
            <w:r w:rsidR="00DB66A0" w:rsidRPr="00DD5393">
              <w:rPr>
                <w:rFonts w:asciiTheme="minorHAnsi" w:eastAsia="新宋体" w:hAnsiTheme="minorHAnsi" w:cstheme="minorHAnsi"/>
              </w:rPr>
              <w:t xml:space="preserve">n this case, </w:t>
            </w:r>
            <w:r>
              <w:rPr>
                <w:rFonts w:asciiTheme="minorHAnsi" w:eastAsia="新宋体" w:hAnsiTheme="minorHAnsi" w:cstheme="minorHAnsi" w:hint="eastAsia"/>
              </w:rPr>
              <w:t>I</w:t>
            </w:r>
            <w:r>
              <w:rPr>
                <w:rFonts w:asciiTheme="minorHAnsi" w:eastAsia="新宋体" w:hAnsiTheme="minorHAnsi" w:cstheme="minorHAnsi"/>
              </w:rPr>
              <w:t xml:space="preserve"> have to charge more. F</w:t>
            </w:r>
            <w:r w:rsidR="00DB66A0" w:rsidRPr="00DD5393">
              <w:rPr>
                <w:rFonts w:asciiTheme="minorHAnsi" w:eastAsia="新宋体" w:hAnsiTheme="minorHAnsi" w:cstheme="minorHAnsi"/>
              </w:rPr>
              <w:t>ifteen copper coins per month.</w:t>
            </w:r>
          </w:p>
        </w:tc>
      </w:tr>
      <w:tr w:rsidR="00DB66A0" w:rsidRPr="00DD5393" w14:paraId="427E6D22" w14:textId="77777777" w:rsidTr="00053918">
        <w:tc>
          <w:tcPr>
            <w:tcW w:w="1726" w:type="dxa"/>
            <w:tcBorders>
              <w:top w:val="nil"/>
              <w:left w:val="nil"/>
              <w:bottom w:val="nil"/>
              <w:right w:val="nil"/>
            </w:tcBorders>
          </w:tcPr>
          <w:p w14:paraId="072D0ACD" w14:textId="7FA76BA7" w:rsidR="00DB66A0"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6603FFEF" w14:textId="5A406C63" w:rsidR="00DB66A0" w:rsidRPr="00DD5393" w:rsidRDefault="00DB66A0" w:rsidP="0007790F">
            <w:pPr>
              <w:pStyle w:val="a1"/>
              <w:rPr>
                <w:rFonts w:asciiTheme="minorHAnsi" w:eastAsia="新宋体" w:hAnsiTheme="minorHAnsi" w:cstheme="minorHAnsi"/>
              </w:rPr>
            </w:pPr>
            <w:r w:rsidRPr="00DD5393">
              <w:rPr>
                <w:rFonts w:asciiTheme="minorHAnsi" w:eastAsia="新宋体" w:hAnsiTheme="minorHAnsi" w:cstheme="minorHAnsi"/>
              </w:rPr>
              <w:t>By order, sir.</w:t>
            </w:r>
          </w:p>
        </w:tc>
      </w:tr>
      <w:tr w:rsidR="00DB66A0" w:rsidRPr="00DD5393" w14:paraId="68A47817" w14:textId="77777777" w:rsidTr="00053918">
        <w:tc>
          <w:tcPr>
            <w:tcW w:w="1726" w:type="dxa"/>
            <w:tcBorders>
              <w:top w:val="nil"/>
              <w:left w:val="nil"/>
              <w:bottom w:val="nil"/>
              <w:right w:val="nil"/>
            </w:tcBorders>
          </w:tcPr>
          <w:p w14:paraId="33A32515" w14:textId="051921F1" w:rsidR="00DB66A0" w:rsidRPr="00DD5393" w:rsidRDefault="00DB66A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4D27378" w14:textId="566CBB14" w:rsidR="00DB66A0" w:rsidRPr="00DD5393" w:rsidRDefault="00DB66A0" w:rsidP="0007790F">
            <w:pPr>
              <w:pStyle w:val="a1"/>
              <w:rPr>
                <w:rFonts w:asciiTheme="minorHAnsi" w:eastAsia="新宋体" w:hAnsiTheme="minorHAnsi" w:cstheme="minorHAnsi" w:hint="eastAsia"/>
              </w:rPr>
            </w:pPr>
            <w:r w:rsidRPr="00DD5393">
              <w:rPr>
                <w:rFonts w:asciiTheme="minorHAnsi" w:eastAsia="新宋体" w:hAnsiTheme="minorHAnsi" w:cstheme="minorHAnsi"/>
              </w:rPr>
              <w:t xml:space="preserve">I want to test you first. </w:t>
            </w:r>
            <w:r w:rsidR="00053918">
              <w:rPr>
                <w:rFonts w:asciiTheme="minorHAnsi" w:eastAsia="新宋体" w:hAnsiTheme="minorHAnsi" w:cstheme="minorHAnsi" w:hint="eastAsia"/>
              </w:rPr>
              <w:t>S</w:t>
            </w:r>
            <w:r w:rsidR="00053918">
              <w:rPr>
                <w:rFonts w:asciiTheme="minorHAnsi" w:eastAsia="新宋体" w:hAnsiTheme="minorHAnsi" w:cstheme="minorHAnsi"/>
              </w:rPr>
              <w:t xml:space="preserve">orry, </w:t>
            </w:r>
            <w:r w:rsidRPr="00DD5393">
              <w:rPr>
                <w:rFonts w:asciiTheme="minorHAnsi" w:eastAsia="新宋体" w:hAnsiTheme="minorHAnsi" w:cstheme="minorHAnsi"/>
              </w:rPr>
              <w:t>Andrea, that's the end of your class for today. After all, you don't pay tuition</w:t>
            </w:r>
            <w:r w:rsidR="00053918">
              <w:rPr>
                <w:rFonts w:asciiTheme="minorHAnsi" w:eastAsia="新宋体" w:hAnsiTheme="minorHAnsi" w:cstheme="minorHAnsi" w:hint="eastAsia"/>
              </w:rPr>
              <w:t>.</w:t>
            </w:r>
          </w:p>
        </w:tc>
      </w:tr>
      <w:tr w:rsidR="00DB66A0" w:rsidRPr="00DD5393" w14:paraId="795A6A03" w14:textId="77777777" w:rsidTr="00053918">
        <w:tc>
          <w:tcPr>
            <w:tcW w:w="1726" w:type="dxa"/>
            <w:tcBorders>
              <w:top w:val="nil"/>
              <w:left w:val="nil"/>
              <w:bottom w:val="nil"/>
              <w:right w:val="nil"/>
            </w:tcBorders>
          </w:tcPr>
          <w:p w14:paraId="5F840F6D" w14:textId="35624A17" w:rsidR="00DB66A0" w:rsidRPr="00DD5393" w:rsidRDefault="00BF59B3"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850A86E" w14:textId="4DA62612" w:rsidR="00DB66A0" w:rsidRPr="00DD5393" w:rsidRDefault="00BF59B3" w:rsidP="0007790F">
            <w:pPr>
              <w:pStyle w:val="a1"/>
              <w:rPr>
                <w:rFonts w:asciiTheme="minorHAnsi" w:eastAsia="新宋体" w:hAnsiTheme="minorHAnsi" w:cstheme="minorHAnsi"/>
              </w:rPr>
            </w:pPr>
            <w:r w:rsidRPr="00DD5393">
              <w:rPr>
                <w:rFonts w:asciiTheme="minorHAnsi" w:eastAsia="新宋体" w:hAnsiTheme="minorHAnsi" w:cstheme="minorHAnsi"/>
              </w:rPr>
              <w:t>I'm leaving now. Can I take this apple away?</w:t>
            </w:r>
          </w:p>
        </w:tc>
      </w:tr>
      <w:tr w:rsidR="00DB66A0" w:rsidRPr="00DD5393" w14:paraId="7DA641BD" w14:textId="77777777" w:rsidTr="00053918">
        <w:tc>
          <w:tcPr>
            <w:tcW w:w="1726" w:type="dxa"/>
            <w:tcBorders>
              <w:top w:val="nil"/>
              <w:left w:val="nil"/>
              <w:bottom w:val="nil"/>
              <w:right w:val="nil"/>
            </w:tcBorders>
          </w:tcPr>
          <w:p w14:paraId="53CA2986" w14:textId="5559768C" w:rsidR="00DB66A0" w:rsidRPr="00DD5393" w:rsidRDefault="00BF59B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DA7E91A" w14:textId="7A3A773A" w:rsidR="00DB66A0" w:rsidRPr="00DD5393" w:rsidRDefault="00BF59B3" w:rsidP="0007790F">
            <w:pPr>
              <w:pStyle w:val="a1"/>
              <w:rPr>
                <w:rFonts w:asciiTheme="minorHAnsi" w:eastAsia="新宋体" w:hAnsiTheme="minorHAnsi" w:cstheme="minorHAnsi"/>
              </w:rPr>
            </w:pPr>
            <w:r w:rsidRPr="00DD5393">
              <w:rPr>
                <w:rFonts w:asciiTheme="minorHAnsi" w:eastAsia="新宋体" w:hAnsiTheme="minorHAnsi" w:cstheme="minorHAnsi"/>
              </w:rPr>
              <w:t>take it away.</w:t>
            </w:r>
          </w:p>
        </w:tc>
      </w:tr>
      <w:tr w:rsidR="00DB66A0" w:rsidRPr="00DD5393" w14:paraId="2616B533" w14:textId="77777777" w:rsidTr="00053918">
        <w:tc>
          <w:tcPr>
            <w:tcW w:w="1726" w:type="dxa"/>
            <w:tcBorders>
              <w:top w:val="nil"/>
              <w:left w:val="nil"/>
              <w:bottom w:val="nil"/>
              <w:right w:val="nil"/>
            </w:tcBorders>
          </w:tcPr>
          <w:p w14:paraId="6C87AB7E" w14:textId="77777777" w:rsidR="00DB66A0" w:rsidRPr="00DD5393" w:rsidRDefault="00DB66A0" w:rsidP="0007790F">
            <w:pPr>
              <w:pStyle w:val="a0"/>
              <w:rPr>
                <w:rFonts w:asciiTheme="minorHAnsi" w:eastAsia="新宋体" w:hAnsiTheme="minorHAnsi" w:cstheme="minorHAnsi"/>
              </w:rPr>
            </w:pPr>
          </w:p>
        </w:tc>
        <w:tc>
          <w:tcPr>
            <w:tcW w:w="7629" w:type="dxa"/>
            <w:tcBorders>
              <w:top w:val="nil"/>
              <w:left w:val="nil"/>
              <w:bottom w:val="nil"/>
              <w:right w:val="nil"/>
            </w:tcBorders>
          </w:tcPr>
          <w:p w14:paraId="2BCB01F4" w14:textId="135EADAB" w:rsidR="00DB66A0" w:rsidRPr="00DD5393" w:rsidRDefault="00BF59B3" w:rsidP="00BF59B3">
            <w:pPr>
              <w:pStyle w:val="a2"/>
              <w:rPr>
                <w:rFonts w:asciiTheme="minorHAnsi" w:eastAsia="新宋体" w:hAnsiTheme="minorHAnsi" w:cstheme="minorHAnsi"/>
              </w:rPr>
            </w:pPr>
            <w:r w:rsidRPr="00DD5393">
              <w:rPr>
                <w:rFonts w:asciiTheme="minorHAnsi" w:eastAsia="新宋体" w:hAnsiTheme="minorHAnsi" w:cstheme="minorHAnsi"/>
              </w:rPr>
              <w:t>(exit Andrea)</w:t>
            </w:r>
          </w:p>
        </w:tc>
      </w:tr>
      <w:tr w:rsidR="00DB66A0" w:rsidRPr="00DD5393" w14:paraId="2A1330B5" w14:textId="77777777" w:rsidTr="00053918">
        <w:tc>
          <w:tcPr>
            <w:tcW w:w="1726" w:type="dxa"/>
            <w:tcBorders>
              <w:top w:val="nil"/>
              <w:left w:val="nil"/>
              <w:bottom w:val="nil"/>
              <w:right w:val="nil"/>
            </w:tcBorders>
          </w:tcPr>
          <w:p w14:paraId="6A1BC786" w14:textId="37CE7CF1" w:rsidR="00DB66A0" w:rsidRPr="00DD5393" w:rsidRDefault="00BF59B3"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46C26115" w14:textId="40ECF588" w:rsidR="00DB66A0" w:rsidRPr="00DD5393" w:rsidRDefault="00BF59B3" w:rsidP="0007790F">
            <w:pPr>
              <w:pStyle w:val="a1"/>
              <w:rPr>
                <w:rFonts w:asciiTheme="minorHAnsi" w:eastAsia="新宋体" w:hAnsiTheme="minorHAnsi" w:cstheme="minorHAnsi"/>
              </w:rPr>
            </w:pPr>
            <w:r w:rsidRPr="00DD5393">
              <w:rPr>
                <w:rFonts w:asciiTheme="minorHAnsi" w:eastAsia="新宋体" w:hAnsiTheme="minorHAnsi" w:cstheme="minorHAnsi"/>
              </w:rPr>
              <w:t>You have to be patient with me. The main reason is that scientific truth is always</w:t>
            </w:r>
            <w:r w:rsidR="00053918">
              <w:rPr>
                <w:rFonts w:asciiTheme="minorHAnsi" w:eastAsia="新宋体" w:hAnsiTheme="minorHAnsi" w:cstheme="minorHAnsi"/>
              </w:rPr>
              <w:t xml:space="preserve"> not</w:t>
            </w:r>
            <w:r w:rsidRPr="00DD5393">
              <w:rPr>
                <w:rFonts w:asciiTheme="minorHAnsi" w:eastAsia="新宋体" w:hAnsiTheme="minorHAnsi" w:cstheme="minorHAnsi"/>
              </w:rPr>
              <w:t xml:space="preserve"> in line with normal people's thinking</w:t>
            </w:r>
            <w:r w:rsidR="00055DB9" w:rsidRPr="00DD5393">
              <w:rPr>
                <w:rFonts w:asciiTheme="minorHAnsi" w:eastAsia="新宋体" w:hAnsiTheme="minorHAnsi" w:cstheme="minorHAnsi"/>
              </w:rPr>
              <w:t>. Take one of the pipes they sell in Amsterdam</w:t>
            </w:r>
            <w:r w:rsidR="00053918">
              <w:rPr>
                <w:rFonts w:asciiTheme="minorHAnsi" w:eastAsia="新宋体" w:hAnsiTheme="minorHAnsi" w:cstheme="minorHAnsi"/>
              </w:rPr>
              <w:t>.</w:t>
            </w:r>
            <w:r w:rsidR="00055DB9" w:rsidRPr="00DD5393">
              <w:rPr>
                <w:rFonts w:asciiTheme="minorHAnsi" w:eastAsia="新宋体" w:hAnsiTheme="minorHAnsi" w:cstheme="minorHAnsi"/>
              </w:rPr>
              <w:t xml:space="preserve"> I have studied this stuff carefully. A tube and two lenses, one like</w:t>
            </w:r>
            <w:r w:rsidR="00053918">
              <w:rPr>
                <w:rFonts w:asciiTheme="minorHAnsi" w:eastAsia="新宋体" w:hAnsiTheme="minorHAnsi" w:cstheme="minorHAnsi"/>
              </w:rPr>
              <w:t xml:space="preserve">, </w:t>
            </w:r>
            <w:r w:rsidR="00055DB9" w:rsidRPr="00DD5393">
              <w:rPr>
                <w:rFonts w:asciiTheme="minorHAnsi" w:eastAsia="新宋体" w:hAnsiTheme="minorHAnsi" w:cstheme="minorHAnsi"/>
              </w:rPr>
              <w:t>and the other like this</w:t>
            </w:r>
            <w:r w:rsidR="00053918">
              <w:rPr>
                <w:rFonts w:asciiTheme="minorHAnsi" w:eastAsia="新宋体" w:hAnsiTheme="minorHAnsi" w:cstheme="minorHAnsi"/>
              </w:rPr>
              <w:t xml:space="preserve">. </w:t>
            </w:r>
            <w:r w:rsidR="00055DB9" w:rsidRPr="00DD5393">
              <w:rPr>
                <w:rFonts w:asciiTheme="minorHAnsi" w:eastAsia="新宋体" w:hAnsiTheme="minorHAnsi" w:cstheme="minorHAnsi"/>
              </w:rPr>
              <w:t>I heard people say that one piece can be enlarged and one piece can be reduced. Normal people would think they would cancel each other out. But with this thing, everything will be magnified five times. This is your science.</w:t>
            </w:r>
          </w:p>
        </w:tc>
      </w:tr>
      <w:tr w:rsidR="00DB66A0" w:rsidRPr="00DD5393" w14:paraId="1C6C07CA" w14:textId="77777777" w:rsidTr="00053918">
        <w:tc>
          <w:tcPr>
            <w:tcW w:w="1726" w:type="dxa"/>
            <w:tcBorders>
              <w:top w:val="nil"/>
              <w:left w:val="nil"/>
              <w:bottom w:val="nil"/>
              <w:right w:val="nil"/>
            </w:tcBorders>
          </w:tcPr>
          <w:p w14:paraId="20E5FA1D" w14:textId="3FD008A5" w:rsidR="00DB66A0" w:rsidRPr="00DD5393" w:rsidRDefault="00055DB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1B8DFBC" w14:textId="72204175" w:rsidR="00DB66A0" w:rsidRPr="00DD5393" w:rsidRDefault="00055DB9" w:rsidP="0007790F">
            <w:pPr>
              <w:pStyle w:val="a1"/>
              <w:rPr>
                <w:rFonts w:asciiTheme="minorHAnsi" w:eastAsia="新宋体" w:hAnsiTheme="minorHAnsi" w:cstheme="minorHAnsi"/>
              </w:rPr>
            </w:pPr>
            <w:r w:rsidRPr="00DD5393">
              <w:rPr>
                <w:rFonts w:asciiTheme="minorHAnsi" w:eastAsia="新宋体" w:hAnsiTheme="minorHAnsi" w:cstheme="minorHAnsi"/>
              </w:rPr>
              <w:t>See what can be magnified five times?</w:t>
            </w:r>
          </w:p>
        </w:tc>
      </w:tr>
      <w:tr w:rsidR="00DB66A0" w:rsidRPr="00DD5393" w14:paraId="73F5D3FB" w14:textId="77777777" w:rsidTr="00053918">
        <w:tc>
          <w:tcPr>
            <w:tcW w:w="1726" w:type="dxa"/>
            <w:tcBorders>
              <w:top w:val="nil"/>
              <w:left w:val="nil"/>
              <w:bottom w:val="nil"/>
              <w:right w:val="nil"/>
            </w:tcBorders>
          </w:tcPr>
          <w:p w14:paraId="3BE81DB6" w14:textId="1DBF7EA9" w:rsidR="00DB66A0" w:rsidRPr="00DD5393" w:rsidRDefault="00055DB9"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52C89480" w14:textId="3EE3FF8A" w:rsidR="00DB66A0" w:rsidRPr="00DD5393" w:rsidRDefault="00055DB9" w:rsidP="0007790F">
            <w:pPr>
              <w:pStyle w:val="a1"/>
              <w:rPr>
                <w:rFonts w:asciiTheme="minorHAnsi" w:eastAsia="新宋体" w:hAnsiTheme="minorHAnsi" w:cstheme="minorHAnsi"/>
              </w:rPr>
            </w:pPr>
            <w:r w:rsidRPr="00DD5393">
              <w:rPr>
                <w:rFonts w:asciiTheme="minorHAnsi" w:eastAsia="新宋体" w:hAnsiTheme="minorHAnsi" w:cstheme="minorHAnsi"/>
              </w:rPr>
              <w:t>Church steeples, doves; everything in the distance is magnified.</w:t>
            </w:r>
          </w:p>
        </w:tc>
      </w:tr>
      <w:tr w:rsidR="00DB66A0" w:rsidRPr="00DD5393" w14:paraId="0CE06DD3" w14:textId="77777777" w:rsidTr="00053918">
        <w:tc>
          <w:tcPr>
            <w:tcW w:w="1726" w:type="dxa"/>
            <w:tcBorders>
              <w:top w:val="nil"/>
              <w:left w:val="nil"/>
              <w:bottom w:val="nil"/>
              <w:right w:val="nil"/>
            </w:tcBorders>
          </w:tcPr>
          <w:p w14:paraId="71BB25FB" w14:textId="2E6F497C" w:rsidR="00DB66A0" w:rsidRPr="00DD5393" w:rsidRDefault="00055DB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3ACF283" w14:textId="261332A6" w:rsidR="00DB66A0" w:rsidRPr="00DD5393" w:rsidRDefault="00055DB9" w:rsidP="0007790F">
            <w:pPr>
              <w:pStyle w:val="a1"/>
              <w:rPr>
                <w:rFonts w:asciiTheme="minorHAnsi" w:eastAsia="新宋体" w:hAnsiTheme="minorHAnsi" w:cstheme="minorHAnsi"/>
              </w:rPr>
            </w:pPr>
            <w:r w:rsidRPr="00DD5393">
              <w:rPr>
                <w:rFonts w:asciiTheme="minorHAnsi" w:eastAsia="新宋体" w:hAnsiTheme="minorHAnsi" w:cstheme="minorHAnsi"/>
              </w:rPr>
              <w:t>Have you ever seen these things magnified?</w:t>
            </w:r>
          </w:p>
        </w:tc>
      </w:tr>
      <w:tr w:rsidR="00DB66A0" w:rsidRPr="00DD5393" w14:paraId="1F17E95D" w14:textId="77777777" w:rsidTr="00053918">
        <w:tc>
          <w:tcPr>
            <w:tcW w:w="1726" w:type="dxa"/>
            <w:tcBorders>
              <w:top w:val="nil"/>
              <w:left w:val="nil"/>
              <w:bottom w:val="nil"/>
              <w:right w:val="nil"/>
            </w:tcBorders>
          </w:tcPr>
          <w:p w14:paraId="18DA3D76" w14:textId="765D397F" w:rsidR="00DB66A0" w:rsidRPr="00DD5393" w:rsidRDefault="00130765"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077498D5" w14:textId="5FFC6E4C" w:rsidR="00DB66A0" w:rsidRPr="00DD5393" w:rsidRDefault="00130765" w:rsidP="0007790F">
            <w:pPr>
              <w:pStyle w:val="a1"/>
              <w:rPr>
                <w:rFonts w:asciiTheme="minorHAnsi" w:eastAsia="新宋体" w:hAnsiTheme="minorHAnsi" w:cstheme="minorHAnsi"/>
              </w:rPr>
            </w:pPr>
            <w:r w:rsidRPr="00DD5393">
              <w:rPr>
                <w:rFonts w:asciiTheme="minorHAnsi" w:eastAsia="新宋体" w:hAnsiTheme="minorHAnsi" w:cstheme="minorHAnsi"/>
              </w:rPr>
              <w:t>Yes sir.</w:t>
            </w:r>
          </w:p>
        </w:tc>
      </w:tr>
      <w:tr w:rsidR="00DB66A0" w:rsidRPr="00DD5393" w14:paraId="26BB3FA5" w14:textId="77777777" w:rsidTr="00053918">
        <w:tc>
          <w:tcPr>
            <w:tcW w:w="1726" w:type="dxa"/>
            <w:tcBorders>
              <w:top w:val="nil"/>
              <w:left w:val="nil"/>
              <w:bottom w:val="nil"/>
              <w:right w:val="nil"/>
            </w:tcBorders>
          </w:tcPr>
          <w:p w14:paraId="1AA1E7F7" w14:textId="0B1848C5" w:rsidR="00DB66A0" w:rsidRPr="00DD5393" w:rsidRDefault="0013076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04CA0A2" w14:textId="20DF3AA1" w:rsidR="00DB66A0" w:rsidRPr="00DD5393" w:rsidRDefault="00130765" w:rsidP="0007790F">
            <w:pPr>
              <w:pStyle w:val="a1"/>
              <w:rPr>
                <w:rFonts w:asciiTheme="minorHAnsi" w:eastAsia="新宋体" w:hAnsiTheme="minorHAnsi" w:cstheme="minorHAnsi"/>
              </w:rPr>
            </w:pPr>
            <w:r w:rsidRPr="00DD5393">
              <w:rPr>
                <w:rFonts w:asciiTheme="minorHAnsi" w:eastAsia="新宋体" w:hAnsiTheme="minorHAnsi" w:cstheme="minorHAnsi"/>
              </w:rPr>
              <w:t>You just said that this tube has two lenses? Like this?  How long has this been invented?</w:t>
            </w:r>
          </w:p>
        </w:tc>
      </w:tr>
      <w:tr w:rsidR="00DB66A0" w:rsidRPr="00DD5393" w14:paraId="1E359612" w14:textId="77777777" w:rsidTr="00053918">
        <w:tc>
          <w:tcPr>
            <w:tcW w:w="1726" w:type="dxa"/>
            <w:tcBorders>
              <w:top w:val="nil"/>
              <w:left w:val="nil"/>
              <w:bottom w:val="nil"/>
              <w:right w:val="nil"/>
            </w:tcBorders>
          </w:tcPr>
          <w:p w14:paraId="5216644B" w14:textId="4CD12A0E" w:rsidR="00DB66A0" w:rsidRPr="00DD5393" w:rsidRDefault="002A1769"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40126EE8" w14:textId="09FF519E" w:rsidR="00DB66A0" w:rsidRPr="00DD5393" w:rsidRDefault="002A1769" w:rsidP="0007790F">
            <w:pPr>
              <w:pStyle w:val="a1"/>
              <w:rPr>
                <w:rFonts w:asciiTheme="minorHAnsi" w:eastAsia="新宋体" w:hAnsiTheme="minorHAnsi" w:cstheme="minorHAnsi"/>
              </w:rPr>
            </w:pPr>
            <w:r w:rsidRPr="00DD5393">
              <w:rPr>
                <w:rFonts w:asciiTheme="minorHAnsi" w:eastAsia="新宋体" w:hAnsiTheme="minorHAnsi" w:cstheme="minorHAnsi"/>
              </w:rPr>
              <w:t>I think it was only a few days before I left the Netherlands at most, and the days to enter the market were not long anyway.</w:t>
            </w:r>
          </w:p>
        </w:tc>
      </w:tr>
      <w:tr w:rsidR="00DB66A0" w:rsidRPr="00DD5393" w14:paraId="14376504" w14:textId="77777777" w:rsidTr="00053918">
        <w:tc>
          <w:tcPr>
            <w:tcW w:w="1726" w:type="dxa"/>
            <w:tcBorders>
              <w:top w:val="nil"/>
              <w:left w:val="nil"/>
              <w:bottom w:val="nil"/>
              <w:right w:val="nil"/>
            </w:tcBorders>
          </w:tcPr>
          <w:p w14:paraId="283E7D7B" w14:textId="6C4C074E" w:rsidR="00DB66A0" w:rsidRPr="00DD5393" w:rsidRDefault="002A176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06094C1" w14:textId="7F346904" w:rsidR="00DB66A0" w:rsidRPr="00DD5393" w:rsidRDefault="002A1769" w:rsidP="0007790F">
            <w:pPr>
              <w:pStyle w:val="a1"/>
              <w:rPr>
                <w:rFonts w:asciiTheme="minorHAnsi" w:eastAsia="新宋体" w:hAnsiTheme="minorHAnsi" w:cstheme="minorHAnsi"/>
              </w:rPr>
            </w:pPr>
            <w:r w:rsidRPr="00DD5393">
              <w:rPr>
                <w:rFonts w:asciiTheme="minorHAnsi" w:eastAsia="新宋体" w:hAnsiTheme="minorHAnsi" w:cstheme="minorHAnsi"/>
              </w:rPr>
              <w:t>Why don't you study horse breeding instead of studying physics?</w:t>
            </w:r>
          </w:p>
        </w:tc>
      </w:tr>
      <w:tr w:rsidR="00053918" w:rsidRPr="00DD5393" w14:paraId="1CF9B073" w14:textId="77777777" w:rsidTr="00053918">
        <w:trPr>
          <w:gridAfter w:val="1"/>
          <w:wAfter w:w="7629" w:type="dxa"/>
        </w:trPr>
        <w:tc>
          <w:tcPr>
            <w:tcW w:w="1726" w:type="dxa"/>
            <w:tcBorders>
              <w:top w:val="nil"/>
              <w:left w:val="nil"/>
              <w:bottom w:val="nil"/>
              <w:right w:val="nil"/>
            </w:tcBorders>
          </w:tcPr>
          <w:p w14:paraId="6B56489F" w14:textId="77777777" w:rsidR="00053918" w:rsidRPr="00DD5393" w:rsidRDefault="00053918" w:rsidP="0007790F">
            <w:pPr>
              <w:pStyle w:val="a0"/>
              <w:rPr>
                <w:rFonts w:asciiTheme="minorHAnsi" w:eastAsia="新宋体" w:hAnsiTheme="minorHAnsi" w:cstheme="minorHAnsi"/>
              </w:rPr>
            </w:pPr>
          </w:p>
        </w:tc>
      </w:tr>
      <w:tr w:rsidR="00DB66A0" w:rsidRPr="00DD5393" w14:paraId="711A61C1" w14:textId="77777777" w:rsidTr="00053918">
        <w:tc>
          <w:tcPr>
            <w:tcW w:w="1726" w:type="dxa"/>
            <w:tcBorders>
              <w:top w:val="nil"/>
              <w:left w:val="nil"/>
              <w:bottom w:val="nil"/>
              <w:right w:val="nil"/>
            </w:tcBorders>
          </w:tcPr>
          <w:p w14:paraId="1E7CAB19" w14:textId="2E17C9C0" w:rsidR="00DB66A0" w:rsidRPr="00DD5393" w:rsidRDefault="002A1769" w:rsidP="0007790F">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2FBC97DA" w14:textId="1630D9DE" w:rsidR="00DB66A0" w:rsidRPr="00DD5393" w:rsidRDefault="002A1769" w:rsidP="0007790F">
            <w:pPr>
              <w:pStyle w:val="a1"/>
              <w:rPr>
                <w:rFonts w:asciiTheme="minorHAnsi" w:eastAsia="新宋体" w:hAnsiTheme="minorHAnsi" w:cstheme="minorHAnsi"/>
              </w:rPr>
            </w:pPr>
            <w:r w:rsidRPr="00DD5393">
              <w:rPr>
                <w:rFonts w:asciiTheme="minorHAnsi" w:eastAsia="新宋体" w:hAnsiTheme="minorHAnsi" w:cstheme="minorHAnsi"/>
              </w:rPr>
              <w:t>My mother thought there was no harm in learning a little science. You also know that today's people cannot do without science.</w:t>
            </w:r>
          </w:p>
        </w:tc>
      </w:tr>
      <w:tr w:rsidR="00DB66A0" w:rsidRPr="00DD5393" w14:paraId="04E7CC64" w14:textId="77777777" w:rsidTr="00053918">
        <w:tc>
          <w:tcPr>
            <w:tcW w:w="1726" w:type="dxa"/>
            <w:tcBorders>
              <w:top w:val="nil"/>
              <w:left w:val="nil"/>
              <w:bottom w:val="nil"/>
              <w:right w:val="nil"/>
            </w:tcBorders>
          </w:tcPr>
          <w:p w14:paraId="06013850" w14:textId="6BD345F2" w:rsidR="00DB66A0" w:rsidRPr="00DD5393" w:rsidRDefault="002A176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7DA186C" w14:textId="693BE831" w:rsidR="00DB66A0" w:rsidRPr="00DD5393" w:rsidRDefault="002A1769" w:rsidP="0007790F">
            <w:pPr>
              <w:pStyle w:val="a1"/>
              <w:rPr>
                <w:rFonts w:asciiTheme="minorHAnsi" w:eastAsia="新宋体" w:hAnsiTheme="minorHAnsi" w:cstheme="minorHAnsi"/>
              </w:rPr>
            </w:pPr>
            <w:r w:rsidRPr="00DD5393">
              <w:rPr>
                <w:rFonts w:asciiTheme="minorHAnsi" w:eastAsia="新宋体" w:hAnsiTheme="minorHAnsi" w:cstheme="minorHAnsi"/>
              </w:rPr>
              <w:t>You can go to study theology, or learn a small language that has disappeared. That's much less labor-intensive than studying science. (sees Mrs. Sarty) Well,</w:t>
            </w:r>
            <w:r w:rsidR="00053918">
              <w:rPr>
                <w:rFonts w:asciiTheme="minorHAnsi" w:eastAsia="新宋体" w:hAnsiTheme="minorHAnsi" w:cstheme="minorHAnsi"/>
              </w:rPr>
              <w:t xml:space="preserve"> see</w:t>
            </w:r>
            <w:r w:rsidRPr="00DD5393">
              <w:rPr>
                <w:rFonts w:asciiTheme="minorHAnsi" w:eastAsia="新宋体" w:hAnsiTheme="minorHAnsi" w:cstheme="minorHAnsi"/>
              </w:rPr>
              <w:t xml:space="preserve"> you next Tuesday morning.</w:t>
            </w:r>
          </w:p>
        </w:tc>
      </w:tr>
      <w:tr w:rsidR="00DB66A0" w:rsidRPr="00DD5393" w14:paraId="6930CD34" w14:textId="77777777" w:rsidTr="00053918">
        <w:tc>
          <w:tcPr>
            <w:tcW w:w="1726" w:type="dxa"/>
            <w:tcBorders>
              <w:top w:val="nil"/>
              <w:left w:val="nil"/>
              <w:bottom w:val="nil"/>
              <w:right w:val="nil"/>
            </w:tcBorders>
          </w:tcPr>
          <w:p w14:paraId="52C3FB5F" w14:textId="77777777" w:rsidR="00DB66A0" w:rsidRPr="00DD5393" w:rsidRDefault="00DB66A0" w:rsidP="0007790F">
            <w:pPr>
              <w:pStyle w:val="a0"/>
              <w:rPr>
                <w:rFonts w:asciiTheme="minorHAnsi" w:eastAsia="新宋体" w:hAnsiTheme="minorHAnsi" w:cstheme="minorHAnsi"/>
              </w:rPr>
            </w:pPr>
          </w:p>
        </w:tc>
        <w:tc>
          <w:tcPr>
            <w:tcW w:w="7629" w:type="dxa"/>
            <w:tcBorders>
              <w:top w:val="nil"/>
              <w:left w:val="nil"/>
              <w:bottom w:val="nil"/>
              <w:right w:val="nil"/>
            </w:tcBorders>
          </w:tcPr>
          <w:p w14:paraId="438F3D55" w14:textId="51C0C5CC" w:rsidR="00DB66A0" w:rsidRPr="00DD5393" w:rsidRDefault="002A1769" w:rsidP="002A1769">
            <w:pPr>
              <w:pStyle w:val="a2"/>
              <w:rPr>
                <w:rFonts w:asciiTheme="minorHAnsi" w:eastAsia="新宋体" w:hAnsiTheme="minorHAnsi" w:cstheme="minorHAnsi"/>
              </w:rPr>
            </w:pPr>
            <w:r w:rsidRPr="00DD5393">
              <w:rPr>
                <w:rFonts w:asciiTheme="minorHAnsi" w:eastAsia="新宋体" w:hAnsiTheme="minorHAnsi" w:cstheme="minorHAnsi"/>
              </w:rPr>
              <w:t>(Exit Ludovic)</w:t>
            </w:r>
          </w:p>
        </w:tc>
      </w:tr>
      <w:tr w:rsidR="00DB66A0" w:rsidRPr="00DD5393" w14:paraId="7B3F9D94" w14:textId="77777777" w:rsidTr="00053918">
        <w:tc>
          <w:tcPr>
            <w:tcW w:w="1726" w:type="dxa"/>
            <w:tcBorders>
              <w:top w:val="nil"/>
              <w:left w:val="nil"/>
              <w:bottom w:val="nil"/>
              <w:right w:val="nil"/>
            </w:tcBorders>
          </w:tcPr>
          <w:p w14:paraId="70391EB0" w14:textId="365E9826" w:rsidR="00DB66A0" w:rsidRPr="00DD5393" w:rsidRDefault="002A176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A5B4A56" w14:textId="298CB471" w:rsidR="00DB66A0" w:rsidRPr="00DD5393" w:rsidRDefault="002A1769" w:rsidP="0007790F">
            <w:pPr>
              <w:pStyle w:val="a1"/>
              <w:rPr>
                <w:rFonts w:asciiTheme="minorHAnsi" w:eastAsia="新宋体" w:hAnsiTheme="minorHAnsi" w:cstheme="minorHAnsi"/>
              </w:rPr>
            </w:pPr>
            <w:r w:rsidRPr="00DD5393">
              <w:rPr>
                <w:rFonts w:asciiTheme="minorHAnsi" w:eastAsia="新宋体" w:hAnsiTheme="minorHAnsi" w:cstheme="minorHAnsi"/>
              </w:rPr>
              <w:t>Don't look at me like that. I have accepted him as a student.</w:t>
            </w:r>
          </w:p>
        </w:tc>
      </w:tr>
      <w:tr w:rsidR="00DB66A0" w:rsidRPr="00DD5393" w14:paraId="03F70DBA" w14:textId="77777777" w:rsidTr="00053918">
        <w:tc>
          <w:tcPr>
            <w:tcW w:w="1726" w:type="dxa"/>
            <w:tcBorders>
              <w:top w:val="nil"/>
              <w:left w:val="nil"/>
              <w:bottom w:val="nil"/>
              <w:right w:val="nil"/>
            </w:tcBorders>
          </w:tcPr>
          <w:p w14:paraId="4B123AB2" w14:textId="3EC4A9CA" w:rsidR="00DB66A0" w:rsidRPr="00DD5393" w:rsidRDefault="002A1769"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1562A23F" w14:textId="0C9B2197" w:rsidR="00DB66A0" w:rsidRPr="00DD5393" w:rsidRDefault="002A1769" w:rsidP="0007790F">
            <w:pPr>
              <w:pStyle w:val="a1"/>
              <w:rPr>
                <w:rFonts w:asciiTheme="minorHAnsi" w:eastAsia="新宋体" w:hAnsiTheme="minorHAnsi" w:cstheme="minorHAnsi"/>
              </w:rPr>
            </w:pPr>
            <w:r w:rsidRPr="00DD5393">
              <w:rPr>
                <w:rFonts w:asciiTheme="minorHAnsi" w:eastAsia="新宋体" w:hAnsiTheme="minorHAnsi" w:cstheme="minorHAnsi"/>
              </w:rPr>
              <w:t>Not because you saw me at a critical moment. (hands Galileo a letter) Here is a letter from you, it seems to be from your school.</w:t>
            </w:r>
          </w:p>
        </w:tc>
      </w:tr>
      <w:tr w:rsidR="00DB66A0" w:rsidRPr="00DD5393" w14:paraId="65EB50EC" w14:textId="77777777" w:rsidTr="00053918">
        <w:tc>
          <w:tcPr>
            <w:tcW w:w="1726" w:type="dxa"/>
            <w:tcBorders>
              <w:top w:val="nil"/>
              <w:left w:val="nil"/>
              <w:bottom w:val="nil"/>
              <w:right w:val="nil"/>
            </w:tcBorders>
          </w:tcPr>
          <w:p w14:paraId="077C14FD" w14:textId="51FA0BB7" w:rsidR="00DB66A0" w:rsidRPr="00DD5393" w:rsidRDefault="001554E5" w:rsidP="001554E5">
            <w:pPr>
              <w:pStyle w:val="a0"/>
              <w:tabs>
                <w:tab w:val="left" w:pos="840"/>
              </w:tabs>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E3DDA45" w14:textId="07BC53E7" w:rsidR="00DB66A0" w:rsidRPr="00DD5393" w:rsidRDefault="001554E5" w:rsidP="0007790F">
            <w:pPr>
              <w:pStyle w:val="a1"/>
              <w:rPr>
                <w:rFonts w:asciiTheme="minorHAnsi" w:eastAsia="新宋体" w:hAnsiTheme="minorHAnsi" w:cstheme="minorHAnsi"/>
              </w:rPr>
            </w:pPr>
            <w:r w:rsidRPr="00DD5393">
              <w:rPr>
                <w:rFonts w:asciiTheme="minorHAnsi" w:eastAsia="新宋体" w:hAnsiTheme="minorHAnsi" w:cstheme="minorHAnsi"/>
              </w:rPr>
              <w:t>(Opens the letter and reads it for a while) Damn it, a bunch of utilitarian idiots.</w:t>
            </w:r>
          </w:p>
        </w:tc>
      </w:tr>
      <w:tr w:rsidR="00DB66A0" w:rsidRPr="00DD5393" w14:paraId="56BA2C3D" w14:textId="77777777" w:rsidTr="00053918">
        <w:tc>
          <w:tcPr>
            <w:tcW w:w="1726" w:type="dxa"/>
            <w:tcBorders>
              <w:top w:val="nil"/>
              <w:left w:val="nil"/>
              <w:bottom w:val="nil"/>
              <w:right w:val="nil"/>
            </w:tcBorders>
          </w:tcPr>
          <w:p w14:paraId="06B83979" w14:textId="05B87F7B" w:rsidR="00DB66A0" w:rsidRPr="00DD5393" w:rsidRDefault="00AB0835"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64817D8B" w14:textId="22A778FB" w:rsidR="00DB66A0" w:rsidRPr="00DD5393" w:rsidRDefault="00AB0835" w:rsidP="0007790F">
            <w:pPr>
              <w:pStyle w:val="a1"/>
              <w:rPr>
                <w:rFonts w:asciiTheme="minorHAnsi" w:eastAsia="新宋体" w:hAnsiTheme="minorHAnsi" w:cstheme="minorHAnsi"/>
              </w:rPr>
            </w:pPr>
            <w:r w:rsidRPr="00DD5393">
              <w:rPr>
                <w:rFonts w:asciiTheme="minorHAnsi" w:eastAsia="新宋体" w:hAnsiTheme="minorHAnsi" w:cstheme="minorHAnsi"/>
              </w:rPr>
              <w:t>Oh my lord, what troubles have you encountered again?</w:t>
            </w:r>
          </w:p>
        </w:tc>
      </w:tr>
      <w:tr w:rsidR="00DB66A0" w:rsidRPr="00DD5393" w14:paraId="6AADA284" w14:textId="77777777" w:rsidTr="00053918">
        <w:tc>
          <w:tcPr>
            <w:tcW w:w="1726" w:type="dxa"/>
            <w:tcBorders>
              <w:top w:val="nil"/>
              <w:left w:val="nil"/>
              <w:bottom w:val="nil"/>
              <w:right w:val="nil"/>
            </w:tcBorders>
          </w:tcPr>
          <w:p w14:paraId="461848DA" w14:textId="23D74951" w:rsidR="00DB66A0" w:rsidRPr="00DD5393" w:rsidRDefault="00AB083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CAFADDC" w14:textId="16124DCF" w:rsidR="00DB66A0" w:rsidRPr="00DD5393" w:rsidRDefault="00AB0835"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My previous application for a raise was rejected again. </w:t>
            </w:r>
            <w:r w:rsidR="00053918">
              <w:rPr>
                <w:rFonts w:asciiTheme="minorHAnsi" w:eastAsia="新宋体" w:hAnsiTheme="minorHAnsi" w:cstheme="minorHAnsi"/>
              </w:rPr>
              <w:t>If a scientist could not even afford the bread</w:t>
            </w:r>
            <w:r w:rsidRPr="00DD5393">
              <w:rPr>
                <w:rFonts w:asciiTheme="minorHAnsi" w:eastAsia="新宋体" w:hAnsiTheme="minorHAnsi" w:cstheme="minorHAnsi"/>
              </w:rPr>
              <w:t xml:space="preserve">, what kind of scientific research </w:t>
            </w:r>
            <w:r w:rsidR="00053918">
              <w:rPr>
                <w:rFonts w:asciiTheme="minorHAnsi" w:eastAsia="新宋体" w:hAnsiTheme="minorHAnsi" w:cstheme="minorHAnsi"/>
              </w:rPr>
              <w:t>could</w:t>
            </w:r>
            <w:r w:rsidRPr="00DD5393">
              <w:rPr>
                <w:rFonts w:asciiTheme="minorHAnsi" w:eastAsia="新宋体" w:hAnsiTheme="minorHAnsi" w:cstheme="minorHAnsi"/>
              </w:rPr>
              <w:t xml:space="preserve"> he doing? </w:t>
            </w:r>
            <w:r w:rsidR="00053918">
              <w:rPr>
                <w:rFonts w:asciiTheme="minorHAnsi" w:eastAsia="新宋体" w:hAnsiTheme="minorHAnsi" w:cstheme="minorHAnsi" w:hint="eastAsia"/>
              </w:rPr>
              <w:t>A</w:t>
            </w:r>
            <w:r w:rsidR="00053918">
              <w:rPr>
                <w:rFonts w:asciiTheme="minorHAnsi" w:eastAsia="新宋体" w:hAnsiTheme="minorHAnsi" w:cstheme="minorHAnsi"/>
              </w:rPr>
              <w:t>lso, w</w:t>
            </w:r>
            <w:r w:rsidRPr="00DD5393">
              <w:rPr>
                <w:rFonts w:asciiTheme="minorHAnsi" w:eastAsia="新宋体" w:hAnsiTheme="minorHAnsi" w:cstheme="minorHAnsi"/>
              </w:rPr>
              <w:t xml:space="preserve">hat are the words here? "Your free fall experiment did cause a sensation, but your misfortune lies in the discipline you study", "Only research that can bring benefits is worth more funding", meaning that those who engage in physics deserve to be </w:t>
            </w:r>
            <w:r w:rsidR="00053918">
              <w:rPr>
                <w:rFonts w:asciiTheme="minorHAnsi" w:eastAsia="新宋体" w:hAnsiTheme="minorHAnsi" w:cstheme="minorHAnsi"/>
              </w:rPr>
              <w:t>starving to death on the street</w:t>
            </w:r>
            <w:r w:rsidR="006C380F" w:rsidRPr="00DD5393">
              <w:rPr>
                <w:rFonts w:asciiTheme="minorHAnsi" w:eastAsia="新宋体" w:hAnsiTheme="minorHAnsi" w:cstheme="minorHAnsi"/>
              </w:rPr>
              <w:t>?</w:t>
            </w:r>
          </w:p>
        </w:tc>
      </w:tr>
      <w:tr w:rsidR="00DB66A0" w:rsidRPr="00DD5393" w14:paraId="21237FD3" w14:textId="77777777" w:rsidTr="00053918">
        <w:tc>
          <w:tcPr>
            <w:tcW w:w="1726" w:type="dxa"/>
            <w:tcBorders>
              <w:top w:val="nil"/>
              <w:left w:val="nil"/>
              <w:bottom w:val="nil"/>
              <w:right w:val="nil"/>
            </w:tcBorders>
          </w:tcPr>
          <w:p w14:paraId="10E8731C" w14:textId="399560ED" w:rsidR="00DB66A0" w:rsidRPr="00DD5393" w:rsidRDefault="006C380F"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4094A24F" w14:textId="5F9B7552" w:rsidR="00DB66A0" w:rsidRPr="00DD5393" w:rsidRDefault="006C380F" w:rsidP="0007790F">
            <w:pPr>
              <w:pStyle w:val="a1"/>
              <w:rPr>
                <w:rFonts w:asciiTheme="minorHAnsi" w:eastAsia="新宋体" w:hAnsiTheme="minorHAnsi" w:cstheme="minorHAnsi"/>
              </w:rPr>
            </w:pPr>
            <w:r w:rsidRPr="00DD5393">
              <w:rPr>
                <w:rFonts w:asciiTheme="minorHAnsi" w:eastAsia="新宋体" w:hAnsiTheme="minorHAnsi" w:cstheme="minorHAnsi"/>
              </w:rPr>
              <w:t>You calm down first. It's not that I'm talking about you. You've been studying the earth revolving around the sun and the sun revolving around the stars. Who wouldn't be confused? To me, you should use your physics to improve our loom first. I don't know if those masters in your school are happy, but I am sure.</w:t>
            </w:r>
          </w:p>
        </w:tc>
      </w:tr>
      <w:tr w:rsidR="00DB66A0" w:rsidRPr="00DD5393" w14:paraId="67AD2F24" w14:textId="77777777" w:rsidTr="00053918">
        <w:tc>
          <w:tcPr>
            <w:tcW w:w="1726" w:type="dxa"/>
            <w:tcBorders>
              <w:top w:val="nil"/>
              <w:left w:val="nil"/>
              <w:bottom w:val="nil"/>
              <w:right w:val="nil"/>
            </w:tcBorders>
          </w:tcPr>
          <w:p w14:paraId="1037F34E" w14:textId="7AC1601B" w:rsidR="00DB66A0" w:rsidRPr="00DD5393" w:rsidRDefault="00C2298C"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D7DA198" w14:textId="09CFFCD2" w:rsidR="00DB66A0" w:rsidRPr="00DD5393" w:rsidRDefault="00C2298C"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You really think exactly like them, with "beneficial research" on your mind. (He notices the paper with the sketch of the telescope again, and takes out two lenses from the drawer and starts to hold the experiment) </w:t>
            </w:r>
            <w:r w:rsidR="00053918">
              <w:rPr>
                <w:rFonts w:asciiTheme="minorHAnsi" w:eastAsia="新宋体" w:hAnsiTheme="minorHAnsi" w:cstheme="minorHAnsi" w:hint="eastAsia"/>
              </w:rPr>
              <w:t>T</w:t>
            </w:r>
            <w:r w:rsidR="00053918">
              <w:rPr>
                <w:rFonts w:asciiTheme="minorHAnsi" w:eastAsia="新宋体" w:hAnsiTheme="minorHAnsi" w:cstheme="minorHAnsi"/>
              </w:rPr>
              <w:t>o be honest</w:t>
            </w:r>
            <w:r w:rsidR="00915E8A" w:rsidRPr="00DD5393">
              <w:rPr>
                <w:rFonts w:asciiTheme="minorHAnsi" w:eastAsia="新宋体" w:hAnsiTheme="minorHAnsi" w:cstheme="minorHAnsi"/>
              </w:rPr>
              <w:t>, if I make a gadget that allows people to see things a kilometer away, they will Don't like it?</w:t>
            </w:r>
          </w:p>
        </w:tc>
      </w:tr>
      <w:tr w:rsidR="00130765" w:rsidRPr="00DD5393" w14:paraId="7581A136" w14:textId="77777777" w:rsidTr="00053918">
        <w:tc>
          <w:tcPr>
            <w:tcW w:w="1726" w:type="dxa"/>
            <w:tcBorders>
              <w:top w:val="nil"/>
              <w:left w:val="nil"/>
              <w:bottom w:val="nil"/>
              <w:right w:val="nil"/>
            </w:tcBorders>
          </w:tcPr>
          <w:p w14:paraId="202C3E2A" w14:textId="1BB2DF25" w:rsidR="00130765" w:rsidRPr="00DD5393" w:rsidRDefault="00915E8A"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5C59A0FB" w14:textId="710E9A8E" w:rsidR="00130765" w:rsidRPr="00DD5393" w:rsidRDefault="00915E8A"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That's </w:t>
            </w:r>
            <w:r w:rsidR="00053918">
              <w:rPr>
                <w:rFonts w:asciiTheme="minorHAnsi" w:eastAsia="新宋体" w:hAnsiTheme="minorHAnsi" w:cstheme="minorHAnsi" w:hint="eastAsia"/>
              </w:rPr>
              <w:t>a</w:t>
            </w:r>
            <w:r w:rsidR="00053918">
              <w:rPr>
                <w:rFonts w:asciiTheme="minorHAnsi" w:eastAsia="新宋体" w:hAnsiTheme="minorHAnsi" w:cstheme="minorHAnsi"/>
              </w:rPr>
              <w:t xml:space="preserve">bsolutely </w:t>
            </w:r>
            <w:r w:rsidRPr="00DD5393">
              <w:rPr>
                <w:rFonts w:asciiTheme="minorHAnsi" w:eastAsia="新宋体" w:hAnsiTheme="minorHAnsi" w:cstheme="minorHAnsi"/>
              </w:rPr>
              <w:t xml:space="preserve">right. Isn't that equivalent to having "clairvoyance", </w:t>
            </w:r>
            <w:r w:rsidR="00053918">
              <w:rPr>
                <w:rFonts w:asciiTheme="minorHAnsi" w:eastAsia="新宋体" w:hAnsiTheme="minorHAnsi" w:cstheme="minorHAnsi" w:hint="eastAsia"/>
              </w:rPr>
              <w:t>t</w:t>
            </w:r>
            <w:r w:rsidR="00053918">
              <w:rPr>
                <w:rFonts w:asciiTheme="minorHAnsi" w:eastAsia="新宋体" w:hAnsiTheme="minorHAnsi" w:cstheme="minorHAnsi"/>
              </w:rPr>
              <w:t xml:space="preserve">hat’s </w:t>
            </w:r>
            <w:r w:rsidRPr="00DD5393">
              <w:rPr>
                <w:rFonts w:asciiTheme="minorHAnsi" w:eastAsia="新宋体" w:hAnsiTheme="minorHAnsi" w:cstheme="minorHAnsi"/>
              </w:rPr>
              <w:t>amazing. I still remember the improved compasses you invented last time, they were very rare, and we all ate meat after that time ...</w:t>
            </w:r>
          </w:p>
        </w:tc>
      </w:tr>
      <w:tr w:rsidR="00130765" w:rsidRPr="00DD5393" w14:paraId="7A3D593D" w14:textId="77777777" w:rsidTr="00053918">
        <w:tc>
          <w:tcPr>
            <w:tcW w:w="1726" w:type="dxa"/>
            <w:tcBorders>
              <w:top w:val="nil"/>
              <w:left w:val="nil"/>
              <w:bottom w:val="nil"/>
              <w:right w:val="nil"/>
            </w:tcBorders>
          </w:tcPr>
          <w:p w14:paraId="62343A08" w14:textId="41441C95" w:rsidR="00130765" w:rsidRPr="00DD5393" w:rsidRDefault="00915E8A"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8A34291" w14:textId="633B14B2" w:rsidR="00130765" w:rsidRPr="00DD5393" w:rsidRDefault="00915E8A" w:rsidP="0007790F">
            <w:pPr>
              <w:pStyle w:val="a1"/>
              <w:rPr>
                <w:rFonts w:asciiTheme="minorHAnsi" w:eastAsia="新宋体" w:hAnsiTheme="minorHAnsi" w:cstheme="minorHAnsi"/>
              </w:rPr>
            </w:pPr>
            <w:r w:rsidRPr="00DD5393">
              <w:rPr>
                <w:rFonts w:asciiTheme="minorHAnsi" w:eastAsia="新宋体" w:hAnsiTheme="minorHAnsi" w:cstheme="minorHAnsi"/>
              </w:rPr>
              <w:t>Mrs. Sarti, please help me go to the optical shop and buy all kinds of convex lenses and concave lenses. I'm going to use it now.</w:t>
            </w:r>
          </w:p>
        </w:tc>
      </w:tr>
      <w:tr w:rsidR="00130765" w:rsidRPr="00DD5393" w14:paraId="0E0252EF" w14:textId="77777777" w:rsidTr="00053918">
        <w:tc>
          <w:tcPr>
            <w:tcW w:w="1726" w:type="dxa"/>
            <w:tcBorders>
              <w:top w:val="nil"/>
              <w:left w:val="nil"/>
              <w:bottom w:val="nil"/>
              <w:right w:val="nil"/>
            </w:tcBorders>
          </w:tcPr>
          <w:p w14:paraId="4E9443E2" w14:textId="23863F3E"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28FD0700" w14:textId="4C8229DE"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that money ...</w:t>
            </w:r>
          </w:p>
        </w:tc>
      </w:tr>
      <w:tr w:rsidR="00130765" w:rsidRPr="00DD5393" w14:paraId="214ABD69" w14:textId="77777777" w:rsidTr="00053918">
        <w:tc>
          <w:tcPr>
            <w:tcW w:w="1726" w:type="dxa"/>
            <w:tcBorders>
              <w:top w:val="nil"/>
              <w:left w:val="nil"/>
              <w:bottom w:val="nil"/>
              <w:right w:val="nil"/>
            </w:tcBorders>
          </w:tcPr>
          <w:p w14:paraId="17F74B57" w14:textId="3AB2C88B"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512120A" w14:textId="6256A869"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Put the money for grocery shopping first. It's really impossible to pawn my coat first.</w:t>
            </w:r>
          </w:p>
        </w:tc>
      </w:tr>
      <w:tr w:rsidR="00130765" w:rsidRPr="00DD5393" w14:paraId="590EA38D" w14:textId="77777777" w:rsidTr="00053918">
        <w:tc>
          <w:tcPr>
            <w:tcW w:w="1726" w:type="dxa"/>
            <w:tcBorders>
              <w:top w:val="nil"/>
              <w:left w:val="nil"/>
              <w:bottom w:val="nil"/>
              <w:right w:val="nil"/>
            </w:tcBorders>
          </w:tcPr>
          <w:p w14:paraId="1BA60DF6" w14:textId="77777777" w:rsidR="00130765" w:rsidRPr="00DD5393" w:rsidRDefault="00130765" w:rsidP="00F45333">
            <w:pPr>
              <w:pStyle w:val="a2"/>
              <w:rPr>
                <w:rFonts w:asciiTheme="minorHAnsi" w:eastAsia="新宋体" w:hAnsiTheme="minorHAnsi" w:cstheme="minorHAnsi"/>
              </w:rPr>
            </w:pPr>
          </w:p>
        </w:tc>
        <w:tc>
          <w:tcPr>
            <w:tcW w:w="7629" w:type="dxa"/>
            <w:tcBorders>
              <w:top w:val="nil"/>
              <w:left w:val="nil"/>
              <w:bottom w:val="nil"/>
              <w:right w:val="nil"/>
            </w:tcBorders>
          </w:tcPr>
          <w:p w14:paraId="4C725408" w14:textId="2BF510CE" w:rsidR="00130765" w:rsidRPr="00DD5393" w:rsidRDefault="00F45333" w:rsidP="00F45333">
            <w:pPr>
              <w:pStyle w:val="a2"/>
              <w:rPr>
                <w:rFonts w:asciiTheme="minorHAnsi" w:eastAsia="新宋体" w:hAnsiTheme="minorHAnsi" w:cstheme="minorHAnsi"/>
              </w:rPr>
            </w:pPr>
            <w:r w:rsidRPr="00DD5393">
              <w:rPr>
                <w:rFonts w:asciiTheme="minorHAnsi" w:eastAsia="新宋体" w:hAnsiTheme="minorHAnsi" w:cstheme="minorHAnsi"/>
              </w:rPr>
              <w:t>(Mrs. Sarti grumbles. Galileo begins to calculate on paper. Andrea enters with the apple.)</w:t>
            </w:r>
          </w:p>
        </w:tc>
      </w:tr>
      <w:tr w:rsidR="00130765" w:rsidRPr="00DD5393" w14:paraId="5F39D37E" w14:textId="77777777" w:rsidTr="00053918">
        <w:tc>
          <w:tcPr>
            <w:tcW w:w="1726" w:type="dxa"/>
            <w:tcBorders>
              <w:top w:val="nil"/>
              <w:left w:val="nil"/>
              <w:bottom w:val="nil"/>
              <w:right w:val="nil"/>
            </w:tcBorders>
          </w:tcPr>
          <w:p w14:paraId="71CAEA39" w14:textId="33DA8DBB"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0887D41" w14:textId="41A9CD38"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Andrea, why don't you eat the apples?</w:t>
            </w:r>
          </w:p>
        </w:tc>
      </w:tr>
      <w:tr w:rsidR="00130765" w:rsidRPr="00DD5393" w14:paraId="318EC088" w14:textId="77777777" w:rsidTr="00053918">
        <w:tc>
          <w:tcPr>
            <w:tcW w:w="1726" w:type="dxa"/>
            <w:tcBorders>
              <w:top w:val="nil"/>
              <w:left w:val="nil"/>
              <w:bottom w:val="nil"/>
              <w:right w:val="nil"/>
            </w:tcBorders>
          </w:tcPr>
          <w:p w14:paraId="1769E435" w14:textId="007EC784"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4649401" w14:textId="7C64BAF9"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I want to use this apple to show my mother, let her know that I am also turning.</w:t>
            </w:r>
          </w:p>
        </w:tc>
      </w:tr>
      <w:tr w:rsidR="00130765" w:rsidRPr="00DD5393" w14:paraId="4A65DA9A" w14:textId="77777777" w:rsidTr="00053918">
        <w:tc>
          <w:tcPr>
            <w:tcW w:w="1726" w:type="dxa"/>
            <w:tcBorders>
              <w:top w:val="nil"/>
              <w:left w:val="nil"/>
              <w:bottom w:val="nil"/>
              <w:right w:val="nil"/>
            </w:tcBorders>
          </w:tcPr>
          <w:p w14:paraId="5C8056AE" w14:textId="0A2E5CBE"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28A3025" w14:textId="1A688AC7"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I want to tell you something, Andrea, please don't tell anyone.</w:t>
            </w:r>
          </w:p>
        </w:tc>
      </w:tr>
      <w:tr w:rsidR="00130765" w:rsidRPr="00DD5393" w14:paraId="598FD72B" w14:textId="77777777" w:rsidTr="00053918">
        <w:tc>
          <w:tcPr>
            <w:tcW w:w="1726" w:type="dxa"/>
            <w:tcBorders>
              <w:top w:val="nil"/>
              <w:left w:val="nil"/>
              <w:bottom w:val="nil"/>
              <w:right w:val="nil"/>
            </w:tcBorders>
          </w:tcPr>
          <w:p w14:paraId="6D4CE466" w14:textId="5108BB0E"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9E321AE" w14:textId="054F134B"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Why?</w:t>
            </w:r>
          </w:p>
        </w:tc>
      </w:tr>
      <w:tr w:rsidR="00130765" w:rsidRPr="00DD5393" w14:paraId="02EBBC83" w14:textId="77777777" w:rsidTr="00053918">
        <w:tc>
          <w:tcPr>
            <w:tcW w:w="1726" w:type="dxa"/>
            <w:tcBorders>
              <w:top w:val="nil"/>
              <w:left w:val="nil"/>
              <w:bottom w:val="nil"/>
              <w:right w:val="nil"/>
            </w:tcBorders>
          </w:tcPr>
          <w:p w14:paraId="4A6F02D5" w14:textId="11F87374"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FCC7D32" w14:textId="5D97025B"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The government forbids talking about this.</w:t>
            </w:r>
          </w:p>
        </w:tc>
      </w:tr>
      <w:tr w:rsidR="00130765" w:rsidRPr="00DD5393" w14:paraId="6981AD20" w14:textId="77777777" w:rsidTr="00053918">
        <w:tc>
          <w:tcPr>
            <w:tcW w:w="1726" w:type="dxa"/>
            <w:tcBorders>
              <w:top w:val="nil"/>
              <w:left w:val="nil"/>
              <w:bottom w:val="nil"/>
              <w:right w:val="nil"/>
            </w:tcBorders>
          </w:tcPr>
          <w:p w14:paraId="6D811374" w14:textId="3CD99E52"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BD445AD" w14:textId="719A9690"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But isn't this the truth? !</w:t>
            </w:r>
          </w:p>
        </w:tc>
      </w:tr>
      <w:tr w:rsidR="00130765" w:rsidRPr="00DD5393" w14:paraId="0BB17016" w14:textId="77777777" w:rsidTr="00053918">
        <w:tc>
          <w:tcPr>
            <w:tcW w:w="1726" w:type="dxa"/>
            <w:tcBorders>
              <w:top w:val="nil"/>
              <w:left w:val="nil"/>
              <w:bottom w:val="nil"/>
              <w:right w:val="nil"/>
            </w:tcBorders>
          </w:tcPr>
          <w:p w14:paraId="0AF5FEDF" w14:textId="5AD97AEE" w:rsidR="00130765" w:rsidRPr="00DD5393" w:rsidRDefault="00F4533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A3F5BCC" w14:textId="51DB65A8" w:rsidR="00130765" w:rsidRPr="00DD5393" w:rsidRDefault="00F45333"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But the government banned it. Something we think </w:t>
            </w:r>
            <w:r w:rsidR="00053918" w:rsidRPr="00DD5393">
              <w:rPr>
                <w:rFonts w:asciiTheme="minorHAnsi" w:eastAsia="新宋体" w:hAnsiTheme="minorHAnsi" w:cstheme="minorHAnsi"/>
              </w:rPr>
              <w:t>is</w:t>
            </w:r>
            <w:r w:rsidRPr="00DD5393">
              <w:rPr>
                <w:rFonts w:asciiTheme="minorHAnsi" w:eastAsia="新宋体" w:hAnsiTheme="minorHAnsi" w:cstheme="minorHAnsi"/>
              </w:rPr>
              <w:t xml:space="preserve"> true, but can't prove yet. Even the theories of the great Copernicus have not yet been proven. It's just an assumption. Just like when you hear a baby crying downstairs, you will think there is a baby downstairs; but until you actually verify it with your own eyes, it is just a hypothesis. Some hypotheses are easy to prove, while others require several generations and a lifetime to verify.</w:t>
            </w:r>
          </w:p>
        </w:tc>
      </w:tr>
      <w:tr w:rsidR="00130765" w:rsidRPr="00DD5393" w14:paraId="49335689" w14:textId="77777777" w:rsidTr="00053918">
        <w:tc>
          <w:tcPr>
            <w:tcW w:w="1726" w:type="dxa"/>
            <w:tcBorders>
              <w:top w:val="nil"/>
              <w:left w:val="nil"/>
              <w:bottom w:val="nil"/>
              <w:right w:val="nil"/>
            </w:tcBorders>
          </w:tcPr>
          <w:p w14:paraId="14C20CF3" w14:textId="222D537A" w:rsidR="00130765" w:rsidRPr="00DD5393" w:rsidRDefault="00F05659"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73777794" w14:textId="599957D3" w:rsidR="00130765" w:rsidRPr="00DD5393" w:rsidRDefault="00F05659" w:rsidP="0007790F">
            <w:pPr>
              <w:pStyle w:val="a1"/>
              <w:rPr>
                <w:rFonts w:asciiTheme="minorHAnsi" w:eastAsia="新宋体" w:hAnsiTheme="minorHAnsi" w:cstheme="minorHAnsi"/>
              </w:rPr>
            </w:pPr>
            <w:r w:rsidRPr="00DD5393">
              <w:rPr>
                <w:rFonts w:asciiTheme="minorHAnsi" w:eastAsia="新宋体" w:hAnsiTheme="minorHAnsi" w:cstheme="minorHAnsi"/>
              </w:rPr>
              <w:t>Mr. Galileo, I also want to be a physicist when I grow up. I also want to verify.</w:t>
            </w:r>
          </w:p>
        </w:tc>
      </w:tr>
      <w:tr w:rsidR="00130765" w:rsidRPr="00DD5393" w14:paraId="27F9AEDB" w14:textId="77777777" w:rsidTr="00053918">
        <w:tc>
          <w:tcPr>
            <w:tcW w:w="1726" w:type="dxa"/>
            <w:tcBorders>
              <w:top w:val="nil"/>
              <w:left w:val="nil"/>
              <w:bottom w:val="nil"/>
              <w:right w:val="nil"/>
            </w:tcBorders>
          </w:tcPr>
          <w:p w14:paraId="55896074" w14:textId="2EDC7710" w:rsidR="00130765" w:rsidRPr="00DD5393" w:rsidRDefault="00F0565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24624AD" w14:textId="57E4E49C" w:rsidR="00130765" w:rsidRPr="00DD5393" w:rsidRDefault="00B477C3" w:rsidP="0007790F">
            <w:pPr>
              <w:pStyle w:val="a1"/>
              <w:rPr>
                <w:rFonts w:asciiTheme="minorHAnsi" w:eastAsia="新宋体" w:hAnsiTheme="minorHAnsi" w:cstheme="minorHAnsi"/>
              </w:rPr>
            </w:pPr>
            <w:r w:rsidRPr="00DD5393">
              <w:rPr>
                <w:rFonts w:asciiTheme="minorHAnsi" w:eastAsia="新宋体" w:hAnsiTheme="minorHAnsi" w:cstheme="minorHAnsi"/>
              </w:rPr>
              <w:t>In our field, there are too many problems that need to be clarified. (He goes to the window and holds up the lens to look out of the window) Andrea, use this to look outside.</w:t>
            </w:r>
          </w:p>
        </w:tc>
      </w:tr>
      <w:tr w:rsidR="00130765" w:rsidRPr="00DD5393" w14:paraId="3E35C5AD" w14:textId="77777777" w:rsidTr="00053918">
        <w:tc>
          <w:tcPr>
            <w:tcW w:w="1726" w:type="dxa"/>
            <w:tcBorders>
              <w:top w:val="nil"/>
              <w:left w:val="nil"/>
              <w:bottom w:val="nil"/>
              <w:right w:val="nil"/>
            </w:tcBorders>
          </w:tcPr>
          <w:p w14:paraId="4694BA6B" w14:textId="61295A90" w:rsidR="00130765" w:rsidRPr="00DD5393" w:rsidRDefault="00F05659"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2C08186" w14:textId="2BC90111" w:rsidR="00130765" w:rsidRPr="00DD5393" w:rsidRDefault="00F05659" w:rsidP="0007790F">
            <w:pPr>
              <w:pStyle w:val="a1"/>
              <w:rPr>
                <w:rFonts w:asciiTheme="minorHAnsi" w:eastAsia="新宋体" w:hAnsiTheme="minorHAnsi" w:cstheme="minorHAnsi"/>
              </w:rPr>
            </w:pPr>
            <w:r w:rsidRPr="00DD5393">
              <w:rPr>
                <w:rFonts w:asciiTheme="minorHAnsi" w:eastAsia="新宋体" w:hAnsiTheme="minorHAnsi" w:cstheme="minorHAnsi"/>
              </w:rPr>
              <w:t>My gosh, everything is getting so close. The steeple of the church, the bell tower, and even the words carved on the wall are clear!</w:t>
            </w:r>
          </w:p>
        </w:tc>
      </w:tr>
      <w:tr w:rsidR="00130765" w:rsidRPr="00DD5393" w14:paraId="00DCA86F" w14:textId="77777777" w:rsidTr="00053918">
        <w:tc>
          <w:tcPr>
            <w:tcW w:w="1726" w:type="dxa"/>
            <w:tcBorders>
              <w:top w:val="nil"/>
              <w:left w:val="nil"/>
              <w:bottom w:val="nil"/>
              <w:right w:val="nil"/>
            </w:tcBorders>
          </w:tcPr>
          <w:p w14:paraId="0D98AD63" w14:textId="3B2B7E34" w:rsidR="00130765" w:rsidRPr="00DD5393" w:rsidRDefault="00F0565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5405A80" w14:textId="56BBD379" w:rsidR="00130765" w:rsidRPr="00DD5393" w:rsidRDefault="00F05659" w:rsidP="0007790F">
            <w:pPr>
              <w:pStyle w:val="a1"/>
              <w:rPr>
                <w:rFonts w:asciiTheme="minorHAnsi" w:eastAsia="新宋体" w:hAnsiTheme="minorHAnsi" w:cstheme="minorHAnsi"/>
              </w:rPr>
            </w:pPr>
            <w:r w:rsidRPr="00DD5393">
              <w:rPr>
                <w:rFonts w:asciiTheme="minorHAnsi" w:eastAsia="新宋体" w:hAnsiTheme="minorHAnsi" w:cstheme="minorHAnsi"/>
              </w:rPr>
              <w:t>The good days to come will depend on it.</w:t>
            </w:r>
          </w:p>
        </w:tc>
      </w:tr>
      <w:tr w:rsidR="002C7268" w:rsidRPr="00DD5393" w14:paraId="086FD310" w14:textId="77777777" w:rsidTr="000313A3">
        <w:tc>
          <w:tcPr>
            <w:tcW w:w="9355" w:type="dxa"/>
            <w:gridSpan w:val="2"/>
            <w:tcBorders>
              <w:top w:val="nil"/>
              <w:left w:val="nil"/>
              <w:bottom w:val="nil"/>
              <w:right w:val="nil"/>
            </w:tcBorders>
          </w:tcPr>
          <w:p w14:paraId="13719BB9" w14:textId="68D7B399" w:rsidR="002C7268" w:rsidRPr="00DD5393" w:rsidRDefault="002C7268" w:rsidP="00234382">
            <w:pPr>
              <w:pStyle w:val="a2"/>
              <w:rPr>
                <w:rFonts w:asciiTheme="minorHAnsi" w:eastAsia="新宋体" w:hAnsiTheme="minorHAnsi" w:cstheme="minorHAnsi"/>
              </w:rPr>
            </w:pPr>
          </w:p>
        </w:tc>
      </w:tr>
      <w:tr w:rsidR="00130765" w:rsidRPr="00DD5393" w14:paraId="7734C4D3" w14:textId="77777777" w:rsidTr="00053918">
        <w:tc>
          <w:tcPr>
            <w:tcW w:w="1726" w:type="dxa"/>
            <w:tcBorders>
              <w:top w:val="nil"/>
              <w:left w:val="nil"/>
              <w:bottom w:val="nil"/>
              <w:right w:val="nil"/>
            </w:tcBorders>
          </w:tcPr>
          <w:p w14:paraId="353B5D48" w14:textId="307CFB2A" w:rsidR="00130765" w:rsidRPr="00DD5393" w:rsidRDefault="00234382"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3A49E95" w14:textId="66A6FA32" w:rsidR="00130765" w:rsidRPr="00DD5393" w:rsidRDefault="00234382"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Galileo presented his "new invention" to the Republic of Venice: his improved telescope capable of magnifying ten times. This invention not only allowed him to raise his salary, change into new clothes, and lead his family to live a good life, but also made him </w:t>
            </w:r>
            <w:r w:rsidR="00053918" w:rsidRPr="00DD5393">
              <w:rPr>
                <w:rFonts w:asciiTheme="minorHAnsi" w:eastAsia="新宋体" w:hAnsiTheme="minorHAnsi" w:cstheme="minorHAnsi"/>
              </w:rPr>
              <w:t>limelight</w:t>
            </w:r>
            <w:r w:rsidRPr="00DD5393">
              <w:rPr>
                <w:rFonts w:asciiTheme="minorHAnsi" w:eastAsia="新宋体" w:hAnsiTheme="minorHAnsi" w:cstheme="minorHAnsi"/>
              </w:rPr>
              <w:t xml:space="preserve"> in the political and academic circles of the Republic. However, when others used his new invention to focus on distant battlefields and young women taking a bath on the terrace, Galileo had greater ambitions: he aimed the telescope at the starry sky.</w:t>
            </w:r>
          </w:p>
          <w:p w14:paraId="41766CB2" w14:textId="4A6490ED" w:rsidR="00F326C9" w:rsidRPr="00DD5393" w:rsidRDefault="00F326C9" w:rsidP="0007790F">
            <w:pPr>
              <w:pStyle w:val="a1"/>
              <w:rPr>
                <w:rFonts w:asciiTheme="minorHAnsi" w:eastAsia="新宋体" w:hAnsiTheme="minorHAnsi" w:cstheme="minorHAnsi"/>
              </w:rPr>
            </w:pPr>
            <w:r w:rsidRPr="00DD5393">
              <w:rPr>
                <w:rFonts w:asciiTheme="minorHAnsi" w:eastAsia="新宋体" w:hAnsiTheme="minorHAnsi" w:cstheme="minorHAnsi"/>
              </w:rPr>
              <w:t>On January 10, 1610, Galileo explained to his old friend Sagredo in his laboratory at home: there is no difference between "heaven" and "earth".</w:t>
            </w:r>
          </w:p>
        </w:tc>
      </w:tr>
      <w:tr w:rsidR="00130765" w:rsidRPr="00DD5393" w14:paraId="34672CBC" w14:textId="77777777" w:rsidTr="00053918">
        <w:tc>
          <w:tcPr>
            <w:tcW w:w="1726" w:type="dxa"/>
            <w:tcBorders>
              <w:top w:val="nil"/>
              <w:left w:val="nil"/>
              <w:bottom w:val="nil"/>
              <w:right w:val="nil"/>
            </w:tcBorders>
          </w:tcPr>
          <w:p w14:paraId="24BD6647" w14:textId="77777777" w:rsidR="00130765" w:rsidRPr="00DD5393" w:rsidRDefault="00130765" w:rsidP="0007790F">
            <w:pPr>
              <w:pStyle w:val="a0"/>
              <w:rPr>
                <w:rFonts w:asciiTheme="minorHAnsi" w:eastAsia="新宋体" w:hAnsiTheme="minorHAnsi" w:cstheme="minorHAnsi"/>
              </w:rPr>
            </w:pPr>
          </w:p>
        </w:tc>
        <w:tc>
          <w:tcPr>
            <w:tcW w:w="7629" w:type="dxa"/>
            <w:tcBorders>
              <w:top w:val="nil"/>
              <w:left w:val="nil"/>
              <w:bottom w:val="nil"/>
              <w:right w:val="nil"/>
            </w:tcBorders>
          </w:tcPr>
          <w:p w14:paraId="11097F59" w14:textId="77777777" w:rsidR="00130765" w:rsidRPr="00DD5393" w:rsidRDefault="00130765" w:rsidP="0007790F">
            <w:pPr>
              <w:pStyle w:val="a1"/>
              <w:rPr>
                <w:rFonts w:asciiTheme="minorHAnsi" w:eastAsia="新宋体" w:hAnsiTheme="minorHAnsi" w:cstheme="minorHAnsi"/>
              </w:rPr>
            </w:pPr>
          </w:p>
        </w:tc>
      </w:tr>
      <w:tr w:rsidR="00F326C9" w:rsidRPr="00DD5393" w14:paraId="611431BC" w14:textId="77777777" w:rsidTr="000313A3">
        <w:tc>
          <w:tcPr>
            <w:tcW w:w="9355" w:type="dxa"/>
            <w:gridSpan w:val="2"/>
            <w:tcBorders>
              <w:top w:val="nil"/>
              <w:left w:val="nil"/>
              <w:bottom w:val="nil"/>
              <w:right w:val="nil"/>
            </w:tcBorders>
          </w:tcPr>
          <w:p w14:paraId="4E565553" w14:textId="7B883FDE" w:rsidR="00F326C9" w:rsidRPr="00DD5393" w:rsidRDefault="00F326C9" w:rsidP="00F326C9">
            <w:pPr>
              <w:pStyle w:val="a"/>
              <w:rPr>
                <w:rFonts w:asciiTheme="minorHAnsi" w:eastAsia="新宋体" w:hAnsiTheme="minorHAnsi" w:cstheme="minorHAnsi"/>
              </w:rPr>
            </w:pPr>
            <w:r w:rsidRPr="00DD5393">
              <w:rPr>
                <w:rFonts w:asciiTheme="minorHAnsi" w:eastAsia="新宋体" w:hAnsiTheme="minorHAnsi" w:cstheme="minorHAnsi"/>
              </w:rPr>
              <w:t>Scene 2 Galileo's laboratory in his home</w:t>
            </w:r>
          </w:p>
        </w:tc>
      </w:tr>
      <w:tr w:rsidR="00130765" w:rsidRPr="00DD5393" w14:paraId="3731CFCF" w14:textId="77777777" w:rsidTr="00053918">
        <w:tc>
          <w:tcPr>
            <w:tcW w:w="1726" w:type="dxa"/>
            <w:tcBorders>
              <w:top w:val="nil"/>
              <w:left w:val="nil"/>
              <w:bottom w:val="nil"/>
              <w:right w:val="nil"/>
            </w:tcBorders>
          </w:tcPr>
          <w:p w14:paraId="7D56B4CE" w14:textId="77777777" w:rsidR="00130765" w:rsidRPr="00DD5393" w:rsidRDefault="00130765" w:rsidP="0007790F">
            <w:pPr>
              <w:pStyle w:val="a0"/>
              <w:rPr>
                <w:rFonts w:asciiTheme="minorHAnsi" w:eastAsia="新宋体" w:hAnsiTheme="minorHAnsi" w:cstheme="minorHAnsi"/>
              </w:rPr>
            </w:pPr>
          </w:p>
        </w:tc>
        <w:tc>
          <w:tcPr>
            <w:tcW w:w="7629" w:type="dxa"/>
            <w:tcBorders>
              <w:top w:val="nil"/>
              <w:left w:val="nil"/>
              <w:bottom w:val="nil"/>
              <w:right w:val="nil"/>
            </w:tcBorders>
          </w:tcPr>
          <w:p w14:paraId="02635147" w14:textId="17374AE0" w:rsidR="00130765" w:rsidRPr="00DD5393" w:rsidRDefault="002B3786" w:rsidP="002B3786">
            <w:pPr>
              <w:pStyle w:val="a2"/>
              <w:rPr>
                <w:rFonts w:asciiTheme="minorHAnsi" w:eastAsia="新宋体" w:hAnsiTheme="minorHAnsi" w:cstheme="minorHAnsi"/>
              </w:rPr>
            </w:pPr>
            <w:r w:rsidRPr="00DD5393">
              <w:rPr>
                <w:rFonts w:asciiTheme="minorHAnsi" w:eastAsia="新宋体" w:hAnsiTheme="minorHAnsi" w:cstheme="minorHAnsi"/>
              </w:rPr>
              <w:t>(Late at night. Galileo and his good friend Sagredo are wrapped in thick coats, standing by the telescope)</w:t>
            </w:r>
          </w:p>
        </w:tc>
      </w:tr>
      <w:tr w:rsidR="00130765" w:rsidRPr="00DD5393" w14:paraId="707FC2B9" w14:textId="77777777" w:rsidTr="00053918">
        <w:tc>
          <w:tcPr>
            <w:tcW w:w="1726" w:type="dxa"/>
            <w:tcBorders>
              <w:top w:val="nil"/>
              <w:left w:val="nil"/>
              <w:bottom w:val="nil"/>
              <w:right w:val="nil"/>
            </w:tcBorders>
          </w:tcPr>
          <w:p w14:paraId="4BB5B078" w14:textId="1E4A052A" w:rsidR="00130765" w:rsidRPr="00DD5393" w:rsidRDefault="002B3786"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143FD94B" w14:textId="0BA0EA58" w:rsidR="00130765" w:rsidRPr="00DD5393" w:rsidRDefault="002B3786" w:rsidP="0007790F">
            <w:pPr>
              <w:pStyle w:val="a1"/>
              <w:rPr>
                <w:rFonts w:asciiTheme="minorHAnsi" w:eastAsia="新宋体" w:hAnsiTheme="minorHAnsi" w:cstheme="minorHAnsi"/>
              </w:rPr>
            </w:pPr>
            <w:r w:rsidRPr="00DD5393">
              <w:rPr>
                <w:rFonts w:asciiTheme="minorHAnsi" w:eastAsia="新宋体" w:hAnsiTheme="minorHAnsi" w:cstheme="minorHAnsi"/>
              </w:rPr>
              <w:t>(Looking through the telescope, in a low voice) The edges of the crescent are jagged and rough. At the edge of the dark side, many points of light began to appear one by one, until they all converged into one bright area.</w:t>
            </w:r>
          </w:p>
        </w:tc>
      </w:tr>
      <w:tr w:rsidR="00130765" w:rsidRPr="00DD5393" w14:paraId="5A7C7376" w14:textId="77777777" w:rsidTr="00053918">
        <w:tc>
          <w:tcPr>
            <w:tcW w:w="1726" w:type="dxa"/>
            <w:tcBorders>
              <w:top w:val="nil"/>
              <w:left w:val="nil"/>
              <w:bottom w:val="nil"/>
              <w:right w:val="nil"/>
            </w:tcBorders>
          </w:tcPr>
          <w:p w14:paraId="7AB8D7EA" w14:textId="6831057B" w:rsidR="00130765" w:rsidRPr="00DD5393" w:rsidRDefault="002B3786"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04036A1" w14:textId="729E3AC2" w:rsidR="00130765" w:rsidRPr="00DD5393" w:rsidRDefault="002B3786" w:rsidP="0007790F">
            <w:pPr>
              <w:pStyle w:val="a1"/>
              <w:rPr>
                <w:rFonts w:asciiTheme="minorHAnsi" w:eastAsia="新宋体" w:hAnsiTheme="minorHAnsi" w:cstheme="minorHAnsi"/>
              </w:rPr>
            </w:pPr>
            <w:r w:rsidRPr="00DD5393">
              <w:rPr>
                <w:rFonts w:asciiTheme="minorHAnsi" w:eastAsia="新宋体" w:hAnsiTheme="minorHAnsi" w:cstheme="minorHAnsi"/>
              </w:rPr>
              <w:t>How do you explain these bright spots of light?</w:t>
            </w:r>
          </w:p>
        </w:tc>
      </w:tr>
      <w:tr w:rsidR="00130765" w:rsidRPr="00DD5393" w14:paraId="49687EB1" w14:textId="77777777" w:rsidTr="00053918">
        <w:tc>
          <w:tcPr>
            <w:tcW w:w="1726" w:type="dxa"/>
            <w:tcBorders>
              <w:top w:val="nil"/>
              <w:left w:val="nil"/>
              <w:bottom w:val="nil"/>
              <w:right w:val="nil"/>
            </w:tcBorders>
          </w:tcPr>
          <w:p w14:paraId="182FB18F" w14:textId="60275649" w:rsidR="00130765" w:rsidRPr="00DD5393" w:rsidRDefault="002B3786"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8BB6D99" w14:textId="689F4327" w:rsidR="00130765" w:rsidRPr="00DD5393" w:rsidRDefault="002B3786" w:rsidP="0007790F">
            <w:pPr>
              <w:pStyle w:val="a1"/>
              <w:rPr>
                <w:rFonts w:asciiTheme="minorHAnsi" w:eastAsia="新宋体" w:hAnsiTheme="minorHAnsi" w:cstheme="minorHAnsi"/>
              </w:rPr>
            </w:pPr>
            <w:r w:rsidRPr="00DD5393">
              <w:rPr>
                <w:rFonts w:asciiTheme="minorHAnsi" w:eastAsia="新宋体" w:hAnsiTheme="minorHAnsi" w:cstheme="minorHAnsi"/>
              </w:rPr>
              <w:t>No explanation is possible.</w:t>
            </w:r>
          </w:p>
        </w:tc>
      </w:tr>
      <w:tr w:rsidR="00130765" w:rsidRPr="00DD5393" w14:paraId="3736F690" w14:textId="77777777" w:rsidTr="00053918">
        <w:tc>
          <w:tcPr>
            <w:tcW w:w="1726" w:type="dxa"/>
            <w:tcBorders>
              <w:top w:val="nil"/>
              <w:left w:val="nil"/>
              <w:bottom w:val="nil"/>
              <w:right w:val="nil"/>
            </w:tcBorders>
          </w:tcPr>
          <w:p w14:paraId="7C447984" w14:textId="6B65ACD1" w:rsidR="00130765" w:rsidRPr="00DD5393" w:rsidRDefault="002B3786"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9F6AC25" w14:textId="79450C1E" w:rsidR="00130765" w:rsidRPr="00DD5393" w:rsidRDefault="002B3786" w:rsidP="0007790F">
            <w:pPr>
              <w:pStyle w:val="a1"/>
              <w:rPr>
                <w:rFonts w:asciiTheme="minorHAnsi" w:eastAsia="新宋体" w:hAnsiTheme="minorHAnsi" w:cstheme="minorHAnsi"/>
              </w:rPr>
            </w:pPr>
            <w:r w:rsidRPr="00DD5393">
              <w:rPr>
                <w:rFonts w:asciiTheme="minorHAnsi" w:eastAsia="新宋体" w:hAnsiTheme="minorHAnsi" w:cstheme="minorHAnsi"/>
              </w:rPr>
              <w:t>can be explained. Those are some mountains.</w:t>
            </w:r>
          </w:p>
        </w:tc>
      </w:tr>
      <w:tr w:rsidR="00130765" w:rsidRPr="00DD5393" w14:paraId="00FD9E18" w14:textId="77777777" w:rsidTr="00053918">
        <w:tc>
          <w:tcPr>
            <w:tcW w:w="1726" w:type="dxa"/>
            <w:tcBorders>
              <w:top w:val="nil"/>
              <w:left w:val="nil"/>
              <w:bottom w:val="nil"/>
              <w:right w:val="nil"/>
            </w:tcBorders>
          </w:tcPr>
          <w:p w14:paraId="0140DB99" w14:textId="671AD0CE" w:rsidR="00130765" w:rsidRPr="00DD5393" w:rsidRDefault="001539C9"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0351F46" w14:textId="330A11F4" w:rsidR="00130765" w:rsidRPr="00DD5393" w:rsidRDefault="001539C9" w:rsidP="0007790F">
            <w:pPr>
              <w:pStyle w:val="a1"/>
              <w:rPr>
                <w:rFonts w:asciiTheme="minorHAnsi" w:eastAsia="新宋体" w:hAnsiTheme="minorHAnsi" w:cstheme="minorHAnsi"/>
              </w:rPr>
            </w:pPr>
            <w:r w:rsidRPr="00DD5393">
              <w:rPr>
                <w:rFonts w:asciiTheme="minorHAnsi" w:eastAsia="新宋体" w:hAnsiTheme="minorHAnsi" w:cstheme="minorHAnsi"/>
              </w:rPr>
              <w:t>on a star?</w:t>
            </w:r>
          </w:p>
        </w:tc>
      </w:tr>
      <w:tr w:rsidR="00130765" w:rsidRPr="00DD5393" w14:paraId="6A5D6878" w14:textId="77777777" w:rsidTr="00053918">
        <w:tc>
          <w:tcPr>
            <w:tcW w:w="1726" w:type="dxa"/>
            <w:tcBorders>
              <w:top w:val="nil"/>
              <w:left w:val="nil"/>
              <w:bottom w:val="nil"/>
              <w:right w:val="nil"/>
            </w:tcBorders>
          </w:tcPr>
          <w:p w14:paraId="25F2AB02" w14:textId="37613243" w:rsidR="00130765" w:rsidRPr="00DD5393" w:rsidRDefault="001539C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9973F1F" w14:textId="3295191C" w:rsidR="00130765" w:rsidRPr="00DD5393" w:rsidRDefault="001539C9" w:rsidP="0007790F">
            <w:pPr>
              <w:pStyle w:val="a1"/>
              <w:rPr>
                <w:rFonts w:asciiTheme="minorHAnsi" w:eastAsia="新宋体" w:hAnsiTheme="minorHAnsi" w:cstheme="minorHAnsi"/>
              </w:rPr>
            </w:pPr>
            <w:r w:rsidRPr="00DD5393">
              <w:rPr>
                <w:rFonts w:asciiTheme="minorHAnsi" w:eastAsia="新宋体" w:hAnsiTheme="minorHAnsi" w:cstheme="minorHAnsi"/>
              </w:rPr>
              <w:t>Exactly. At first the sun only reaches the top of the mountain, but as it gradually rises, the surrounding hillsides and valleys are also fully illuminated.</w:t>
            </w:r>
          </w:p>
        </w:tc>
      </w:tr>
      <w:tr w:rsidR="00F45333" w:rsidRPr="00DD5393" w14:paraId="7D399697" w14:textId="77777777" w:rsidTr="00053918">
        <w:tc>
          <w:tcPr>
            <w:tcW w:w="1726" w:type="dxa"/>
            <w:tcBorders>
              <w:top w:val="nil"/>
              <w:left w:val="nil"/>
              <w:bottom w:val="nil"/>
              <w:right w:val="nil"/>
            </w:tcBorders>
          </w:tcPr>
          <w:p w14:paraId="44583BAB" w14:textId="242200BA" w:rsidR="00F45333" w:rsidRPr="00DD5393" w:rsidRDefault="001539C9"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7F5D6AE" w14:textId="035ECA66" w:rsidR="00F45333" w:rsidRPr="00DD5393" w:rsidRDefault="001539C9" w:rsidP="0007790F">
            <w:pPr>
              <w:pStyle w:val="a1"/>
              <w:rPr>
                <w:rFonts w:asciiTheme="minorHAnsi" w:eastAsia="新宋体" w:hAnsiTheme="minorHAnsi" w:cstheme="minorHAnsi"/>
              </w:rPr>
            </w:pPr>
            <w:r w:rsidRPr="00DD5393">
              <w:rPr>
                <w:rFonts w:asciiTheme="minorHAnsi" w:eastAsia="新宋体" w:hAnsiTheme="minorHAnsi" w:cstheme="minorHAnsi"/>
              </w:rPr>
              <w:t>But this runs counter to all the theories of astronomy for two thousand years.</w:t>
            </w:r>
          </w:p>
        </w:tc>
      </w:tr>
      <w:tr w:rsidR="00F45333" w:rsidRPr="00DD5393" w14:paraId="0371E9CB" w14:textId="77777777" w:rsidTr="00053918">
        <w:tc>
          <w:tcPr>
            <w:tcW w:w="1726" w:type="dxa"/>
            <w:tcBorders>
              <w:top w:val="nil"/>
              <w:left w:val="nil"/>
              <w:bottom w:val="nil"/>
              <w:right w:val="nil"/>
            </w:tcBorders>
          </w:tcPr>
          <w:p w14:paraId="6948135E" w14:textId="6C3E0F0A" w:rsidR="00F45333" w:rsidRPr="00DD5393" w:rsidRDefault="001539C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D1BED79" w14:textId="43E3B87B" w:rsidR="00F45333" w:rsidRPr="00DD5393" w:rsidRDefault="001539C9" w:rsidP="0007790F">
            <w:pPr>
              <w:pStyle w:val="a1"/>
              <w:rPr>
                <w:rFonts w:asciiTheme="minorHAnsi" w:eastAsia="新宋体" w:hAnsiTheme="minorHAnsi" w:cstheme="minorHAnsi"/>
              </w:rPr>
            </w:pPr>
            <w:r w:rsidRPr="00DD5393">
              <w:rPr>
                <w:rFonts w:asciiTheme="minorHAnsi" w:eastAsia="新宋体" w:hAnsiTheme="minorHAnsi" w:cstheme="minorHAnsi"/>
              </w:rPr>
              <w:t>That's the way it is. What you see, no one has ever seen but me. You are second.</w:t>
            </w:r>
          </w:p>
        </w:tc>
      </w:tr>
      <w:tr w:rsidR="00F45333" w:rsidRPr="00DD5393" w14:paraId="6E9D1891" w14:textId="77777777" w:rsidTr="00053918">
        <w:tc>
          <w:tcPr>
            <w:tcW w:w="1726" w:type="dxa"/>
            <w:tcBorders>
              <w:top w:val="nil"/>
              <w:left w:val="nil"/>
              <w:bottom w:val="nil"/>
              <w:right w:val="nil"/>
            </w:tcBorders>
          </w:tcPr>
          <w:p w14:paraId="56AF2F32" w14:textId="1EB46323" w:rsidR="00F45333" w:rsidRPr="00DD5393" w:rsidRDefault="001539C9"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19B27772" w14:textId="7671F3D6" w:rsidR="00F45333" w:rsidRPr="00DD5393" w:rsidRDefault="001539C9" w:rsidP="0007790F">
            <w:pPr>
              <w:pStyle w:val="a1"/>
              <w:rPr>
                <w:rFonts w:asciiTheme="minorHAnsi" w:eastAsia="新宋体" w:hAnsiTheme="minorHAnsi" w:cstheme="minorHAnsi"/>
              </w:rPr>
            </w:pPr>
            <w:r w:rsidRPr="00DD5393">
              <w:rPr>
                <w:rFonts w:asciiTheme="minorHAnsi" w:eastAsia="新宋体" w:hAnsiTheme="minorHAnsi" w:cstheme="minorHAnsi"/>
              </w:rPr>
              <w:t>However, just as the earth cannot be a star, the moon cannot be a land with mountains and valleys.</w:t>
            </w:r>
          </w:p>
        </w:tc>
      </w:tr>
      <w:tr w:rsidR="00F45333" w:rsidRPr="00DD5393" w14:paraId="3164C1AB" w14:textId="77777777" w:rsidTr="00053918">
        <w:tc>
          <w:tcPr>
            <w:tcW w:w="1726" w:type="dxa"/>
            <w:tcBorders>
              <w:top w:val="nil"/>
              <w:left w:val="nil"/>
              <w:bottom w:val="nil"/>
              <w:right w:val="nil"/>
            </w:tcBorders>
          </w:tcPr>
          <w:p w14:paraId="1D80A6C3" w14:textId="4E0A001D" w:rsidR="00F45333" w:rsidRPr="00DD5393" w:rsidRDefault="001539C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B8A3D76" w14:textId="77A28748" w:rsidR="00F45333" w:rsidRPr="00DD5393" w:rsidRDefault="001539C9" w:rsidP="0007790F">
            <w:pPr>
              <w:pStyle w:val="a1"/>
              <w:rPr>
                <w:rFonts w:asciiTheme="minorHAnsi" w:eastAsia="新宋体" w:hAnsiTheme="minorHAnsi" w:cstheme="minorHAnsi"/>
              </w:rPr>
            </w:pPr>
            <w:r w:rsidRPr="00DD5393">
              <w:rPr>
                <w:rFonts w:asciiTheme="minorHAnsi" w:eastAsia="新宋体" w:hAnsiTheme="minorHAnsi" w:cstheme="minorHAnsi"/>
              </w:rPr>
              <w:t>Of course the moon can be the earth with mountains and valleys, and the earth can also be a star. It is just an ordinary celestial body, one of thousands of celestial bodies. Look again, is the dark side of the moon pitch black?</w:t>
            </w:r>
          </w:p>
        </w:tc>
      </w:tr>
      <w:tr w:rsidR="00F45333" w:rsidRPr="00DD5393" w14:paraId="06E8DCDC" w14:textId="77777777" w:rsidTr="00053918">
        <w:tc>
          <w:tcPr>
            <w:tcW w:w="1726" w:type="dxa"/>
            <w:tcBorders>
              <w:top w:val="nil"/>
              <w:left w:val="nil"/>
              <w:bottom w:val="nil"/>
              <w:right w:val="nil"/>
            </w:tcBorders>
          </w:tcPr>
          <w:p w14:paraId="2AA7D754" w14:textId="0A8089DC"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3FC7388" w14:textId="763F7E12" w:rsidR="00F45333" w:rsidRPr="00DD5393" w:rsidRDefault="00A42A45" w:rsidP="0007790F">
            <w:pPr>
              <w:pStyle w:val="a1"/>
              <w:rPr>
                <w:rFonts w:asciiTheme="minorHAnsi" w:eastAsia="新宋体" w:hAnsiTheme="minorHAnsi" w:cstheme="minorHAnsi"/>
              </w:rPr>
            </w:pPr>
            <w:r w:rsidRPr="00DD5393">
              <w:rPr>
                <w:rFonts w:asciiTheme="minorHAnsi" w:eastAsia="新宋体" w:hAnsiTheme="minorHAnsi" w:cstheme="minorHAnsi"/>
              </w:rPr>
              <w:t>no. As I was watching, there was a faint gray light.</w:t>
            </w:r>
          </w:p>
        </w:tc>
      </w:tr>
      <w:tr w:rsidR="00F45333" w:rsidRPr="00DD5393" w14:paraId="4736E304" w14:textId="77777777" w:rsidTr="00053918">
        <w:tc>
          <w:tcPr>
            <w:tcW w:w="1726" w:type="dxa"/>
            <w:tcBorders>
              <w:top w:val="nil"/>
              <w:left w:val="nil"/>
              <w:bottom w:val="nil"/>
              <w:right w:val="nil"/>
            </w:tcBorders>
          </w:tcPr>
          <w:p w14:paraId="62A829A6" w14:textId="08FAC5A1"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852B000" w14:textId="12E013F1" w:rsidR="00F45333" w:rsidRPr="00DD5393" w:rsidRDefault="00A42A45" w:rsidP="0007790F">
            <w:pPr>
              <w:pStyle w:val="a1"/>
              <w:rPr>
                <w:rFonts w:asciiTheme="minorHAnsi" w:eastAsia="新宋体" w:hAnsiTheme="minorHAnsi" w:cstheme="minorHAnsi"/>
              </w:rPr>
            </w:pPr>
            <w:r w:rsidRPr="00DD5393">
              <w:rPr>
                <w:rFonts w:asciiTheme="minorHAnsi" w:eastAsia="新宋体" w:hAnsiTheme="minorHAnsi" w:cstheme="minorHAnsi"/>
              </w:rPr>
              <w:t>What kind of light could this be?</w:t>
            </w:r>
          </w:p>
        </w:tc>
      </w:tr>
      <w:tr w:rsidR="00F45333" w:rsidRPr="00DD5393" w14:paraId="54A8859C" w14:textId="77777777" w:rsidTr="00053918">
        <w:tc>
          <w:tcPr>
            <w:tcW w:w="1726" w:type="dxa"/>
            <w:tcBorders>
              <w:top w:val="nil"/>
              <w:left w:val="nil"/>
              <w:bottom w:val="nil"/>
              <w:right w:val="nil"/>
            </w:tcBorders>
          </w:tcPr>
          <w:p w14:paraId="4C4D68EE" w14:textId="2392BCC9"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0BF4435" w14:textId="27B867C4" w:rsidR="00F45333" w:rsidRPr="00DD5393" w:rsidRDefault="00053918" w:rsidP="0007790F">
            <w:pPr>
              <w:pStyle w:val="a1"/>
              <w:rPr>
                <w:rFonts w:asciiTheme="minorHAnsi" w:eastAsia="新宋体" w:hAnsiTheme="minorHAnsi" w:cstheme="minorHAnsi"/>
              </w:rPr>
            </w:pPr>
            <w:r>
              <w:rPr>
                <w:rFonts w:asciiTheme="minorHAnsi" w:eastAsia="新宋体" w:hAnsiTheme="minorHAnsi" w:cstheme="minorHAnsi"/>
              </w:rPr>
              <w:t>What?</w:t>
            </w:r>
          </w:p>
        </w:tc>
      </w:tr>
      <w:tr w:rsidR="00F45333" w:rsidRPr="00DD5393" w14:paraId="0FC2DAF5" w14:textId="77777777" w:rsidTr="00053918">
        <w:tc>
          <w:tcPr>
            <w:tcW w:w="1726" w:type="dxa"/>
            <w:tcBorders>
              <w:top w:val="nil"/>
              <w:left w:val="nil"/>
              <w:bottom w:val="nil"/>
              <w:right w:val="nil"/>
            </w:tcBorders>
          </w:tcPr>
          <w:p w14:paraId="2079B8B6" w14:textId="09A1EE38"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78AFEA77" w14:textId="2A376326" w:rsidR="00F45333" w:rsidRPr="00DD5393" w:rsidRDefault="00A42A45" w:rsidP="0007790F">
            <w:pPr>
              <w:pStyle w:val="a1"/>
              <w:rPr>
                <w:rFonts w:asciiTheme="minorHAnsi" w:eastAsia="新宋体" w:hAnsiTheme="minorHAnsi" w:cstheme="minorHAnsi"/>
              </w:rPr>
            </w:pPr>
            <w:r w:rsidRPr="00DD5393">
              <w:rPr>
                <w:rFonts w:asciiTheme="minorHAnsi" w:eastAsia="新宋体" w:hAnsiTheme="minorHAnsi" w:cstheme="minorHAnsi"/>
              </w:rPr>
              <w:t>This is the light from the earth.</w:t>
            </w:r>
          </w:p>
        </w:tc>
      </w:tr>
      <w:tr w:rsidR="00F45333" w:rsidRPr="00DD5393" w14:paraId="7F6CE21A" w14:textId="77777777" w:rsidTr="00053918">
        <w:tc>
          <w:tcPr>
            <w:tcW w:w="1726" w:type="dxa"/>
            <w:tcBorders>
              <w:top w:val="nil"/>
              <w:left w:val="nil"/>
              <w:bottom w:val="nil"/>
              <w:right w:val="nil"/>
            </w:tcBorders>
          </w:tcPr>
          <w:p w14:paraId="1956B615" w14:textId="7417E83A"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2E940412" w14:textId="6A6A0EC5" w:rsidR="00F45333" w:rsidRPr="00DD5393" w:rsidRDefault="00A42A45" w:rsidP="0007790F">
            <w:pPr>
              <w:pStyle w:val="a1"/>
              <w:rPr>
                <w:rFonts w:asciiTheme="minorHAnsi" w:eastAsia="新宋体" w:hAnsiTheme="minorHAnsi" w:cstheme="minorHAnsi"/>
              </w:rPr>
            </w:pPr>
            <w:r w:rsidRPr="00DD5393">
              <w:rPr>
                <w:rFonts w:asciiTheme="minorHAnsi" w:eastAsia="新宋体" w:hAnsiTheme="minorHAnsi" w:cstheme="minorHAnsi"/>
              </w:rPr>
              <w:t>Nonsense. There are mountains, forests, rivers, lakes and seas on the earth</w:t>
            </w:r>
            <w:r w:rsidR="00053918">
              <w:rPr>
                <w:rFonts w:asciiTheme="minorHAnsi" w:eastAsia="新宋体" w:hAnsiTheme="minorHAnsi" w:cstheme="minorHAnsi"/>
              </w:rPr>
              <w:t>!</w:t>
            </w:r>
            <w:r w:rsidRPr="00DD5393">
              <w:rPr>
                <w:rFonts w:asciiTheme="minorHAnsi" w:eastAsia="新宋体" w:hAnsiTheme="minorHAnsi" w:cstheme="minorHAnsi"/>
              </w:rPr>
              <w:t xml:space="preserve"> They are just cold </w:t>
            </w:r>
            <w:r w:rsidR="00053918" w:rsidRPr="00DD5393">
              <w:rPr>
                <w:rFonts w:asciiTheme="minorHAnsi" w:eastAsia="新宋体" w:hAnsiTheme="minorHAnsi" w:cstheme="minorHAnsi"/>
              </w:rPr>
              <w:t>objects;</w:t>
            </w:r>
            <w:r w:rsidRPr="00DD5393">
              <w:rPr>
                <w:rFonts w:asciiTheme="minorHAnsi" w:eastAsia="新宋体" w:hAnsiTheme="minorHAnsi" w:cstheme="minorHAnsi"/>
              </w:rPr>
              <w:t xml:space="preserve"> how can they emit light?</w:t>
            </w:r>
          </w:p>
        </w:tc>
      </w:tr>
      <w:tr w:rsidR="00F45333" w:rsidRPr="00DD5393" w14:paraId="09B1AC04" w14:textId="77777777" w:rsidTr="00053918">
        <w:tc>
          <w:tcPr>
            <w:tcW w:w="1726" w:type="dxa"/>
            <w:tcBorders>
              <w:top w:val="nil"/>
              <w:left w:val="nil"/>
              <w:bottom w:val="nil"/>
              <w:right w:val="nil"/>
            </w:tcBorders>
          </w:tcPr>
          <w:p w14:paraId="23243352" w14:textId="23BBED68"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ED19799" w14:textId="20C27F8F" w:rsidR="00F45333" w:rsidRPr="00DD5393" w:rsidRDefault="00A42A45" w:rsidP="0007790F">
            <w:pPr>
              <w:pStyle w:val="a1"/>
              <w:rPr>
                <w:rFonts w:asciiTheme="minorHAnsi" w:eastAsia="新宋体" w:hAnsiTheme="minorHAnsi" w:cstheme="minorHAnsi"/>
              </w:rPr>
            </w:pPr>
            <w:r w:rsidRPr="00DD5393">
              <w:rPr>
                <w:rFonts w:asciiTheme="minorHAnsi" w:eastAsia="新宋体" w:hAnsiTheme="minorHAnsi" w:cstheme="minorHAnsi"/>
              </w:rPr>
              <w:t>The earth will shine like the moon. Because both stars are illuminated by the sun, they glow. Seeing us from the moon is exactly the same as we see the moon. Sometimes the moon looks to us like a sickle, sometimes it is half round, sometimes it is full, and sometimes it is completely invisible.</w:t>
            </w:r>
          </w:p>
        </w:tc>
      </w:tr>
      <w:tr w:rsidR="00F45333" w:rsidRPr="00DD5393" w14:paraId="50C7743D" w14:textId="77777777" w:rsidTr="00053918">
        <w:tc>
          <w:tcPr>
            <w:tcW w:w="1726" w:type="dxa"/>
            <w:tcBorders>
              <w:top w:val="nil"/>
              <w:left w:val="nil"/>
              <w:bottom w:val="nil"/>
              <w:right w:val="nil"/>
            </w:tcBorders>
          </w:tcPr>
          <w:p w14:paraId="62B5E1AA" w14:textId="0F84C677"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69F1A78" w14:textId="66D8F462" w:rsidR="00F45333" w:rsidRPr="00DD5393" w:rsidRDefault="00A42A45" w:rsidP="0007790F">
            <w:pPr>
              <w:pStyle w:val="a1"/>
              <w:rPr>
                <w:rFonts w:asciiTheme="minorHAnsi" w:eastAsia="新宋体" w:hAnsiTheme="minorHAnsi" w:cstheme="minorHAnsi"/>
              </w:rPr>
            </w:pPr>
            <w:r w:rsidRPr="00DD5393">
              <w:rPr>
                <w:rFonts w:asciiTheme="minorHAnsi" w:eastAsia="新宋体" w:hAnsiTheme="minorHAnsi" w:cstheme="minorHAnsi"/>
              </w:rPr>
              <w:t>So there is no difference between the moon and the earth?</w:t>
            </w:r>
          </w:p>
        </w:tc>
      </w:tr>
      <w:tr w:rsidR="00F45333" w:rsidRPr="00DD5393" w14:paraId="60449C0E" w14:textId="77777777" w:rsidTr="00053918">
        <w:tc>
          <w:tcPr>
            <w:tcW w:w="1726" w:type="dxa"/>
            <w:tcBorders>
              <w:top w:val="nil"/>
              <w:left w:val="nil"/>
              <w:bottom w:val="nil"/>
              <w:right w:val="nil"/>
            </w:tcBorders>
          </w:tcPr>
          <w:p w14:paraId="50E71BEA" w14:textId="217A41C4"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D26B041" w14:textId="32732082" w:rsidR="00F45333" w:rsidRPr="00DD5393" w:rsidRDefault="00A42A45" w:rsidP="0007790F">
            <w:pPr>
              <w:pStyle w:val="a1"/>
              <w:rPr>
                <w:rFonts w:asciiTheme="minorHAnsi" w:eastAsia="新宋体" w:hAnsiTheme="minorHAnsi" w:cstheme="minorHAnsi"/>
              </w:rPr>
            </w:pPr>
            <w:r w:rsidRPr="00DD5393">
              <w:rPr>
                <w:rFonts w:asciiTheme="minorHAnsi" w:eastAsia="新宋体" w:hAnsiTheme="minorHAnsi" w:cstheme="minorHAnsi"/>
              </w:rPr>
              <w:t>Obviously so.</w:t>
            </w:r>
          </w:p>
        </w:tc>
      </w:tr>
      <w:tr w:rsidR="00F45333" w:rsidRPr="00DD5393" w14:paraId="1AF86AAB" w14:textId="77777777" w:rsidTr="00053918">
        <w:tc>
          <w:tcPr>
            <w:tcW w:w="1726" w:type="dxa"/>
            <w:tcBorders>
              <w:top w:val="nil"/>
              <w:left w:val="nil"/>
              <w:bottom w:val="nil"/>
              <w:right w:val="nil"/>
            </w:tcBorders>
          </w:tcPr>
          <w:p w14:paraId="60ECA8A0" w14:textId="38441880" w:rsidR="00F45333" w:rsidRPr="00DD5393" w:rsidRDefault="00A42A4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20DEADF" w14:textId="4598649B" w:rsidR="00F45333" w:rsidRPr="00DD5393" w:rsidRDefault="002866FA" w:rsidP="0007790F">
            <w:pPr>
              <w:pStyle w:val="a1"/>
              <w:rPr>
                <w:rFonts w:asciiTheme="minorHAnsi" w:eastAsia="新宋体" w:hAnsiTheme="minorHAnsi" w:cstheme="minorHAnsi"/>
              </w:rPr>
            </w:pPr>
            <w:r w:rsidRPr="00DD5393">
              <w:rPr>
                <w:rFonts w:asciiTheme="minorHAnsi" w:eastAsia="新宋体" w:hAnsiTheme="minorHAnsi" w:cstheme="minorHAnsi"/>
              </w:rPr>
              <w:t>Less than ten years ago, a man was burned alive in Rome for insisting on this statement. His name is Giordano Bruno.</w:t>
            </w:r>
          </w:p>
        </w:tc>
      </w:tr>
      <w:tr w:rsidR="00F45333" w:rsidRPr="00DD5393" w14:paraId="60FB6979" w14:textId="77777777" w:rsidTr="00053918">
        <w:tc>
          <w:tcPr>
            <w:tcW w:w="1726" w:type="dxa"/>
            <w:tcBorders>
              <w:top w:val="nil"/>
              <w:left w:val="nil"/>
              <w:bottom w:val="nil"/>
              <w:right w:val="nil"/>
            </w:tcBorders>
          </w:tcPr>
          <w:p w14:paraId="08D318AD" w14:textId="38EB38CE" w:rsidR="00F45333" w:rsidRPr="00DD5393" w:rsidRDefault="002866FA"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5664F42" w14:textId="5A686404" w:rsidR="00F45333" w:rsidRPr="00DD5393" w:rsidRDefault="002866FA" w:rsidP="0007790F">
            <w:pPr>
              <w:pStyle w:val="a1"/>
              <w:rPr>
                <w:rFonts w:asciiTheme="minorHAnsi" w:eastAsia="新宋体" w:hAnsiTheme="minorHAnsi" w:cstheme="minorHAnsi"/>
              </w:rPr>
            </w:pPr>
            <w:r w:rsidRPr="00DD5393">
              <w:rPr>
                <w:rFonts w:asciiTheme="minorHAnsi" w:eastAsia="新宋体" w:hAnsiTheme="minorHAnsi" w:cstheme="minorHAnsi"/>
              </w:rPr>
              <w:t>good. This is what we have seen with our own eyes. Keep your eyes on the binoculars, Sagredo. What you see right now is this: there is no difference between the celestial bodies and the earth. Today is January 10, 1610. Humanity will write in the annals of history: Heaven, abolished.</w:t>
            </w:r>
          </w:p>
        </w:tc>
      </w:tr>
      <w:tr w:rsidR="00F45333" w:rsidRPr="00DD5393" w14:paraId="54E545A9" w14:textId="77777777" w:rsidTr="00053918">
        <w:tc>
          <w:tcPr>
            <w:tcW w:w="1726" w:type="dxa"/>
            <w:tcBorders>
              <w:top w:val="nil"/>
              <w:left w:val="nil"/>
              <w:bottom w:val="nil"/>
              <w:right w:val="nil"/>
            </w:tcBorders>
          </w:tcPr>
          <w:p w14:paraId="304603D0" w14:textId="7C60AF71" w:rsidR="00F45333" w:rsidRPr="00DD5393" w:rsidRDefault="002866FA"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90D0E2B" w14:textId="1F186118" w:rsidR="00F45333" w:rsidRPr="00DD5393" w:rsidRDefault="002866FA" w:rsidP="0007790F">
            <w:pPr>
              <w:pStyle w:val="a1"/>
              <w:rPr>
                <w:rFonts w:asciiTheme="minorHAnsi" w:eastAsia="新宋体" w:hAnsiTheme="minorHAnsi" w:cstheme="minorHAnsi"/>
              </w:rPr>
            </w:pPr>
            <w:r w:rsidRPr="00DD5393">
              <w:rPr>
                <w:rFonts w:asciiTheme="minorHAnsi" w:eastAsia="新宋体" w:hAnsiTheme="minorHAnsi" w:cstheme="minorHAnsi"/>
              </w:rPr>
              <w:t>terrible.</w:t>
            </w:r>
          </w:p>
        </w:tc>
      </w:tr>
      <w:tr w:rsidR="00F45333" w:rsidRPr="00DD5393" w14:paraId="0DD7B4BE" w14:textId="77777777" w:rsidTr="00053918">
        <w:tc>
          <w:tcPr>
            <w:tcW w:w="1726" w:type="dxa"/>
            <w:tcBorders>
              <w:top w:val="nil"/>
              <w:left w:val="nil"/>
              <w:bottom w:val="nil"/>
              <w:right w:val="nil"/>
            </w:tcBorders>
          </w:tcPr>
          <w:p w14:paraId="477617D4" w14:textId="44A8F9A6" w:rsidR="00F45333" w:rsidRPr="00DD5393" w:rsidRDefault="002866FA"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87CFBE1" w14:textId="770493FB" w:rsidR="00F45333" w:rsidRPr="00DD5393" w:rsidRDefault="002866FA" w:rsidP="0007790F">
            <w:pPr>
              <w:pStyle w:val="a1"/>
              <w:rPr>
                <w:rFonts w:asciiTheme="minorHAnsi" w:eastAsia="新宋体" w:hAnsiTheme="minorHAnsi" w:cstheme="minorHAnsi"/>
              </w:rPr>
            </w:pPr>
            <w:r w:rsidRPr="00DD5393">
              <w:rPr>
                <w:rFonts w:asciiTheme="minorHAnsi" w:eastAsia="新宋体" w:hAnsiTheme="minorHAnsi" w:cstheme="minorHAnsi"/>
              </w:rPr>
              <w:t>I have another discovery that may surprise you even more. You are now looking at the milky white glow of the Milky Way Nebula. Tell me, what is it made of?</w:t>
            </w:r>
          </w:p>
        </w:tc>
      </w:tr>
      <w:tr w:rsidR="00F45333" w:rsidRPr="00DD5393" w14:paraId="6900B130" w14:textId="77777777" w:rsidTr="00053918">
        <w:tc>
          <w:tcPr>
            <w:tcW w:w="1726" w:type="dxa"/>
            <w:tcBorders>
              <w:top w:val="nil"/>
              <w:left w:val="nil"/>
              <w:bottom w:val="nil"/>
              <w:right w:val="nil"/>
            </w:tcBorders>
          </w:tcPr>
          <w:p w14:paraId="4ABA1E74" w14:textId="19FADB7B" w:rsidR="00F45333" w:rsidRPr="00DD5393" w:rsidRDefault="00FE3D29"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12F2739" w14:textId="207BF977" w:rsidR="00F45333" w:rsidRPr="00DD5393" w:rsidRDefault="00FE3D29" w:rsidP="0007790F">
            <w:pPr>
              <w:pStyle w:val="a1"/>
              <w:rPr>
                <w:rFonts w:asciiTheme="minorHAnsi" w:eastAsia="新宋体" w:hAnsiTheme="minorHAnsi" w:cstheme="minorHAnsi"/>
              </w:rPr>
            </w:pPr>
            <w:r w:rsidRPr="00DD5393">
              <w:rPr>
                <w:rFonts w:asciiTheme="minorHAnsi" w:eastAsia="新宋体" w:hAnsiTheme="minorHAnsi" w:cstheme="minorHAnsi"/>
              </w:rPr>
              <w:t>There are stars, countless stars.</w:t>
            </w:r>
          </w:p>
        </w:tc>
      </w:tr>
      <w:tr w:rsidR="00F45333" w:rsidRPr="00DD5393" w14:paraId="14D1E28E" w14:textId="77777777" w:rsidTr="00053918">
        <w:tc>
          <w:tcPr>
            <w:tcW w:w="1726" w:type="dxa"/>
            <w:tcBorders>
              <w:top w:val="nil"/>
              <w:left w:val="nil"/>
              <w:bottom w:val="nil"/>
              <w:right w:val="nil"/>
            </w:tcBorders>
          </w:tcPr>
          <w:p w14:paraId="7C921460" w14:textId="6760DF6B" w:rsidR="00F45333" w:rsidRPr="00DD5393" w:rsidRDefault="00FE3D2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B2490C1" w14:textId="59B2CC60" w:rsidR="00F45333" w:rsidRPr="00DD5393" w:rsidRDefault="00FE3D29" w:rsidP="0007790F">
            <w:pPr>
              <w:pStyle w:val="a1"/>
              <w:rPr>
                <w:rFonts w:asciiTheme="minorHAnsi" w:eastAsia="新宋体" w:hAnsiTheme="minorHAnsi" w:cstheme="minorHAnsi"/>
              </w:rPr>
            </w:pPr>
            <w:r w:rsidRPr="00DD5393">
              <w:rPr>
                <w:rFonts w:asciiTheme="minorHAnsi" w:eastAsia="新宋体" w:hAnsiTheme="minorHAnsi" w:cstheme="minorHAnsi"/>
              </w:rPr>
              <w:t>Orion alone has five hundred stars. These are the thousands of worlds, the unreachable worlds that the man who was burned spoke of. He expected them, but never saw them!</w:t>
            </w:r>
          </w:p>
        </w:tc>
      </w:tr>
      <w:tr w:rsidR="00F45333" w:rsidRPr="00DD5393" w14:paraId="49CFEDD1" w14:textId="77777777" w:rsidTr="00053918">
        <w:tc>
          <w:tcPr>
            <w:tcW w:w="1726" w:type="dxa"/>
            <w:tcBorders>
              <w:top w:val="nil"/>
              <w:left w:val="nil"/>
              <w:bottom w:val="nil"/>
              <w:right w:val="nil"/>
            </w:tcBorders>
          </w:tcPr>
          <w:p w14:paraId="110B5E45" w14:textId="77C9E97B" w:rsidR="00F45333" w:rsidRPr="00DD5393" w:rsidRDefault="00FE3D29"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C2C47EB" w14:textId="09458119" w:rsidR="00F45333" w:rsidRPr="00DD5393" w:rsidRDefault="00FE3D29" w:rsidP="0007790F">
            <w:pPr>
              <w:pStyle w:val="a1"/>
              <w:rPr>
                <w:rFonts w:asciiTheme="minorHAnsi" w:eastAsia="新宋体" w:hAnsiTheme="minorHAnsi" w:cstheme="minorHAnsi"/>
              </w:rPr>
            </w:pPr>
            <w:r w:rsidRPr="00DD5393">
              <w:rPr>
                <w:rFonts w:asciiTheme="minorHAnsi" w:eastAsia="新宋体" w:hAnsiTheme="minorHAnsi" w:cstheme="minorHAnsi"/>
              </w:rPr>
              <w:t>However, even if the Earth is indeed a star, there is still a long way to go before confirming Copernicus' theory that the Earth revolves around the sun. After all, there are no other stars in the sky orbiting another star; and the moon is always orbiting the earth.</w:t>
            </w:r>
          </w:p>
        </w:tc>
      </w:tr>
      <w:tr w:rsidR="00F45333" w:rsidRPr="00DD5393" w14:paraId="3E5794C0" w14:textId="77777777" w:rsidTr="00053918">
        <w:tc>
          <w:tcPr>
            <w:tcW w:w="1726" w:type="dxa"/>
            <w:tcBorders>
              <w:top w:val="nil"/>
              <w:left w:val="nil"/>
              <w:bottom w:val="nil"/>
              <w:right w:val="nil"/>
            </w:tcBorders>
          </w:tcPr>
          <w:p w14:paraId="17632C17" w14:textId="237A80B2" w:rsidR="00F45333" w:rsidRPr="00DD5393" w:rsidRDefault="00FE3D29"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29F24E7" w14:textId="61B16532" w:rsidR="00F45333" w:rsidRPr="00DD5393" w:rsidRDefault="007C24D6"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This is where it gets interesting. You look over there at Jupiter, and there are four little stars next to it. After many days of observation, I found that they were revolving around Jupiter, and their trajectories broke the limitation of the spherical body. This proves that there is no spherical body at all, and </w:t>
            </w:r>
            <w:r w:rsidR="00053918">
              <w:rPr>
                <w:rFonts w:asciiTheme="minorHAnsi" w:eastAsia="新宋体" w:hAnsiTheme="minorHAnsi" w:cstheme="minorHAnsi" w:hint="eastAsia"/>
              </w:rPr>
              <w:t>a</w:t>
            </w:r>
            <w:r w:rsidR="00053918">
              <w:rPr>
                <w:rFonts w:asciiTheme="minorHAnsi" w:eastAsia="新宋体" w:hAnsiTheme="minorHAnsi" w:cstheme="minorHAnsi"/>
              </w:rPr>
              <w:t xml:space="preserve">lso </w:t>
            </w:r>
            <w:r w:rsidR="00FD1BD9" w:rsidRPr="00DD5393">
              <w:rPr>
                <w:rFonts w:asciiTheme="minorHAnsi" w:eastAsia="新宋体" w:hAnsiTheme="minorHAnsi" w:cstheme="minorHAnsi"/>
              </w:rPr>
              <w:t>there is no support in the universe! This is another sun!</w:t>
            </w:r>
          </w:p>
        </w:tc>
      </w:tr>
      <w:tr w:rsidR="00EC24E6" w:rsidRPr="00DD5393" w14:paraId="14010550" w14:textId="77777777" w:rsidTr="00053918">
        <w:tc>
          <w:tcPr>
            <w:tcW w:w="1726" w:type="dxa"/>
            <w:tcBorders>
              <w:top w:val="nil"/>
              <w:left w:val="nil"/>
              <w:bottom w:val="nil"/>
              <w:right w:val="nil"/>
            </w:tcBorders>
          </w:tcPr>
          <w:p w14:paraId="1333F9CA" w14:textId="08EFEC64" w:rsidR="00EC24E6" w:rsidRPr="00DD5393" w:rsidRDefault="00EC24E6"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C026C49" w14:textId="7AF5AEEE" w:rsidR="00EC24E6" w:rsidRPr="00DD5393" w:rsidRDefault="00EC24E6" w:rsidP="0007790F">
            <w:pPr>
              <w:pStyle w:val="a1"/>
              <w:rPr>
                <w:rFonts w:asciiTheme="minorHAnsi" w:eastAsia="新宋体" w:hAnsiTheme="minorHAnsi" w:cstheme="minorHAnsi"/>
              </w:rPr>
            </w:pPr>
            <w:r w:rsidRPr="00DD5393">
              <w:rPr>
                <w:rFonts w:asciiTheme="minorHAnsi" w:eastAsia="新宋体" w:hAnsiTheme="minorHAnsi" w:cstheme="minorHAnsi"/>
              </w:rPr>
              <w:t>Are you crazy? Don't you really understand what the consequences would be if what you saw was real? Are you still going to run into the street and shout: "The earth is just an ordinary planet, not the center of the universe at all"?</w:t>
            </w:r>
          </w:p>
        </w:tc>
      </w:tr>
      <w:tr w:rsidR="00EC24E6" w:rsidRPr="00DD5393" w14:paraId="5BEABF7C" w14:textId="77777777" w:rsidTr="00053918">
        <w:tc>
          <w:tcPr>
            <w:tcW w:w="1726" w:type="dxa"/>
            <w:tcBorders>
              <w:top w:val="nil"/>
              <w:left w:val="nil"/>
              <w:bottom w:val="nil"/>
              <w:right w:val="nil"/>
            </w:tcBorders>
          </w:tcPr>
          <w:p w14:paraId="66D1D88E" w14:textId="7F6BA917" w:rsidR="00EC24E6" w:rsidRPr="00DD5393" w:rsidRDefault="00EC24E6"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B6DBCA5" w14:textId="1C5EB91D" w:rsidR="00EC24E6" w:rsidRPr="00DD5393" w:rsidRDefault="00EC24E6" w:rsidP="0007790F">
            <w:pPr>
              <w:pStyle w:val="a1"/>
              <w:rPr>
                <w:rFonts w:asciiTheme="minorHAnsi" w:eastAsia="新宋体" w:hAnsiTheme="minorHAnsi" w:cstheme="minorHAnsi"/>
              </w:rPr>
            </w:pPr>
            <w:r w:rsidRPr="00DD5393">
              <w:rPr>
                <w:rFonts w:asciiTheme="minorHAnsi" w:eastAsia="新宋体" w:hAnsiTheme="minorHAnsi" w:cstheme="minorHAnsi"/>
              </w:rPr>
              <w:t>That's right, people's imaginations were all wrong before. The vast and endless universe does not revolve around our tiny earth at all.</w:t>
            </w:r>
          </w:p>
        </w:tc>
      </w:tr>
      <w:tr w:rsidR="00EC24E6" w:rsidRPr="00DD5393" w14:paraId="6FE95C7B" w14:textId="77777777" w:rsidTr="00053918">
        <w:tc>
          <w:tcPr>
            <w:tcW w:w="1726" w:type="dxa"/>
            <w:tcBorders>
              <w:top w:val="nil"/>
              <w:left w:val="nil"/>
              <w:bottom w:val="nil"/>
              <w:right w:val="nil"/>
            </w:tcBorders>
          </w:tcPr>
          <w:p w14:paraId="64F4D31D" w14:textId="16F8D5B1" w:rsidR="00EC24E6" w:rsidRPr="00DD5393" w:rsidRDefault="00F26AB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1F53E0F2" w14:textId="41466E77" w:rsidR="00EC24E6" w:rsidRPr="00DD5393" w:rsidRDefault="00F26AB5" w:rsidP="0007790F">
            <w:pPr>
              <w:pStyle w:val="a1"/>
              <w:rPr>
                <w:rFonts w:asciiTheme="minorHAnsi" w:eastAsia="新宋体" w:hAnsiTheme="minorHAnsi" w:cstheme="minorHAnsi"/>
              </w:rPr>
            </w:pPr>
            <w:r w:rsidRPr="00DD5393">
              <w:rPr>
                <w:rFonts w:asciiTheme="minorHAnsi" w:eastAsia="新宋体" w:hAnsiTheme="minorHAnsi" w:cstheme="minorHAnsi"/>
              </w:rPr>
              <w:t>Well, let me ask you, where is God?</w:t>
            </w:r>
          </w:p>
        </w:tc>
      </w:tr>
      <w:tr w:rsidR="00EC24E6" w:rsidRPr="00DD5393" w14:paraId="604F725E" w14:textId="77777777" w:rsidTr="00053918">
        <w:tc>
          <w:tcPr>
            <w:tcW w:w="1726" w:type="dxa"/>
            <w:tcBorders>
              <w:top w:val="nil"/>
              <w:left w:val="nil"/>
              <w:bottom w:val="nil"/>
              <w:right w:val="nil"/>
            </w:tcBorders>
          </w:tcPr>
          <w:p w14:paraId="69B91E15" w14:textId="04D5F99B" w:rsidR="00EC24E6" w:rsidRPr="00DD5393" w:rsidRDefault="00F26AB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DC3EC5C" w14:textId="5047FC2B" w:rsidR="00EC24E6" w:rsidRPr="00DD5393" w:rsidRDefault="00F26AB5" w:rsidP="0007790F">
            <w:pPr>
              <w:pStyle w:val="a1"/>
              <w:rPr>
                <w:rFonts w:asciiTheme="minorHAnsi" w:eastAsia="新宋体" w:hAnsiTheme="minorHAnsi" w:cstheme="minorHAnsi"/>
              </w:rPr>
            </w:pPr>
            <w:r w:rsidRPr="00DD5393">
              <w:rPr>
                <w:rFonts w:asciiTheme="minorHAnsi" w:eastAsia="新宋体" w:hAnsiTheme="minorHAnsi" w:cstheme="minorHAnsi"/>
              </w:rPr>
              <w:t>What do you mean?</w:t>
            </w:r>
          </w:p>
        </w:tc>
      </w:tr>
      <w:tr w:rsidR="00EC24E6" w:rsidRPr="00DD5393" w14:paraId="3E74ADEA" w14:textId="77777777" w:rsidTr="00053918">
        <w:tc>
          <w:tcPr>
            <w:tcW w:w="1726" w:type="dxa"/>
            <w:tcBorders>
              <w:top w:val="nil"/>
              <w:left w:val="nil"/>
              <w:bottom w:val="nil"/>
              <w:right w:val="nil"/>
            </w:tcBorders>
          </w:tcPr>
          <w:p w14:paraId="07F02766" w14:textId="7F4CD438" w:rsidR="00EC24E6" w:rsidRPr="00DD5393" w:rsidRDefault="00F26AB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232430E6" w14:textId="363142E3" w:rsidR="00EC24E6" w:rsidRPr="00DD5393" w:rsidRDefault="00F26AB5" w:rsidP="0007790F">
            <w:pPr>
              <w:pStyle w:val="a1"/>
              <w:rPr>
                <w:rFonts w:asciiTheme="minorHAnsi" w:eastAsia="新宋体" w:hAnsiTheme="minorHAnsi" w:cstheme="minorHAnsi"/>
              </w:rPr>
            </w:pPr>
            <w:r w:rsidRPr="00DD5393">
              <w:rPr>
                <w:rFonts w:asciiTheme="minorHAnsi" w:eastAsia="新宋体" w:hAnsiTheme="minorHAnsi" w:cstheme="minorHAnsi"/>
              </w:rPr>
              <w:t>According to your theory, the earth is just an ordinary star among many stars. Where is God then?</w:t>
            </w:r>
          </w:p>
        </w:tc>
      </w:tr>
      <w:tr w:rsidR="00EC24E6" w:rsidRPr="00DD5393" w14:paraId="7D4337D5" w14:textId="77777777" w:rsidTr="00053918">
        <w:tc>
          <w:tcPr>
            <w:tcW w:w="1726" w:type="dxa"/>
            <w:tcBorders>
              <w:top w:val="nil"/>
              <w:left w:val="nil"/>
              <w:bottom w:val="nil"/>
              <w:right w:val="nil"/>
            </w:tcBorders>
          </w:tcPr>
          <w:p w14:paraId="0E4975DB" w14:textId="328EDE7F" w:rsidR="00EC24E6" w:rsidRPr="00DD5393" w:rsidRDefault="00F26AB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33B1938" w14:textId="325BFD41" w:rsidR="00EC24E6" w:rsidRPr="00DD5393" w:rsidRDefault="00F26AB5" w:rsidP="0007790F">
            <w:pPr>
              <w:pStyle w:val="a1"/>
              <w:rPr>
                <w:rFonts w:asciiTheme="minorHAnsi" w:eastAsia="新宋体" w:hAnsiTheme="minorHAnsi" w:cstheme="minorHAnsi"/>
              </w:rPr>
            </w:pPr>
            <w:r w:rsidRPr="00DD5393">
              <w:rPr>
                <w:rFonts w:asciiTheme="minorHAnsi" w:eastAsia="新宋体" w:hAnsiTheme="minorHAnsi" w:cstheme="minorHAnsi"/>
              </w:rPr>
              <w:t>you ask me? I'm a mathematician, physicist, astronomer, but not a theologian!</w:t>
            </w:r>
          </w:p>
        </w:tc>
      </w:tr>
      <w:tr w:rsidR="00EC24E6" w:rsidRPr="00DD5393" w14:paraId="083766F2" w14:textId="77777777" w:rsidTr="00053918">
        <w:tc>
          <w:tcPr>
            <w:tcW w:w="1726" w:type="dxa"/>
            <w:tcBorders>
              <w:top w:val="nil"/>
              <w:left w:val="nil"/>
              <w:bottom w:val="nil"/>
              <w:right w:val="nil"/>
            </w:tcBorders>
          </w:tcPr>
          <w:p w14:paraId="716C1960" w14:textId="407E4FF8" w:rsidR="00EC24E6" w:rsidRPr="00DD5393" w:rsidRDefault="00F26AB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B167946" w14:textId="4BEE551E" w:rsidR="00EC24E6" w:rsidRPr="00DD5393" w:rsidRDefault="00F26AB5" w:rsidP="0007790F">
            <w:pPr>
              <w:pStyle w:val="a1"/>
              <w:rPr>
                <w:rFonts w:asciiTheme="minorHAnsi" w:eastAsia="新宋体" w:hAnsiTheme="minorHAnsi" w:cstheme="minorHAnsi"/>
              </w:rPr>
            </w:pPr>
            <w:r w:rsidRPr="00DD5393">
              <w:rPr>
                <w:rFonts w:asciiTheme="minorHAnsi" w:eastAsia="新宋体" w:hAnsiTheme="minorHAnsi" w:cstheme="minorHAnsi"/>
              </w:rPr>
              <w:t>But you are human first. Let me ask you, where is God in your theory of the universe?</w:t>
            </w:r>
          </w:p>
        </w:tc>
      </w:tr>
      <w:tr w:rsidR="00EC24E6" w:rsidRPr="00DD5393" w14:paraId="1EAB4794" w14:textId="77777777" w:rsidTr="00053918">
        <w:tc>
          <w:tcPr>
            <w:tcW w:w="1726" w:type="dxa"/>
            <w:tcBorders>
              <w:top w:val="nil"/>
              <w:left w:val="nil"/>
              <w:bottom w:val="nil"/>
              <w:right w:val="nil"/>
            </w:tcBorders>
          </w:tcPr>
          <w:p w14:paraId="61D62922" w14:textId="1826AB5B" w:rsidR="00EC24E6" w:rsidRPr="00DD5393" w:rsidRDefault="00F26AB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FF4D564" w14:textId="2F61789D" w:rsidR="00EC24E6" w:rsidRPr="00DD5393" w:rsidRDefault="00F26AB5" w:rsidP="0007790F">
            <w:pPr>
              <w:pStyle w:val="a1"/>
              <w:rPr>
                <w:rFonts w:asciiTheme="minorHAnsi" w:eastAsia="新宋体" w:hAnsiTheme="minorHAnsi" w:cstheme="minorHAnsi"/>
              </w:rPr>
            </w:pPr>
            <w:r w:rsidRPr="00DD5393">
              <w:rPr>
                <w:rFonts w:asciiTheme="minorHAnsi" w:eastAsia="新宋体" w:hAnsiTheme="minorHAnsi" w:cstheme="minorHAnsi"/>
              </w:rPr>
              <w:t>In our hearts, or nowhere.</w:t>
            </w:r>
          </w:p>
        </w:tc>
      </w:tr>
      <w:tr w:rsidR="00EC24E6" w:rsidRPr="00DD5393" w14:paraId="6558870F" w14:textId="77777777" w:rsidTr="00053918">
        <w:tc>
          <w:tcPr>
            <w:tcW w:w="1726" w:type="dxa"/>
            <w:tcBorders>
              <w:top w:val="nil"/>
              <w:left w:val="nil"/>
              <w:bottom w:val="nil"/>
              <w:right w:val="nil"/>
            </w:tcBorders>
          </w:tcPr>
          <w:p w14:paraId="5DE557A0" w14:textId="6AAC141A" w:rsidR="00EC24E6" w:rsidRPr="00DD5393" w:rsidRDefault="00F26AB5"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sagredo</w:t>
            </w:r>
          </w:p>
        </w:tc>
        <w:tc>
          <w:tcPr>
            <w:tcW w:w="7629" w:type="dxa"/>
            <w:tcBorders>
              <w:top w:val="nil"/>
              <w:left w:val="nil"/>
              <w:bottom w:val="nil"/>
              <w:right w:val="nil"/>
            </w:tcBorders>
          </w:tcPr>
          <w:p w14:paraId="425F8405" w14:textId="1009F688"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Same as the man who was burned said?</w:t>
            </w:r>
          </w:p>
        </w:tc>
      </w:tr>
      <w:tr w:rsidR="00EC24E6" w:rsidRPr="00DD5393" w14:paraId="456779D8" w14:textId="77777777" w:rsidTr="00053918">
        <w:tc>
          <w:tcPr>
            <w:tcW w:w="1726" w:type="dxa"/>
            <w:tcBorders>
              <w:top w:val="nil"/>
              <w:left w:val="nil"/>
              <w:bottom w:val="nil"/>
              <w:right w:val="nil"/>
            </w:tcBorders>
          </w:tcPr>
          <w:p w14:paraId="7ECFAE09" w14:textId="484FE64C"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0548463" w14:textId="70D24577"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Yes, as the man who was burned said!</w:t>
            </w:r>
          </w:p>
        </w:tc>
      </w:tr>
      <w:tr w:rsidR="00EC24E6" w:rsidRPr="00DD5393" w14:paraId="7827AE09" w14:textId="77777777" w:rsidTr="00053918">
        <w:tc>
          <w:tcPr>
            <w:tcW w:w="1726" w:type="dxa"/>
            <w:tcBorders>
              <w:top w:val="nil"/>
              <w:left w:val="nil"/>
              <w:bottom w:val="nil"/>
              <w:right w:val="nil"/>
            </w:tcBorders>
          </w:tcPr>
          <w:p w14:paraId="1F2ED43F" w14:textId="516AEAF8"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291383F" w14:textId="1262663D"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He was burned to death for this! He had been dead for less than ten years!</w:t>
            </w:r>
          </w:p>
        </w:tc>
      </w:tr>
      <w:tr w:rsidR="00EC24E6" w:rsidRPr="00DD5393" w14:paraId="4197FA5A" w14:textId="77777777" w:rsidTr="00053918">
        <w:tc>
          <w:tcPr>
            <w:tcW w:w="1726" w:type="dxa"/>
            <w:tcBorders>
              <w:top w:val="nil"/>
              <w:left w:val="nil"/>
              <w:bottom w:val="nil"/>
              <w:right w:val="nil"/>
            </w:tcBorders>
          </w:tcPr>
          <w:p w14:paraId="6F68E7B8" w14:textId="7AE5FF8F"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68E7129" w14:textId="354C6CC8"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Because he couldn't prove anything at the time. Because he just sticks to that statement.</w:t>
            </w:r>
          </w:p>
        </w:tc>
      </w:tr>
      <w:tr w:rsidR="00EC24E6" w:rsidRPr="00DD5393" w14:paraId="471EA9A6" w14:textId="77777777" w:rsidTr="00053918">
        <w:tc>
          <w:tcPr>
            <w:tcW w:w="1726" w:type="dxa"/>
            <w:tcBorders>
              <w:top w:val="nil"/>
              <w:left w:val="nil"/>
              <w:bottom w:val="nil"/>
              <w:right w:val="nil"/>
            </w:tcBorders>
          </w:tcPr>
          <w:p w14:paraId="661BA74E" w14:textId="0289871B"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DEE3972" w14:textId="3233D7E0"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Galileo, I always thought you were a wise man. For seventeen years in Padua and three years in Pisa, you taught Ptolemy's cosmology to hundreds of students. This doctrine is affirmed by the Bible and is the foundation of the church. </w:t>
            </w:r>
            <w:r w:rsidR="00053918">
              <w:rPr>
                <w:rFonts w:asciiTheme="minorHAnsi" w:eastAsia="新宋体" w:hAnsiTheme="minorHAnsi" w:cstheme="minorHAnsi" w:hint="eastAsia"/>
              </w:rPr>
              <w:t>B</w:t>
            </w:r>
            <w:r w:rsidR="00053918">
              <w:rPr>
                <w:rFonts w:asciiTheme="minorHAnsi" w:eastAsia="新宋体" w:hAnsiTheme="minorHAnsi" w:cstheme="minorHAnsi"/>
              </w:rPr>
              <w:t xml:space="preserve">ut know, </w:t>
            </w:r>
            <w:r w:rsidRPr="00DD5393">
              <w:rPr>
                <w:rFonts w:asciiTheme="minorHAnsi" w:eastAsia="新宋体" w:hAnsiTheme="minorHAnsi" w:cstheme="minorHAnsi"/>
              </w:rPr>
              <w:t>You, like Copernicus, think Ptolemy was wrong</w:t>
            </w:r>
            <w:r w:rsidR="00053918">
              <w:rPr>
                <w:rFonts w:asciiTheme="minorHAnsi" w:eastAsia="新宋体" w:hAnsiTheme="minorHAnsi" w:cstheme="minorHAnsi" w:hint="eastAsia"/>
              </w:rPr>
              <w:t>.</w:t>
            </w:r>
            <w:r w:rsidR="00053918">
              <w:rPr>
                <w:rFonts w:asciiTheme="minorHAnsi" w:eastAsia="新宋体" w:hAnsiTheme="minorHAnsi" w:cstheme="minorHAnsi"/>
              </w:rPr>
              <w:t xml:space="preserve"> See how many students you have taught wrong!</w:t>
            </w:r>
          </w:p>
        </w:tc>
      </w:tr>
      <w:tr w:rsidR="00EC24E6" w:rsidRPr="00DD5393" w14:paraId="2590FC56" w14:textId="77777777" w:rsidTr="00053918">
        <w:tc>
          <w:tcPr>
            <w:tcW w:w="1726" w:type="dxa"/>
            <w:tcBorders>
              <w:top w:val="nil"/>
              <w:left w:val="nil"/>
              <w:bottom w:val="nil"/>
              <w:right w:val="nil"/>
            </w:tcBorders>
          </w:tcPr>
          <w:p w14:paraId="0522C78C" w14:textId="4BBE81DE"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24E0134" w14:textId="0D38E9D7"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Because I couldn't prove anything at the time.</w:t>
            </w:r>
          </w:p>
        </w:tc>
      </w:tr>
      <w:tr w:rsidR="00EC24E6" w:rsidRPr="00DD5393" w14:paraId="6D3711DC" w14:textId="77777777" w:rsidTr="00053918">
        <w:tc>
          <w:tcPr>
            <w:tcW w:w="1726" w:type="dxa"/>
            <w:tcBorders>
              <w:top w:val="nil"/>
              <w:left w:val="nil"/>
              <w:bottom w:val="nil"/>
              <w:right w:val="nil"/>
            </w:tcBorders>
          </w:tcPr>
          <w:p w14:paraId="1F06CDA8" w14:textId="2A623B05"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30C62CC" w14:textId="505D575A"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Do you think it makes any difference?</w:t>
            </w:r>
          </w:p>
        </w:tc>
      </w:tr>
      <w:tr w:rsidR="00EC24E6" w:rsidRPr="00DD5393" w14:paraId="08EB3331" w14:textId="77777777" w:rsidTr="00053918">
        <w:tc>
          <w:tcPr>
            <w:tcW w:w="1726" w:type="dxa"/>
            <w:tcBorders>
              <w:top w:val="nil"/>
              <w:left w:val="nil"/>
              <w:bottom w:val="nil"/>
              <w:right w:val="nil"/>
            </w:tcBorders>
          </w:tcPr>
          <w:p w14:paraId="4C97E188" w14:textId="4087F38A"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9B3FC83" w14:textId="3F5C6C16"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What a difference, Sagredo! I believe in people, I believe in people's reason! Without this belief, I wouldn't even have the strength to get out of bed in the morning.</w:t>
            </w:r>
          </w:p>
        </w:tc>
      </w:tr>
      <w:tr w:rsidR="00EC24E6" w:rsidRPr="00DD5393" w14:paraId="63141692" w14:textId="77777777" w:rsidTr="00053918">
        <w:tc>
          <w:tcPr>
            <w:tcW w:w="1726" w:type="dxa"/>
            <w:tcBorders>
              <w:top w:val="nil"/>
              <w:left w:val="nil"/>
              <w:bottom w:val="nil"/>
              <w:right w:val="nil"/>
            </w:tcBorders>
          </w:tcPr>
          <w:p w14:paraId="5C99B10E" w14:textId="4ED751D3" w:rsidR="00EC24E6" w:rsidRPr="00DD5393" w:rsidRDefault="00E90375"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F2A4134" w14:textId="11F3CEDD" w:rsidR="00EC24E6" w:rsidRPr="00DD5393" w:rsidRDefault="00E90375" w:rsidP="0007790F">
            <w:pPr>
              <w:pStyle w:val="a1"/>
              <w:rPr>
                <w:rFonts w:asciiTheme="minorHAnsi" w:eastAsia="新宋体" w:hAnsiTheme="minorHAnsi" w:cstheme="minorHAnsi"/>
              </w:rPr>
            </w:pPr>
            <w:r w:rsidRPr="00DD5393">
              <w:rPr>
                <w:rFonts w:asciiTheme="minorHAnsi" w:eastAsia="新宋体" w:hAnsiTheme="minorHAnsi" w:cstheme="minorHAnsi"/>
              </w:rPr>
              <w:t>But I don't believe it! My forty years of experience in my life have repeatedly told me: people are irrational! You point them to a comet with a red tail, and it will only stir fear in their ignorant hearts and send them running about. They are short-sighted and feel that nothing exists that cannot be seen with the naked eye, let alone the stars that are far away in the sky!</w:t>
            </w:r>
          </w:p>
        </w:tc>
      </w:tr>
      <w:tr w:rsidR="00EC24E6" w:rsidRPr="00DD5393" w14:paraId="39659904" w14:textId="77777777" w:rsidTr="00053918">
        <w:tc>
          <w:tcPr>
            <w:tcW w:w="1726" w:type="dxa"/>
            <w:tcBorders>
              <w:top w:val="nil"/>
              <w:left w:val="nil"/>
              <w:bottom w:val="nil"/>
              <w:right w:val="nil"/>
            </w:tcBorders>
          </w:tcPr>
          <w:p w14:paraId="1E592776" w14:textId="6E3D1AAB" w:rsidR="00EC24E6" w:rsidRPr="00DD5393" w:rsidRDefault="002876B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D4BA0D3" w14:textId="571B6027" w:rsidR="00EC24E6" w:rsidRPr="00DD5393" w:rsidRDefault="002876B3"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That's a big mistake, it's prejudice. I don't understand, since you think so, how can you still love science? I believe that people can accept reason, and I believe that reason has a gentle and lasting power over people. They cannot resist this force forever. Just like I let a stone fall now (he let go of his hand and let a stone fall to the ground) </w:t>
            </w:r>
            <w:r w:rsidR="00952116" w:rsidRPr="00DD5393">
              <w:rPr>
                <w:rFonts w:asciiTheme="minorHAnsi" w:eastAsia="新宋体" w:hAnsiTheme="minorHAnsi" w:cstheme="minorHAnsi"/>
              </w:rPr>
              <w:t xml:space="preserve">, no one will deny the fact that he saw it with his own eyes and say that the stone did not fall. </w:t>
            </w:r>
            <w:r w:rsidR="00536AE8" w:rsidRPr="00DD5393">
              <w:rPr>
                <w:rFonts w:asciiTheme="minorHAnsi" w:eastAsia="新宋体" w:hAnsiTheme="minorHAnsi" w:cstheme="minorHAnsi"/>
              </w:rPr>
              <w:t>This is a good start, the beginning of thinking. Thinking is one of the greatest pleasures of human beings.</w:t>
            </w:r>
          </w:p>
        </w:tc>
      </w:tr>
      <w:tr w:rsidR="00EC24E6" w:rsidRPr="00DD5393" w14:paraId="664FF28A" w14:textId="77777777" w:rsidTr="00053918">
        <w:tc>
          <w:tcPr>
            <w:tcW w:w="1726" w:type="dxa"/>
            <w:tcBorders>
              <w:top w:val="nil"/>
              <w:left w:val="nil"/>
              <w:bottom w:val="nil"/>
              <w:right w:val="nil"/>
            </w:tcBorders>
          </w:tcPr>
          <w:p w14:paraId="205CFE00" w14:textId="77777777" w:rsidR="00EC24E6" w:rsidRPr="00DD5393" w:rsidRDefault="00EC24E6" w:rsidP="0007790F">
            <w:pPr>
              <w:pStyle w:val="a0"/>
              <w:rPr>
                <w:rFonts w:asciiTheme="minorHAnsi" w:eastAsia="新宋体" w:hAnsiTheme="minorHAnsi" w:cstheme="minorHAnsi"/>
              </w:rPr>
            </w:pPr>
          </w:p>
        </w:tc>
        <w:tc>
          <w:tcPr>
            <w:tcW w:w="7629" w:type="dxa"/>
            <w:tcBorders>
              <w:top w:val="nil"/>
              <w:left w:val="nil"/>
              <w:bottom w:val="nil"/>
              <w:right w:val="nil"/>
            </w:tcBorders>
          </w:tcPr>
          <w:p w14:paraId="2A8909F6" w14:textId="59A98C26" w:rsidR="00EC24E6" w:rsidRPr="00DD5393" w:rsidRDefault="000E2D21" w:rsidP="000E2D21">
            <w:pPr>
              <w:pStyle w:val="a2"/>
              <w:rPr>
                <w:rFonts w:asciiTheme="minorHAnsi" w:eastAsia="新宋体" w:hAnsiTheme="minorHAnsi" w:cstheme="minorHAnsi"/>
              </w:rPr>
            </w:pPr>
            <w:r w:rsidRPr="00DD5393">
              <w:rPr>
                <w:rFonts w:asciiTheme="minorHAnsi" w:eastAsia="新宋体" w:hAnsiTheme="minorHAnsi" w:cstheme="minorHAnsi"/>
              </w:rPr>
              <w:t>(The bells for Matins begin to jingle. Galileo's daughter, sixteen-year-old Virginia, wears a coat and holds a lantern.)</w:t>
            </w:r>
          </w:p>
        </w:tc>
      </w:tr>
      <w:tr w:rsidR="00536AE8" w:rsidRPr="00DD5393" w14:paraId="277FB1B3" w14:textId="77777777" w:rsidTr="00053918">
        <w:tc>
          <w:tcPr>
            <w:tcW w:w="1726" w:type="dxa"/>
            <w:tcBorders>
              <w:top w:val="nil"/>
              <w:left w:val="nil"/>
              <w:bottom w:val="nil"/>
              <w:right w:val="nil"/>
            </w:tcBorders>
          </w:tcPr>
          <w:p w14:paraId="648C51ED" w14:textId="43D740F0" w:rsidR="00536AE8" w:rsidRPr="00DD5393" w:rsidRDefault="000E2D21" w:rsidP="0007790F">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62FEC0D" w14:textId="6333895C" w:rsidR="00536AE8" w:rsidRPr="00DD5393" w:rsidRDefault="000E2D21" w:rsidP="0007790F">
            <w:pPr>
              <w:pStyle w:val="a1"/>
              <w:rPr>
                <w:rFonts w:asciiTheme="minorHAnsi" w:eastAsia="新宋体" w:hAnsiTheme="minorHAnsi" w:cstheme="minorHAnsi"/>
              </w:rPr>
            </w:pPr>
            <w:r w:rsidRPr="00DD5393">
              <w:rPr>
                <w:rFonts w:asciiTheme="minorHAnsi" w:eastAsia="新宋体" w:hAnsiTheme="minorHAnsi" w:cstheme="minorHAnsi"/>
              </w:rPr>
              <w:t>Good morning, Dad.</w:t>
            </w:r>
          </w:p>
        </w:tc>
      </w:tr>
      <w:tr w:rsidR="00536AE8" w:rsidRPr="00DD5393" w14:paraId="3BE49DF4" w14:textId="77777777" w:rsidTr="00053918">
        <w:tc>
          <w:tcPr>
            <w:tcW w:w="1726" w:type="dxa"/>
            <w:tcBorders>
              <w:top w:val="nil"/>
              <w:left w:val="nil"/>
              <w:bottom w:val="nil"/>
              <w:right w:val="nil"/>
            </w:tcBorders>
          </w:tcPr>
          <w:p w14:paraId="1FB365BC" w14:textId="302B25CF" w:rsidR="00536AE8" w:rsidRPr="00DD5393" w:rsidRDefault="000E2D21"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05299D7" w14:textId="7FF2240B" w:rsidR="00536AE8" w:rsidRPr="00DD5393" w:rsidRDefault="000E2D21" w:rsidP="0007790F">
            <w:pPr>
              <w:pStyle w:val="a1"/>
              <w:rPr>
                <w:rFonts w:asciiTheme="minorHAnsi" w:eastAsia="新宋体" w:hAnsiTheme="minorHAnsi" w:cstheme="minorHAnsi"/>
              </w:rPr>
            </w:pPr>
            <w:r w:rsidRPr="00DD5393">
              <w:rPr>
                <w:rFonts w:asciiTheme="minorHAnsi" w:eastAsia="新宋体" w:hAnsiTheme="minorHAnsi" w:cstheme="minorHAnsi"/>
              </w:rPr>
              <w:t>Virginia, why are you up so early?</w:t>
            </w:r>
          </w:p>
        </w:tc>
      </w:tr>
      <w:tr w:rsidR="00536AE8" w:rsidRPr="00DD5393" w14:paraId="3530DE46" w14:textId="77777777" w:rsidTr="00053918">
        <w:tc>
          <w:tcPr>
            <w:tcW w:w="1726" w:type="dxa"/>
            <w:tcBorders>
              <w:top w:val="nil"/>
              <w:left w:val="nil"/>
              <w:bottom w:val="nil"/>
              <w:right w:val="nil"/>
            </w:tcBorders>
          </w:tcPr>
          <w:p w14:paraId="09C1F600" w14:textId="0053E6E5" w:rsidR="00536AE8" w:rsidRPr="00DD5393" w:rsidRDefault="00DC391B" w:rsidP="0007790F">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10703FC" w14:textId="43C6969B" w:rsidR="00536AE8" w:rsidRPr="00DD5393" w:rsidRDefault="00DC391B" w:rsidP="0007790F">
            <w:pPr>
              <w:pStyle w:val="a1"/>
              <w:rPr>
                <w:rFonts w:asciiTheme="minorHAnsi" w:eastAsia="新宋体" w:hAnsiTheme="minorHAnsi" w:cstheme="minorHAnsi"/>
              </w:rPr>
            </w:pPr>
            <w:r w:rsidRPr="00DD5393">
              <w:rPr>
                <w:rFonts w:asciiTheme="minorHAnsi" w:eastAsia="新宋体" w:hAnsiTheme="minorHAnsi" w:cstheme="minorHAnsi"/>
              </w:rPr>
              <w:t>I'm going to pray with Mrs. Salti. Ludovic went too. How was it last night, papa?</w:t>
            </w:r>
          </w:p>
        </w:tc>
      </w:tr>
      <w:tr w:rsidR="00536AE8" w:rsidRPr="00DD5393" w14:paraId="42C37018" w14:textId="77777777" w:rsidTr="00053918">
        <w:tc>
          <w:tcPr>
            <w:tcW w:w="1726" w:type="dxa"/>
            <w:tcBorders>
              <w:top w:val="nil"/>
              <w:left w:val="nil"/>
              <w:bottom w:val="nil"/>
              <w:right w:val="nil"/>
            </w:tcBorders>
          </w:tcPr>
          <w:p w14:paraId="4ED70EA9" w14:textId="266F9AF7" w:rsidR="00536AE8" w:rsidRPr="00DD5393" w:rsidRDefault="00DC391B"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B5A5033" w14:textId="4A92DAD4" w:rsidR="00536AE8" w:rsidRPr="00DD5393" w:rsidRDefault="00DB2C7F" w:rsidP="0007790F">
            <w:pPr>
              <w:pStyle w:val="a1"/>
              <w:rPr>
                <w:rFonts w:asciiTheme="minorHAnsi" w:eastAsia="新宋体" w:hAnsiTheme="minorHAnsi" w:cstheme="minorHAnsi"/>
              </w:rPr>
            </w:pPr>
            <w:r w:rsidRPr="00DD5393">
              <w:rPr>
                <w:rFonts w:asciiTheme="minorHAnsi" w:eastAsia="新宋体" w:hAnsiTheme="minorHAnsi" w:cstheme="minorHAnsi"/>
              </w:rPr>
              <w:t>Clear as water.</w:t>
            </w:r>
          </w:p>
        </w:tc>
      </w:tr>
      <w:tr w:rsidR="00536AE8" w:rsidRPr="00DD5393" w14:paraId="297633E7" w14:textId="77777777" w:rsidTr="00053918">
        <w:tc>
          <w:tcPr>
            <w:tcW w:w="1726" w:type="dxa"/>
            <w:tcBorders>
              <w:top w:val="nil"/>
              <w:left w:val="nil"/>
              <w:bottom w:val="nil"/>
              <w:right w:val="nil"/>
            </w:tcBorders>
          </w:tcPr>
          <w:p w14:paraId="7643E184" w14:textId="0B62FD11" w:rsidR="00536AE8" w:rsidRPr="00DD5393" w:rsidRDefault="00DB2C7F" w:rsidP="0007790F">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252F7A5E" w14:textId="054CC3A6" w:rsidR="00536AE8" w:rsidRPr="00DD5393" w:rsidRDefault="00DB2C7F" w:rsidP="0007790F">
            <w:pPr>
              <w:pStyle w:val="a1"/>
              <w:rPr>
                <w:rFonts w:asciiTheme="minorHAnsi" w:eastAsia="新宋体" w:hAnsiTheme="minorHAnsi" w:cstheme="minorHAnsi"/>
              </w:rPr>
            </w:pPr>
            <w:r w:rsidRPr="00DD5393">
              <w:rPr>
                <w:rFonts w:asciiTheme="minorHAnsi" w:eastAsia="新宋体" w:hAnsiTheme="minorHAnsi" w:cstheme="minorHAnsi"/>
              </w:rPr>
              <w:t>Can I have a look with this?</w:t>
            </w:r>
          </w:p>
        </w:tc>
      </w:tr>
      <w:tr w:rsidR="00536AE8" w:rsidRPr="00DD5393" w14:paraId="0429B5D2" w14:textId="77777777" w:rsidTr="00053918">
        <w:tc>
          <w:tcPr>
            <w:tcW w:w="1726" w:type="dxa"/>
            <w:tcBorders>
              <w:top w:val="nil"/>
              <w:left w:val="nil"/>
              <w:bottom w:val="nil"/>
              <w:right w:val="nil"/>
            </w:tcBorders>
          </w:tcPr>
          <w:p w14:paraId="5C86476C" w14:textId="0B7F5E03" w:rsidR="00536AE8" w:rsidRPr="00DD5393" w:rsidRDefault="00DB2C7F"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66ECFE1" w14:textId="0C2168AD" w:rsidR="00536AE8" w:rsidRPr="00DD5393" w:rsidRDefault="00DB2C7F" w:rsidP="0007790F">
            <w:pPr>
              <w:pStyle w:val="a1"/>
              <w:rPr>
                <w:rFonts w:asciiTheme="minorHAnsi" w:eastAsia="新宋体" w:hAnsiTheme="minorHAnsi" w:cstheme="minorHAnsi"/>
              </w:rPr>
            </w:pPr>
            <w:r w:rsidRPr="00DD5393">
              <w:rPr>
                <w:rFonts w:asciiTheme="minorHAnsi" w:eastAsia="新宋体" w:hAnsiTheme="minorHAnsi" w:cstheme="minorHAnsi"/>
              </w:rPr>
              <w:t>What are you looking at? This is no kid's toy.</w:t>
            </w:r>
          </w:p>
        </w:tc>
      </w:tr>
      <w:tr w:rsidR="00536AE8" w:rsidRPr="00DD5393" w14:paraId="5E4A259A" w14:textId="77777777" w:rsidTr="00053918">
        <w:tc>
          <w:tcPr>
            <w:tcW w:w="1726" w:type="dxa"/>
            <w:tcBorders>
              <w:top w:val="nil"/>
              <w:left w:val="nil"/>
              <w:bottom w:val="nil"/>
              <w:right w:val="nil"/>
            </w:tcBorders>
          </w:tcPr>
          <w:p w14:paraId="78D3FA8B" w14:textId="454B344D" w:rsidR="00536AE8" w:rsidRPr="00DD5393" w:rsidRDefault="00DB2C7F" w:rsidP="0007790F">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73F9BD5" w14:textId="7780F27D" w:rsidR="00536AE8" w:rsidRPr="00DD5393" w:rsidRDefault="00DB2C7F"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all right </w:t>
            </w:r>
            <w:r w:rsidR="00053918" w:rsidRPr="00DD5393">
              <w:rPr>
                <w:rFonts w:asciiTheme="minorHAnsi" w:eastAsia="新宋体" w:hAnsiTheme="minorHAnsi" w:cstheme="minorHAnsi"/>
              </w:rPr>
              <w:t>dad</w:t>
            </w:r>
            <w:r w:rsidR="00053918">
              <w:rPr>
                <w:rFonts w:asciiTheme="minorHAnsi" w:eastAsia="新宋体" w:hAnsiTheme="minorHAnsi" w:cstheme="minorHAnsi"/>
              </w:rPr>
              <w:t>.</w:t>
            </w:r>
          </w:p>
        </w:tc>
      </w:tr>
      <w:tr w:rsidR="00536AE8" w:rsidRPr="00DD5393" w14:paraId="28274683" w14:textId="77777777" w:rsidTr="00053918">
        <w:tc>
          <w:tcPr>
            <w:tcW w:w="1726" w:type="dxa"/>
            <w:tcBorders>
              <w:top w:val="nil"/>
              <w:left w:val="nil"/>
              <w:bottom w:val="nil"/>
              <w:right w:val="nil"/>
            </w:tcBorders>
          </w:tcPr>
          <w:p w14:paraId="430279A0" w14:textId="1F5F9751" w:rsidR="00536AE8" w:rsidRPr="00DD5393" w:rsidRDefault="00DB2C7F"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100D63A" w14:textId="74915873" w:rsidR="00536AE8" w:rsidRPr="00DD5393" w:rsidRDefault="00DB2C7F" w:rsidP="0007790F">
            <w:pPr>
              <w:pStyle w:val="a1"/>
              <w:rPr>
                <w:rFonts w:asciiTheme="minorHAnsi" w:eastAsia="新宋体" w:hAnsiTheme="minorHAnsi" w:cstheme="minorHAnsi"/>
              </w:rPr>
            </w:pPr>
            <w:r w:rsidRPr="00DD5393">
              <w:rPr>
                <w:rFonts w:asciiTheme="minorHAnsi" w:eastAsia="新宋体" w:hAnsiTheme="minorHAnsi" w:cstheme="minorHAnsi"/>
              </w:rPr>
              <w:t>Besides, this package is about to disappoint some people. It won't be long before you hear people all over the city talking about the three copper coins sold in the street, and that the Dutch invented it first. At that time, those bureaucrats in the university will definitely come to trouble me again.</w:t>
            </w:r>
          </w:p>
        </w:tc>
      </w:tr>
      <w:tr w:rsidR="00536AE8" w:rsidRPr="00DD5393" w14:paraId="0DDB33B5" w14:textId="77777777" w:rsidTr="00053918">
        <w:tc>
          <w:tcPr>
            <w:tcW w:w="1726" w:type="dxa"/>
            <w:tcBorders>
              <w:top w:val="nil"/>
              <w:left w:val="nil"/>
              <w:bottom w:val="nil"/>
              <w:right w:val="nil"/>
            </w:tcBorders>
          </w:tcPr>
          <w:p w14:paraId="6A68A9A9" w14:textId="237077E3" w:rsidR="00536AE8" w:rsidRPr="00DD5393" w:rsidRDefault="00DB2C7F" w:rsidP="0007790F">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4C41A81D" w14:textId="4BB50975" w:rsidR="00536AE8" w:rsidRPr="00DD5393" w:rsidRDefault="00DB2C7F" w:rsidP="0007790F">
            <w:pPr>
              <w:pStyle w:val="a1"/>
              <w:rPr>
                <w:rFonts w:asciiTheme="minorHAnsi" w:eastAsia="新宋体" w:hAnsiTheme="minorHAnsi" w:cstheme="minorHAnsi"/>
              </w:rPr>
            </w:pPr>
            <w:r w:rsidRPr="00DD5393">
              <w:rPr>
                <w:rFonts w:asciiTheme="minorHAnsi" w:eastAsia="新宋体" w:hAnsiTheme="minorHAnsi" w:cstheme="minorHAnsi"/>
              </w:rPr>
              <w:t>Have you seen nothing new in the sky with this telescope?</w:t>
            </w:r>
          </w:p>
        </w:tc>
      </w:tr>
      <w:tr w:rsidR="00536AE8" w:rsidRPr="00DD5393" w14:paraId="11E23D36" w14:textId="77777777" w:rsidTr="00053918">
        <w:tc>
          <w:tcPr>
            <w:tcW w:w="1726" w:type="dxa"/>
            <w:tcBorders>
              <w:top w:val="nil"/>
              <w:left w:val="nil"/>
              <w:bottom w:val="nil"/>
              <w:right w:val="nil"/>
            </w:tcBorders>
          </w:tcPr>
          <w:p w14:paraId="58A87D6E" w14:textId="146D5AF2" w:rsidR="00536AE8" w:rsidRPr="00DD5393" w:rsidRDefault="00DB2C7F"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2E0B73B" w14:textId="7BFAAD31" w:rsidR="00536AE8" w:rsidRPr="00DD5393" w:rsidRDefault="00DB2C7F"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none of your business. It's just a few fuzzy dots next to a big star, and I need to figure out a way to get people to pay attention to them. (Passing his daughter to Sagredo) Maybe I'll name them the Medici constellations, to </w:t>
            </w:r>
            <w:r w:rsidRPr="00DD5393">
              <w:rPr>
                <w:rFonts w:asciiTheme="minorHAnsi" w:eastAsia="新宋体" w:hAnsiTheme="minorHAnsi" w:cstheme="minorHAnsi"/>
              </w:rPr>
              <w:lastRenderedPageBreak/>
              <w:t>please the Grand Duke of Florence. (to Virginia) Virginia, would you like it if we moved to Florence? I have just written to them asking if the Grand Duke would like to employ me as court mathematician.</w:t>
            </w:r>
          </w:p>
        </w:tc>
      </w:tr>
      <w:tr w:rsidR="00536AE8" w:rsidRPr="00DD5393" w14:paraId="4C1D6AAA" w14:textId="77777777" w:rsidTr="00053918">
        <w:tc>
          <w:tcPr>
            <w:tcW w:w="1726" w:type="dxa"/>
            <w:tcBorders>
              <w:top w:val="nil"/>
              <w:left w:val="nil"/>
              <w:bottom w:val="nil"/>
              <w:right w:val="nil"/>
            </w:tcBorders>
          </w:tcPr>
          <w:p w14:paraId="113F96CC" w14:textId="7F697605" w:rsidR="00536AE8" w:rsidRPr="00DD5393" w:rsidRDefault="00B2426E"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Virginia</w:t>
            </w:r>
          </w:p>
        </w:tc>
        <w:tc>
          <w:tcPr>
            <w:tcW w:w="7629" w:type="dxa"/>
            <w:tcBorders>
              <w:top w:val="nil"/>
              <w:left w:val="nil"/>
              <w:bottom w:val="nil"/>
              <w:right w:val="nil"/>
            </w:tcBorders>
          </w:tcPr>
          <w:p w14:paraId="4F88BF3D" w14:textId="0FF2FFB0" w:rsidR="00536AE8" w:rsidRPr="00DD5393" w:rsidRDefault="00B2426E" w:rsidP="0007790F">
            <w:pPr>
              <w:pStyle w:val="a1"/>
              <w:rPr>
                <w:rFonts w:asciiTheme="minorHAnsi" w:eastAsia="新宋体" w:hAnsiTheme="minorHAnsi" w:cstheme="minorHAnsi"/>
              </w:rPr>
            </w:pPr>
            <w:r w:rsidRPr="00DD5393">
              <w:rPr>
                <w:rFonts w:asciiTheme="minorHAnsi" w:eastAsia="新宋体" w:hAnsiTheme="minorHAnsi" w:cstheme="minorHAnsi"/>
              </w:rPr>
              <w:t>(with joy) In the court?</w:t>
            </w:r>
          </w:p>
        </w:tc>
      </w:tr>
      <w:tr w:rsidR="00536AE8" w:rsidRPr="00DD5393" w14:paraId="515278EF" w14:textId="77777777" w:rsidTr="00053918">
        <w:tc>
          <w:tcPr>
            <w:tcW w:w="1726" w:type="dxa"/>
            <w:tcBorders>
              <w:top w:val="nil"/>
              <w:left w:val="nil"/>
              <w:bottom w:val="nil"/>
              <w:right w:val="nil"/>
            </w:tcBorders>
          </w:tcPr>
          <w:p w14:paraId="62FC8AC1" w14:textId="785A06A9" w:rsidR="00536AE8" w:rsidRPr="00DD5393" w:rsidRDefault="00B2426E"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D64064D" w14:textId="63FDFCA5" w:rsidR="00536AE8" w:rsidRPr="00DD5393" w:rsidRDefault="00B2426E" w:rsidP="0007790F">
            <w:pPr>
              <w:pStyle w:val="a1"/>
              <w:rPr>
                <w:rFonts w:asciiTheme="minorHAnsi" w:eastAsia="新宋体" w:hAnsiTheme="minorHAnsi" w:cstheme="minorHAnsi"/>
              </w:rPr>
            </w:pPr>
            <w:r w:rsidRPr="00DD5393">
              <w:rPr>
                <w:rFonts w:asciiTheme="minorHAnsi" w:eastAsia="新宋体" w:hAnsiTheme="minorHAnsi" w:cstheme="minorHAnsi"/>
              </w:rPr>
              <w:t>Galileo!</w:t>
            </w:r>
          </w:p>
        </w:tc>
      </w:tr>
      <w:tr w:rsidR="00536AE8" w:rsidRPr="00DD5393" w14:paraId="50A2EDA1" w14:textId="77777777" w:rsidTr="00053918">
        <w:tc>
          <w:tcPr>
            <w:tcW w:w="1726" w:type="dxa"/>
            <w:tcBorders>
              <w:top w:val="nil"/>
              <w:left w:val="nil"/>
              <w:bottom w:val="nil"/>
              <w:right w:val="nil"/>
            </w:tcBorders>
          </w:tcPr>
          <w:p w14:paraId="162C9159" w14:textId="32773899" w:rsidR="00536AE8" w:rsidRPr="00DD5393" w:rsidRDefault="00B2426E"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6D0BB01" w14:textId="6C1D3AF9" w:rsidR="00536AE8" w:rsidRPr="00DD5393" w:rsidRDefault="00B2426E"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Old friend, I need my free time to prove a lot, and I want hearty dishes. With this job, I don't have to take in any more students, and I don't have to lecture them on Ptolemaic platitudes </w:t>
            </w:r>
            <w:r w:rsidR="002568B8">
              <w:rPr>
                <w:rFonts w:asciiTheme="minorHAnsi" w:eastAsia="新宋体" w:hAnsiTheme="minorHAnsi" w:cstheme="minorHAnsi" w:hint="eastAsia"/>
              </w:rPr>
              <w:t>a</w:t>
            </w:r>
            <w:r w:rsidR="002568B8">
              <w:rPr>
                <w:rFonts w:asciiTheme="minorHAnsi" w:eastAsia="新宋体" w:hAnsiTheme="minorHAnsi" w:cstheme="minorHAnsi"/>
              </w:rPr>
              <w:t>nymore</w:t>
            </w:r>
            <w:r w:rsidR="00922249" w:rsidRPr="00DD5393">
              <w:rPr>
                <w:rFonts w:asciiTheme="minorHAnsi" w:eastAsia="新宋体" w:hAnsiTheme="minorHAnsi" w:cstheme="minorHAnsi"/>
              </w:rPr>
              <w:t xml:space="preserve">. I would have time, a lot of time, to do research, to prove my hypothesis. The material I have now is far from enough. </w:t>
            </w:r>
            <w:r w:rsidR="002568B8">
              <w:rPr>
                <w:rFonts w:asciiTheme="minorHAnsi" w:eastAsia="新宋体" w:hAnsiTheme="minorHAnsi" w:cstheme="minorHAnsi" w:hint="eastAsia"/>
              </w:rPr>
              <w:t>N</w:t>
            </w:r>
            <w:r w:rsidR="002568B8">
              <w:rPr>
                <w:rFonts w:asciiTheme="minorHAnsi" w:eastAsia="新宋体" w:hAnsiTheme="minorHAnsi" w:cstheme="minorHAnsi"/>
              </w:rPr>
              <w:t>ot even one e</w:t>
            </w:r>
            <w:r w:rsidR="00A4208D" w:rsidRPr="00DD5393">
              <w:rPr>
                <w:rFonts w:asciiTheme="minorHAnsi" w:eastAsia="新宋体" w:hAnsiTheme="minorHAnsi" w:cstheme="minorHAnsi"/>
              </w:rPr>
              <w:t>vidence that other celestial bodies orbit the sun. So I can't make my hypothesis public</w:t>
            </w:r>
            <w:r w:rsidR="002568B8">
              <w:rPr>
                <w:rFonts w:asciiTheme="minorHAnsi" w:eastAsia="新宋体" w:hAnsiTheme="minorHAnsi" w:cstheme="minorHAnsi"/>
              </w:rPr>
              <w:t xml:space="preserve"> yet</w:t>
            </w:r>
            <w:r w:rsidR="00A4208D" w:rsidRPr="00DD5393">
              <w:rPr>
                <w:rFonts w:asciiTheme="minorHAnsi" w:eastAsia="新宋体" w:hAnsiTheme="minorHAnsi" w:cstheme="minorHAnsi"/>
              </w:rPr>
              <w:t>. But one day I will prove it</w:t>
            </w:r>
            <w:r w:rsidR="002568B8">
              <w:rPr>
                <w:rFonts w:asciiTheme="minorHAnsi" w:eastAsia="新宋体" w:hAnsiTheme="minorHAnsi" w:cstheme="minorHAnsi" w:hint="eastAsia"/>
              </w:rPr>
              <w:t xml:space="preserve"> </w:t>
            </w:r>
            <w:r w:rsidR="002568B8">
              <w:rPr>
                <w:rFonts w:asciiTheme="minorHAnsi" w:eastAsia="新宋体" w:hAnsiTheme="minorHAnsi" w:cstheme="minorHAnsi"/>
              </w:rPr>
              <w:t>to everyone from Mrs. Salti to the pope</w:t>
            </w:r>
            <w:r w:rsidR="00A4208D" w:rsidRPr="00DD5393">
              <w:rPr>
                <w:rFonts w:asciiTheme="minorHAnsi" w:eastAsia="新宋体" w:hAnsiTheme="minorHAnsi" w:cstheme="minorHAnsi"/>
              </w:rPr>
              <w:t>. My only worry now is that the court will not accept me.</w:t>
            </w:r>
          </w:p>
        </w:tc>
      </w:tr>
      <w:tr w:rsidR="00536AE8" w:rsidRPr="00DD5393" w14:paraId="04D21B1D" w14:textId="77777777" w:rsidTr="00053918">
        <w:tc>
          <w:tcPr>
            <w:tcW w:w="1726" w:type="dxa"/>
            <w:tcBorders>
              <w:top w:val="nil"/>
              <w:left w:val="nil"/>
              <w:bottom w:val="nil"/>
              <w:right w:val="nil"/>
            </w:tcBorders>
          </w:tcPr>
          <w:p w14:paraId="06D5F35D" w14:textId="212CB70F" w:rsidR="00536AE8" w:rsidRPr="00DD5393" w:rsidRDefault="00A4208D" w:rsidP="0007790F">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8E5D967" w14:textId="79B2A732" w:rsidR="00536AE8" w:rsidRPr="00DD5393" w:rsidRDefault="00A4208D" w:rsidP="0007790F">
            <w:pPr>
              <w:pStyle w:val="a1"/>
              <w:rPr>
                <w:rFonts w:asciiTheme="minorHAnsi" w:eastAsia="新宋体" w:hAnsiTheme="minorHAnsi" w:cstheme="minorHAnsi"/>
              </w:rPr>
            </w:pPr>
            <w:r w:rsidRPr="00DD5393">
              <w:rPr>
                <w:rFonts w:asciiTheme="minorHAnsi" w:eastAsia="新宋体" w:hAnsiTheme="minorHAnsi" w:cstheme="minorHAnsi"/>
              </w:rPr>
              <w:t>They will accept you, Dad, and all your new discoveries.</w:t>
            </w:r>
          </w:p>
        </w:tc>
      </w:tr>
      <w:tr w:rsidR="00536AE8" w:rsidRPr="00DD5393" w14:paraId="142F760A" w14:textId="77777777" w:rsidTr="00053918">
        <w:tc>
          <w:tcPr>
            <w:tcW w:w="1726" w:type="dxa"/>
            <w:tcBorders>
              <w:top w:val="nil"/>
              <w:left w:val="nil"/>
              <w:bottom w:val="nil"/>
              <w:right w:val="nil"/>
            </w:tcBorders>
          </w:tcPr>
          <w:p w14:paraId="13CC3A60" w14:textId="359AF420" w:rsidR="00536AE8" w:rsidRPr="00DD5393" w:rsidRDefault="00A4208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CE83B16" w14:textId="07333805" w:rsidR="00536AE8" w:rsidRPr="00DD5393" w:rsidRDefault="00A4208D" w:rsidP="0007790F">
            <w:pPr>
              <w:pStyle w:val="a1"/>
              <w:rPr>
                <w:rFonts w:asciiTheme="minorHAnsi" w:eastAsia="新宋体" w:hAnsiTheme="minorHAnsi" w:cstheme="minorHAnsi"/>
              </w:rPr>
            </w:pPr>
            <w:r w:rsidRPr="00DD5393">
              <w:rPr>
                <w:rFonts w:asciiTheme="minorHAnsi" w:eastAsia="新宋体" w:hAnsiTheme="minorHAnsi" w:cstheme="minorHAnsi"/>
              </w:rPr>
              <w:t>Go to your morning prayers.</w:t>
            </w:r>
          </w:p>
        </w:tc>
      </w:tr>
      <w:tr w:rsidR="00536AE8" w:rsidRPr="00DD5393" w14:paraId="5CDD734D" w14:textId="77777777" w:rsidTr="00053918">
        <w:tc>
          <w:tcPr>
            <w:tcW w:w="1726" w:type="dxa"/>
            <w:tcBorders>
              <w:top w:val="nil"/>
              <w:left w:val="nil"/>
              <w:bottom w:val="nil"/>
              <w:right w:val="nil"/>
            </w:tcBorders>
          </w:tcPr>
          <w:p w14:paraId="436BC893" w14:textId="77777777" w:rsidR="00536AE8" w:rsidRPr="00DD5393" w:rsidRDefault="00536AE8" w:rsidP="0007790F">
            <w:pPr>
              <w:pStyle w:val="a0"/>
              <w:rPr>
                <w:rFonts w:asciiTheme="minorHAnsi" w:eastAsia="新宋体" w:hAnsiTheme="minorHAnsi" w:cstheme="minorHAnsi"/>
              </w:rPr>
            </w:pPr>
          </w:p>
        </w:tc>
        <w:tc>
          <w:tcPr>
            <w:tcW w:w="7629" w:type="dxa"/>
            <w:tcBorders>
              <w:top w:val="nil"/>
              <w:left w:val="nil"/>
              <w:bottom w:val="nil"/>
              <w:right w:val="nil"/>
            </w:tcBorders>
          </w:tcPr>
          <w:p w14:paraId="18FA7EC1" w14:textId="0E00EB18" w:rsidR="00536AE8" w:rsidRPr="00DD5393" w:rsidRDefault="00A4208D" w:rsidP="00A4208D">
            <w:pPr>
              <w:pStyle w:val="a2"/>
              <w:rPr>
                <w:rFonts w:asciiTheme="minorHAnsi" w:eastAsia="新宋体" w:hAnsiTheme="minorHAnsi" w:cstheme="minorHAnsi"/>
              </w:rPr>
            </w:pPr>
            <w:r w:rsidRPr="00DD5393">
              <w:rPr>
                <w:rFonts w:asciiTheme="minorHAnsi" w:eastAsia="新宋体" w:hAnsiTheme="minorHAnsi" w:cstheme="minorHAnsi"/>
              </w:rPr>
              <w:t>(exit Virginia)</w:t>
            </w:r>
          </w:p>
        </w:tc>
      </w:tr>
      <w:tr w:rsidR="00536AE8" w:rsidRPr="00DD5393" w14:paraId="11A9B9AE" w14:textId="77777777" w:rsidTr="00053918">
        <w:tc>
          <w:tcPr>
            <w:tcW w:w="1726" w:type="dxa"/>
            <w:tcBorders>
              <w:top w:val="nil"/>
              <w:left w:val="nil"/>
              <w:bottom w:val="nil"/>
              <w:right w:val="nil"/>
            </w:tcBorders>
          </w:tcPr>
          <w:p w14:paraId="48E084A8" w14:textId="19BE75C2" w:rsidR="00536AE8" w:rsidRPr="00DD5393" w:rsidRDefault="00A4208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84DF480" w14:textId="4A072649" w:rsidR="00536AE8" w:rsidRPr="00DD5393" w:rsidRDefault="00A4208D" w:rsidP="0007790F">
            <w:pPr>
              <w:pStyle w:val="a1"/>
              <w:rPr>
                <w:rFonts w:asciiTheme="minorHAnsi" w:eastAsia="新宋体" w:hAnsiTheme="minorHAnsi" w:cstheme="minorHAnsi"/>
              </w:rPr>
            </w:pPr>
            <w:r w:rsidRPr="00DD5393">
              <w:rPr>
                <w:rFonts w:asciiTheme="minorHAnsi" w:eastAsia="新宋体" w:hAnsiTheme="minorHAnsi" w:cstheme="minorHAnsi"/>
              </w:rPr>
              <w:t>Come and help me see how this letter is written. (Hands Sagredo a letter)</w:t>
            </w:r>
          </w:p>
        </w:tc>
      </w:tr>
      <w:tr w:rsidR="00536AE8" w:rsidRPr="00DD5393" w14:paraId="6342AAA2" w14:textId="77777777" w:rsidTr="00053918">
        <w:tc>
          <w:tcPr>
            <w:tcW w:w="1726" w:type="dxa"/>
            <w:tcBorders>
              <w:top w:val="nil"/>
              <w:left w:val="nil"/>
              <w:bottom w:val="nil"/>
              <w:right w:val="nil"/>
            </w:tcBorders>
          </w:tcPr>
          <w:p w14:paraId="27E65565" w14:textId="6739F267" w:rsidR="00536AE8" w:rsidRPr="00DD5393" w:rsidRDefault="00A4208D"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A66C28E" w14:textId="71F1DD64" w:rsidR="00536AE8" w:rsidRPr="00DD5393" w:rsidRDefault="00A4208D" w:rsidP="0007790F">
            <w:pPr>
              <w:pStyle w:val="a1"/>
              <w:rPr>
                <w:rFonts w:asciiTheme="minorHAnsi" w:eastAsia="新宋体" w:hAnsiTheme="minorHAnsi" w:cstheme="minorHAnsi"/>
              </w:rPr>
            </w:pPr>
            <w:r w:rsidRPr="00DD5393">
              <w:rPr>
                <w:rFonts w:asciiTheme="minorHAnsi" w:eastAsia="新宋体" w:hAnsiTheme="minorHAnsi" w:cstheme="minorHAnsi"/>
              </w:rPr>
              <w:t>(Reading the end of the letter aloud) "You are the rising sun that will surely shine on this era. I long to be by your side more than anything else." The Grand Duke of Florence is only nine years old this year.</w:t>
            </w:r>
          </w:p>
        </w:tc>
      </w:tr>
      <w:tr w:rsidR="00536AE8" w:rsidRPr="00DD5393" w14:paraId="6659D2CA" w14:textId="77777777" w:rsidTr="00053918">
        <w:tc>
          <w:tcPr>
            <w:tcW w:w="1726" w:type="dxa"/>
            <w:tcBorders>
              <w:top w:val="nil"/>
              <w:left w:val="nil"/>
              <w:bottom w:val="nil"/>
              <w:right w:val="nil"/>
            </w:tcBorders>
          </w:tcPr>
          <w:p w14:paraId="244205E5" w14:textId="7242BE00" w:rsidR="00536AE8" w:rsidRPr="00DD5393" w:rsidRDefault="00A4208D"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3E8D5AC" w14:textId="3399EA45" w:rsidR="00536AE8" w:rsidRPr="00DD5393" w:rsidRDefault="00A4208D" w:rsidP="0007790F">
            <w:pPr>
              <w:pStyle w:val="a1"/>
              <w:rPr>
                <w:rFonts w:asciiTheme="minorHAnsi" w:eastAsia="新宋体" w:hAnsiTheme="minorHAnsi" w:cstheme="minorHAnsi"/>
              </w:rPr>
            </w:pPr>
            <w:r w:rsidRPr="00DD5393">
              <w:rPr>
                <w:rFonts w:asciiTheme="minorHAnsi" w:eastAsia="新宋体" w:hAnsiTheme="minorHAnsi" w:cstheme="minorHAnsi"/>
              </w:rPr>
              <w:t>I know. You probably think what I wrote is too humble, right? You also know that I'm not good at pleasing others, but I still have to work hard. I despise the ignorant, but I also despise the incapable of eating.</w:t>
            </w:r>
          </w:p>
        </w:tc>
      </w:tr>
      <w:tr w:rsidR="00536AE8" w:rsidRPr="00DD5393" w14:paraId="1101D5F3" w14:textId="77777777" w:rsidTr="00053918">
        <w:tc>
          <w:tcPr>
            <w:tcW w:w="1726" w:type="dxa"/>
            <w:tcBorders>
              <w:top w:val="nil"/>
              <w:left w:val="nil"/>
              <w:bottom w:val="nil"/>
              <w:right w:val="nil"/>
            </w:tcBorders>
          </w:tcPr>
          <w:p w14:paraId="22428C4E" w14:textId="0EC2488E" w:rsidR="00536AE8" w:rsidRPr="00DD5393" w:rsidRDefault="009E7553"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E0D5850" w14:textId="00BBAA22" w:rsidR="00536AE8" w:rsidRPr="00DD5393" w:rsidRDefault="009E7553" w:rsidP="0007790F">
            <w:pPr>
              <w:pStyle w:val="a1"/>
              <w:rPr>
                <w:rFonts w:asciiTheme="minorHAnsi" w:eastAsia="新宋体" w:hAnsiTheme="minorHAnsi" w:cstheme="minorHAnsi"/>
              </w:rPr>
            </w:pPr>
            <w:r w:rsidRPr="00DD5393">
              <w:rPr>
                <w:rFonts w:asciiTheme="minorHAnsi" w:eastAsia="新宋体" w:hAnsiTheme="minorHAnsi" w:cstheme="minorHAnsi"/>
              </w:rPr>
              <w:t>Galileo, don't go to Florence.</w:t>
            </w:r>
          </w:p>
        </w:tc>
      </w:tr>
      <w:tr w:rsidR="00536AE8" w:rsidRPr="00DD5393" w14:paraId="54298D6F" w14:textId="77777777" w:rsidTr="00053918">
        <w:tc>
          <w:tcPr>
            <w:tcW w:w="1726" w:type="dxa"/>
            <w:tcBorders>
              <w:top w:val="nil"/>
              <w:left w:val="nil"/>
              <w:bottom w:val="nil"/>
              <w:right w:val="nil"/>
            </w:tcBorders>
          </w:tcPr>
          <w:p w14:paraId="158B9B11" w14:textId="714B4B36" w:rsidR="00536AE8" w:rsidRPr="00DD5393" w:rsidRDefault="009E755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7C88F2E" w14:textId="3265D1B9" w:rsidR="00536AE8" w:rsidRPr="00DD5393" w:rsidRDefault="009E7553" w:rsidP="0007790F">
            <w:pPr>
              <w:pStyle w:val="a1"/>
              <w:rPr>
                <w:rFonts w:asciiTheme="minorHAnsi" w:eastAsia="新宋体" w:hAnsiTheme="minorHAnsi" w:cstheme="minorHAnsi"/>
              </w:rPr>
            </w:pPr>
            <w:r w:rsidRPr="00DD5393">
              <w:rPr>
                <w:rFonts w:asciiTheme="minorHAnsi" w:eastAsia="新宋体" w:hAnsiTheme="minorHAnsi" w:cstheme="minorHAnsi"/>
              </w:rPr>
              <w:t>why are you not going?</w:t>
            </w:r>
          </w:p>
        </w:tc>
      </w:tr>
      <w:tr w:rsidR="00536AE8" w:rsidRPr="00DD5393" w14:paraId="10A4E7A3" w14:textId="77777777" w:rsidTr="00053918">
        <w:tc>
          <w:tcPr>
            <w:tcW w:w="1726" w:type="dxa"/>
            <w:tcBorders>
              <w:top w:val="nil"/>
              <w:left w:val="nil"/>
              <w:bottom w:val="nil"/>
              <w:right w:val="nil"/>
            </w:tcBorders>
          </w:tcPr>
          <w:p w14:paraId="4B3BD99F" w14:textId="1A6BE35D" w:rsidR="00536AE8" w:rsidRPr="00DD5393" w:rsidRDefault="009E7553"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2187DF4" w14:textId="33EEBC63" w:rsidR="00536AE8" w:rsidRPr="00DD5393" w:rsidRDefault="009E7553" w:rsidP="0007790F">
            <w:pPr>
              <w:pStyle w:val="a1"/>
              <w:rPr>
                <w:rFonts w:asciiTheme="minorHAnsi" w:eastAsia="新宋体" w:hAnsiTheme="minorHAnsi" w:cstheme="minorHAnsi"/>
              </w:rPr>
            </w:pPr>
            <w:r w:rsidRPr="00DD5393">
              <w:rPr>
                <w:rFonts w:asciiTheme="minorHAnsi" w:eastAsia="新宋体" w:hAnsiTheme="minorHAnsi" w:cstheme="minorHAnsi"/>
              </w:rPr>
              <w:t>It's the territory of the monks.</w:t>
            </w:r>
          </w:p>
        </w:tc>
      </w:tr>
      <w:tr w:rsidR="00536AE8" w:rsidRPr="00DD5393" w14:paraId="5D505FB5" w14:textId="77777777" w:rsidTr="00053918">
        <w:tc>
          <w:tcPr>
            <w:tcW w:w="1726" w:type="dxa"/>
            <w:tcBorders>
              <w:top w:val="nil"/>
              <w:left w:val="nil"/>
              <w:bottom w:val="nil"/>
              <w:right w:val="nil"/>
            </w:tcBorders>
          </w:tcPr>
          <w:p w14:paraId="782EBB8B" w14:textId="19204D8F" w:rsidR="00536AE8" w:rsidRPr="00DD5393" w:rsidRDefault="009E755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3DDC160" w14:textId="22D46205" w:rsidR="00536AE8" w:rsidRPr="00DD5393" w:rsidRDefault="009E7553" w:rsidP="0007790F">
            <w:pPr>
              <w:pStyle w:val="a1"/>
              <w:rPr>
                <w:rFonts w:asciiTheme="minorHAnsi" w:eastAsia="新宋体" w:hAnsiTheme="minorHAnsi" w:cstheme="minorHAnsi"/>
              </w:rPr>
            </w:pPr>
            <w:r w:rsidRPr="00DD5393">
              <w:rPr>
                <w:rFonts w:asciiTheme="minorHAnsi" w:eastAsia="新宋体" w:hAnsiTheme="minorHAnsi" w:cstheme="minorHAnsi"/>
              </w:rPr>
              <w:t>There were famous scholars at the court of Florence.</w:t>
            </w:r>
          </w:p>
        </w:tc>
      </w:tr>
      <w:tr w:rsidR="00536AE8" w:rsidRPr="00DD5393" w14:paraId="423EB9D4" w14:textId="77777777" w:rsidTr="00053918">
        <w:tc>
          <w:tcPr>
            <w:tcW w:w="1726" w:type="dxa"/>
            <w:tcBorders>
              <w:top w:val="nil"/>
              <w:left w:val="nil"/>
              <w:bottom w:val="nil"/>
              <w:right w:val="nil"/>
            </w:tcBorders>
          </w:tcPr>
          <w:p w14:paraId="7C840478" w14:textId="5BA023AB" w:rsidR="00536AE8" w:rsidRPr="00DD5393" w:rsidRDefault="009E7553"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FAC5B7D" w14:textId="79E4CBFB" w:rsidR="00536AE8" w:rsidRPr="00DD5393" w:rsidRDefault="009E7553" w:rsidP="0007790F">
            <w:pPr>
              <w:pStyle w:val="a1"/>
              <w:rPr>
                <w:rFonts w:asciiTheme="minorHAnsi" w:eastAsia="新宋体" w:hAnsiTheme="minorHAnsi" w:cstheme="minorHAnsi"/>
              </w:rPr>
            </w:pPr>
            <w:r w:rsidRPr="00DD5393">
              <w:rPr>
                <w:rFonts w:asciiTheme="minorHAnsi" w:eastAsia="新宋体" w:hAnsiTheme="minorHAnsi" w:cstheme="minorHAnsi"/>
              </w:rPr>
              <w:t>They're just a bunch of dogs.</w:t>
            </w:r>
          </w:p>
        </w:tc>
      </w:tr>
      <w:tr w:rsidR="00536AE8" w:rsidRPr="00DD5393" w14:paraId="6BB4D454" w14:textId="77777777" w:rsidTr="00053918">
        <w:tc>
          <w:tcPr>
            <w:tcW w:w="1726" w:type="dxa"/>
            <w:tcBorders>
              <w:top w:val="nil"/>
              <w:left w:val="nil"/>
              <w:bottom w:val="nil"/>
              <w:right w:val="nil"/>
            </w:tcBorders>
          </w:tcPr>
          <w:p w14:paraId="1699154A" w14:textId="586E64F5" w:rsidR="00536AE8" w:rsidRPr="00DD5393" w:rsidRDefault="009E755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9D2813E" w14:textId="2EF01BAD" w:rsidR="00536AE8" w:rsidRPr="00DD5393" w:rsidRDefault="009E7553" w:rsidP="0007790F">
            <w:pPr>
              <w:pStyle w:val="a1"/>
              <w:rPr>
                <w:rFonts w:asciiTheme="minorHAnsi" w:eastAsia="新宋体" w:hAnsiTheme="minorHAnsi" w:cstheme="minorHAnsi"/>
              </w:rPr>
            </w:pPr>
            <w:r w:rsidRPr="00DD5393">
              <w:rPr>
                <w:rFonts w:asciiTheme="minorHAnsi" w:eastAsia="新宋体" w:hAnsiTheme="minorHAnsi" w:cstheme="minorHAnsi"/>
              </w:rPr>
              <w:t>Monks are also human beings, and they can also be conquered by reason. Copernicus wanted people to believe his numbers, I just want them to believe their eyes. When truth cannot defend itself, it must turn to the offensive. I would take them by the neck and drag them to the telescope so they could see for themselves.</w:t>
            </w:r>
          </w:p>
        </w:tc>
      </w:tr>
      <w:tr w:rsidR="00536AE8" w:rsidRPr="00DD5393" w14:paraId="165DC189" w14:textId="77777777" w:rsidTr="00053918">
        <w:tc>
          <w:tcPr>
            <w:tcW w:w="1726" w:type="dxa"/>
            <w:tcBorders>
              <w:top w:val="nil"/>
              <w:left w:val="nil"/>
              <w:bottom w:val="nil"/>
              <w:right w:val="nil"/>
            </w:tcBorders>
          </w:tcPr>
          <w:p w14:paraId="1748806D" w14:textId="0164C28C" w:rsidR="00536AE8" w:rsidRPr="00DD5393" w:rsidRDefault="009E7553" w:rsidP="0007790F">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12738F2" w14:textId="6636B07A" w:rsidR="00FB101B" w:rsidRPr="00DD5393" w:rsidRDefault="009E7553" w:rsidP="0007790F">
            <w:pPr>
              <w:pStyle w:val="a1"/>
              <w:rPr>
                <w:ins w:id="0" w:author="Yanze Jiang" w:date="2022-12-27T15:57:00Z"/>
                <w:rFonts w:asciiTheme="minorHAnsi" w:eastAsia="新宋体" w:hAnsiTheme="minorHAnsi" w:cstheme="minorHAnsi" w:hint="eastAsia"/>
              </w:rPr>
            </w:pPr>
            <w:r w:rsidRPr="00DD5393">
              <w:rPr>
                <w:rFonts w:asciiTheme="minorHAnsi" w:eastAsia="新宋体" w:hAnsiTheme="minorHAnsi" w:cstheme="minorHAnsi"/>
              </w:rPr>
              <w:t xml:space="preserve">Galileo, you are on a dire path. Everyone who sees the truth is unhappy, and everyone who trusts in human reason is blind. Can't you see that you are heading towards destruction step by step? How can those powerful people let a </w:t>
            </w:r>
            <w:r w:rsidR="00611FFF" w:rsidRPr="00DD5393">
              <w:rPr>
                <w:rFonts w:asciiTheme="minorHAnsi" w:eastAsia="新宋体" w:hAnsiTheme="minorHAnsi" w:cstheme="minorHAnsi"/>
              </w:rPr>
              <w:t xml:space="preserve">person who holds the truth </w:t>
            </w:r>
            <w:r w:rsidR="00F65D20" w:rsidRPr="00DD5393">
              <w:rPr>
                <w:rFonts w:asciiTheme="minorHAnsi" w:eastAsia="新宋体" w:hAnsiTheme="minorHAnsi" w:cstheme="minorHAnsi"/>
              </w:rPr>
              <w:t>do whatever he wants</w:t>
            </w:r>
            <w:r w:rsidR="002568B8">
              <w:rPr>
                <w:rFonts w:asciiTheme="minorHAnsi" w:eastAsia="新宋体" w:hAnsiTheme="minorHAnsi" w:cstheme="minorHAnsi"/>
              </w:rPr>
              <w:t xml:space="preserve"> even the truth is about the far away stars?</w:t>
            </w:r>
          </w:p>
          <w:p w14:paraId="5373A3BF" w14:textId="544C8952" w:rsidR="00536AE8" w:rsidRPr="00DD5393" w:rsidRDefault="002568B8" w:rsidP="0007790F">
            <w:pPr>
              <w:pStyle w:val="a1"/>
              <w:rPr>
                <w:rFonts w:asciiTheme="minorHAnsi" w:eastAsia="新宋体" w:hAnsiTheme="minorHAnsi" w:cstheme="minorHAnsi"/>
              </w:rPr>
            </w:pPr>
            <w:r>
              <w:rPr>
                <w:rFonts w:asciiTheme="minorHAnsi" w:eastAsia="新宋体" w:hAnsiTheme="minorHAnsi" w:cstheme="minorHAnsi" w:hint="eastAsia"/>
              </w:rPr>
              <w:t>Y</w:t>
            </w:r>
            <w:r>
              <w:rPr>
                <w:rFonts w:asciiTheme="minorHAnsi" w:eastAsia="新宋体" w:hAnsiTheme="minorHAnsi" w:cstheme="minorHAnsi"/>
              </w:rPr>
              <w:t xml:space="preserve">ou think the pope can hear you said about your truth and point out he was wrong? </w:t>
            </w:r>
            <w:r w:rsidR="0055433B" w:rsidRPr="00DD5393">
              <w:rPr>
                <w:rFonts w:asciiTheme="minorHAnsi" w:eastAsia="新宋体" w:hAnsiTheme="minorHAnsi" w:cstheme="minorHAnsi"/>
              </w:rPr>
              <w:t xml:space="preserve">No, all he will hear is the fact that you pointed him out that he was wrong! Do you think he would calmly write in his diary: "On January 10, 1610, the heavens were abolished"? </w:t>
            </w:r>
            <w:r>
              <w:rPr>
                <w:rFonts w:asciiTheme="minorHAnsi" w:eastAsia="新宋体" w:hAnsiTheme="minorHAnsi" w:cstheme="minorHAnsi" w:hint="eastAsia"/>
              </w:rPr>
              <w:t>A</w:t>
            </w:r>
            <w:r>
              <w:rPr>
                <w:rFonts w:asciiTheme="minorHAnsi" w:eastAsia="新宋体" w:hAnsiTheme="minorHAnsi" w:cstheme="minorHAnsi"/>
              </w:rPr>
              <w:t>lthough w</w:t>
            </w:r>
            <w:r w:rsidR="00611FFF" w:rsidRPr="00DD5393">
              <w:rPr>
                <w:rFonts w:asciiTheme="minorHAnsi" w:eastAsia="新宋体" w:hAnsiTheme="minorHAnsi" w:cstheme="minorHAnsi"/>
              </w:rPr>
              <w:t xml:space="preserve">ith the truth in your head and the telescope in your hand, </w:t>
            </w:r>
            <w:r>
              <w:rPr>
                <w:rFonts w:asciiTheme="minorHAnsi" w:eastAsia="新宋体" w:hAnsiTheme="minorHAnsi" w:cstheme="minorHAnsi" w:hint="eastAsia"/>
              </w:rPr>
              <w:t>b</w:t>
            </w:r>
            <w:r>
              <w:rPr>
                <w:rFonts w:asciiTheme="minorHAnsi" w:eastAsia="新宋体" w:hAnsiTheme="minorHAnsi" w:cstheme="minorHAnsi"/>
              </w:rPr>
              <w:t xml:space="preserve">ut </w:t>
            </w:r>
            <w:r w:rsidR="00611FFF" w:rsidRPr="00DD5393">
              <w:rPr>
                <w:rFonts w:asciiTheme="minorHAnsi" w:eastAsia="新宋体" w:hAnsiTheme="minorHAnsi" w:cstheme="minorHAnsi"/>
              </w:rPr>
              <w:t xml:space="preserve">you have the whims to leave the Republic of Venice and jump into the trap of princes and monks! You </w:t>
            </w:r>
            <w:r w:rsidR="006C7C81" w:rsidRPr="00DD5393">
              <w:rPr>
                <w:rFonts w:asciiTheme="minorHAnsi" w:eastAsia="新宋体" w:hAnsiTheme="minorHAnsi" w:cstheme="minorHAnsi"/>
              </w:rPr>
              <w:t xml:space="preserve">doubt everything </w:t>
            </w:r>
            <w:r w:rsidRPr="00DD5393">
              <w:rPr>
                <w:rFonts w:asciiTheme="minorHAnsi" w:eastAsia="新宋体" w:hAnsiTheme="minorHAnsi" w:cstheme="minorHAnsi"/>
              </w:rPr>
              <w:t>scientifically,</w:t>
            </w:r>
            <w:r w:rsidR="006C7C81" w:rsidRPr="00DD5393">
              <w:rPr>
                <w:rFonts w:asciiTheme="minorHAnsi" w:eastAsia="新宋体" w:hAnsiTheme="minorHAnsi" w:cstheme="minorHAnsi"/>
              </w:rPr>
              <w:t xml:space="preserve"> but trust the evil intentions of these people like a child. You, Aristotle, believe in the Grand Duke of Florence. When you use a telescope to observe new planets, I seem to see you standing on a burning </w:t>
            </w:r>
            <w:r w:rsidR="006C7C81" w:rsidRPr="00DD5393">
              <w:rPr>
                <w:rFonts w:asciiTheme="minorHAnsi" w:eastAsia="新宋体" w:hAnsiTheme="minorHAnsi" w:cstheme="minorHAnsi"/>
              </w:rPr>
              <w:lastRenderedPageBreak/>
              <w:t xml:space="preserve">pyre; when you say you believe in the power of reason, I seem to smell the smell of burnt human flesh. I love science, but I love you more, my friend. Galileo, </w:t>
            </w:r>
            <w:r>
              <w:rPr>
                <w:rFonts w:asciiTheme="minorHAnsi" w:eastAsia="新宋体" w:hAnsiTheme="minorHAnsi" w:cstheme="minorHAnsi" w:hint="eastAsia"/>
              </w:rPr>
              <w:t>l</w:t>
            </w:r>
            <w:r>
              <w:rPr>
                <w:rFonts w:asciiTheme="minorHAnsi" w:eastAsia="新宋体" w:hAnsiTheme="minorHAnsi" w:cstheme="minorHAnsi"/>
              </w:rPr>
              <w:t xml:space="preserve">isten to me </w:t>
            </w:r>
            <w:r w:rsidR="006C7C81" w:rsidRPr="00DD5393">
              <w:rPr>
                <w:rFonts w:asciiTheme="minorHAnsi" w:eastAsia="新宋体" w:hAnsiTheme="minorHAnsi" w:cstheme="minorHAnsi"/>
              </w:rPr>
              <w:t>don't go to Florence!</w:t>
            </w:r>
          </w:p>
        </w:tc>
      </w:tr>
      <w:tr w:rsidR="00536AE8" w:rsidRPr="00DD5393" w14:paraId="35351217" w14:textId="77777777" w:rsidTr="00053918">
        <w:tc>
          <w:tcPr>
            <w:tcW w:w="1726" w:type="dxa"/>
            <w:tcBorders>
              <w:top w:val="nil"/>
              <w:left w:val="nil"/>
              <w:bottom w:val="nil"/>
              <w:right w:val="nil"/>
            </w:tcBorders>
          </w:tcPr>
          <w:p w14:paraId="69595B92" w14:textId="51D1E57E" w:rsidR="00536AE8" w:rsidRPr="00DD5393" w:rsidRDefault="006C7C81"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241ADA4A" w14:textId="053B3130" w:rsidR="00536AE8" w:rsidRPr="00DD5393" w:rsidRDefault="006C7C81" w:rsidP="0007790F">
            <w:pPr>
              <w:pStyle w:val="a1"/>
              <w:rPr>
                <w:rFonts w:asciiTheme="minorHAnsi" w:eastAsia="新宋体" w:hAnsiTheme="minorHAnsi" w:cstheme="minorHAnsi"/>
              </w:rPr>
            </w:pPr>
            <w:r w:rsidRPr="00DD5393">
              <w:rPr>
                <w:rFonts w:asciiTheme="minorHAnsi" w:eastAsia="新宋体" w:hAnsiTheme="minorHAnsi" w:cstheme="minorHAnsi"/>
              </w:rPr>
              <w:t>As long as they accept me, I will definitely go.</w:t>
            </w:r>
          </w:p>
        </w:tc>
      </w:tr>
      <w:tr w:rsidR="00536AE8" w:rsidRPr="00DD5393" w14:paraId="6F1CF10B" w14:textId="77777777" w:rsidTr="00053918">
        <w:tc>
          <w:tcPr>
            <w:tcW w:w="1726" w:type="dxa"/>
            <w:tcBorders>
              <w:top w:val="nil"/>
              <w:left w:val="nil"/>
              <w:bottom w:val="nil"/>
              <w:right w:val="nil"/>
            </w:tcBorders>
          </w:tcPr>
          <w:p w14:paraId="51A4E433" w14:textId="77777777" w:rsidR="00536AE8" w:rsidRPr="00DD5393" w:rsidRDefault="00536AE8" w:rsidP="0007790F">
            <w:pPr>
              <w:pStyle w:val="a0"/>
              <w:rPr>
                <w:rFonts w:asciiTheme="minorHAnsi" w:eastAsia="新宋体" w:hAnsiTheme="minorHAnsi" w:cstheme="minorHAnsi"/>
              </w:rPr>
            </w:pPr>
          </w:p>
        </w:tc>
        <w:tc>
          <w:tcPr>
            <w:tcW w:w="7629" w:type="dxa"/>
            <w:tcBorders>
              <w:top w:val="nil"/>
              <w:left w:val="nil"/>
              <w:bottom w:val="nil"/>
              <w:right w:val="nil"/>
            </w:tcBorders>
          </w:tcPr>
          <w:p w14:paraId="0B318C14" w14:textId="585C2A9B" w:rsidR="00363C66" w:rsidRPr="00DD5393" w:rsidRDefault="006C7C81" w:rsidP="00363C66">
            <w:pPr>
              <w:pStyle w:val="a2"/>
              <w:rPr>
                <w:rFonts w:asciiTheme="minorHAnsi" w:eastAsia="新宋体" w:hAnsiTheme="minorHAnsi" w:cstheme="minorHAnsi"/>
              </w:rPr>
            </w:pPr>
            <w:r w:rsidRPr="00DD5393">
              <w:rPr>
                <w:rFonts w:asciiTheme="minorHAnsi" w:eastAsia="新宋体" w:hAnsiTheme="minorHAnsi" w:cstheme="minorHAnsi"/>
              </w:rPr>
              <w:t>(Brief black scene. Lively market sound effects and music. At the scene change, a projection of the last page of Galileo's letter appears in the background:</w:t>
            </w:r>
          </w:p>
          <w:p w14:paraId="09B52228" w14:textId="4955460F" w:rsidR="006C7C81" w:rsidRPr="00DD5393" w:rsidRDefault="00363C66" w:rsidP="00363C66">
            <w:pPr>
              <w:pStyle w:val="a2"/>
              <w:rPr>
                <w:rFonts w:asciiTheme="minorHAnsi" w:eastAsia="新宋体" w:hAnsiTheme="minorHAnsi" w:cstheme="minorHAnsi"/>
              </w:rPr>
            </w:pPr>
            <w:r w:rsidRPr="00DD5393">
              <w:rPr>
                <w:rFonts w:asciiTheme="minorHAnsi" w:eastAsia="新宋体" w:hAnsiTheme="minorHAnsi" w:cstheme="minorHAnsi"/>
              </w:rPr>
              <w:t xml:space="preserve">" </w:t>
            </w:r>
            <w:r w:rsidR="006C7C81" w:rsidRPr="00DD5393">
              <w:rPr>
                <w:rFonts w:asciiTheme="minorHAnsi" w:eastAsia="新宋体" w:hAnsiTheme="minorHAnsi" w:cstheme="minorHAnsi"/>
              </w:rPr>
              <w:t>When I bestow the noble name of Medici on the new star I have discovered, I know that this name has ascended to the stars to praise gods and heroes. In this case, the noble name of Medici will make this star last forever In the memory of the world, will never be extinguished. Please remember that I am one of your most loyal and most obedient servants. It is a great honor for him to be born to be your servant.</w:t>
            </w:r>
          </w:p>
          <w:p w14:paraId="7FB08BA6" w14:textId="6029FAF5" w:rsidR="00363C66" w:rsidRPr="00DD5393" w:rsidRDefault="00363C66" w:rsidP="00363C66">
            <w:pPr>
              <w:pStyle w:val="a2"/>
              <w:rPr>
                <w:rFonts w:asciiTheme="minorHAnsi" w:eastAsia="新宋体" w:hAnsiTheme="minorHAnsi" w:cstheme="minorHAnsi"/>
              </w:rPr>
            </w:pPr>
            <w:r w:rsidRPr="00DD5393">
              <w:rPr>
                <w:rFonts w:asciiTheme="minorHAnsi" w:eastAsia="新宋体" w:hAnsiTheme="minorHAnsi" w:cstheme="minorHAnsi"/>
              </w:rPr>
              <w:t>You are the rising sun that will surely illuminate this era, and I long to be by your side more than anything else.</w:t>
            </w:r>
          </w:p>
          <w:p w14:paraId="3DD352D1" w14:textId="4803EADA" w:rsidR="00363C66" w:rsidRPr="00DD5393" w:rsidRDefault="00363C66" w:rsidP="00363C66">
            <w:pPr>
              <w:pStyle w:val="a2"/>
              <w:rPr>
                <w:rFonts w:asciiTheme="minorHAnsi" w:eastAsia="新宋体" w:hAnsiTheme="minorHAnsi" w:cstheme="minorHAnsi"/>
              </w:rPr>
            </w:pPr>
            <w:r w:rsidRPr="00DD5393">
              <w:rPr>
                <w:rFonts w:asciiTheme="minorHAnsi" w:eastAsia="新宋体" w:hAnsiTheme="minorHAnsi" w:cstheme="minorHAnsi"/>
              </w:rPr>
              <w:t xml:space="preserve">                                                                                                   Galileo Galilei"</w:t>
            </w:r>
          </w:p>
        </w:tc>
      </w:tr>
      <w:tr w:rsidR="00536AE8" w:rsidRPr="00DD5393" w14:paraId="1AEF3335" w14:textId="77777777" w:rsidTr="00053918">
        <w:tc>
          <w:tcPr>
            <w:tcW w:w="1726" w:type="dxa"/>
            <w:tcBorders>
              <w:top w:val="nil"/>
              <w:left w:val="nil"/>
              <w:bottom w:val="nil"/>
              <w:right w:val="nil"/>
            </w:tcBorders>
          </w:tcPr>
          <w:p w14:paraId="149F001F" w14:textId="77777777" w:rsidR="00536AE8" w:rsidRPr="00DD5393" w:rsidRDefault="00536AE8" w:rsidP="0007790F">
            <w:pPr>
              <w:pStyle w:val="a0"/>
              <w:rPr>
                <w:rFonts w:asciiTheme="minorHAnsi" w:eastAsia="新宋体" w:hAnsiTheme="minorHAnsi" w:cstheme="minorHAnsi"/>
              </w:rPr>
            </w:pPr>
          </w:p>
        </w:tc>
        <w:tc>
          <w:tcPr>
            <w:tcW w:w="7629" w:type="dxa"/>
            <w:tcBorders>
              <w:top w:val="nil"/>
              <w:left w:val="nil"/>
              <w:bottom w:val="nil"/>
              <w:right w:val="nil"/>
            </w:tcBorders>
          </w:tcPr>
          <w:p w14:paraId="6F37A09E" w14:textId="77777777" w:rsidR="00536AE8" w:rsidRPr="00DD5393" w:rsidRDefault="00536AE8" w:rsidP="0007790F">
            <w:pPr>
              <w:pStyle w:val="a1"/>
              <w:rPr>
                <w:rFonts w:asciiTheme="minorHAnsi" w:eastAsia="新宋体" w:hAnsiTheme="minorHAnsi" w:cstheme="minorHAnsi"/>
              </w:rPr>
            </w:pPr>
          </w:p>
          <w:p w14:paraId="32D47091" w14:textId="1F1B23C3" w:rsidR="00C37AB4" w:rsidRPr="00DD5393" w:rsidRDefault="00C37AB4" w:rsidP="0007790F">
            <w:pPr>
              <w:pStyle w:val="a1"/>
              <w:rPr>
                <w:rFonts w:asciiTheme="minorHAnsi" w:eastAsia="新宋体" w:hAnsiTheme="minorHAnsi" w:cstheme="minorHAnsi"/>
              </w:rPr>
            </w:pPr>
          </w:p>
        </w:tc>
      </w:tr>
      <w:tr w:rsidR="00674011" w:rsidRPr="00DD5393" w14:paraId="44A0F3D2" w14:textId="77777777" w:rsidTr="0030352E">
        <w:tc>
          <w:tcPr>
            <w:tcW w:w="9355" w:type="dxa"/>
            <w:gridSpan w:val="2"/>
            <w:tcBorders>
              <w:top w:val="nil"/>
              <w:left w:val="nil"/>
              <w:bottom w:val="nil"/>
              <w:right w:val="nil"/>
            </w:tcBorders>
          </w:tcPr>
          <w:p w14:paraId="199A043A" w14:textId="679194A2" w:rsidR="00674011" w:rsidRPr="00DD5393" w:rsidRDefault="00674011" w:rsidP="00674011">
            <w:pPr>
              <w:pStyle w:val="a"/>
              <w:rPr>
                <w:rFonts w:asciiTheme="minorHAnsi" w:eastAsia="新宋体" w:hAnsiTheme="minorHAnsi" w:cstheme="minorHAnsi"/>
              </w:rPr>
            </w:pPr>
            <w:r w:rsidRPr="00DD5393">
              <w:rPr>
                <w:rFonts w:asciiTheme="minorHAnsi" w:eastAsia="新宋体" w:hAnsiTheme="minorHAnsi" w:cstheme="minorHAnsi"/>
              </w:rPr>
              <w:t>Scene 3 Galileo's home in Florence</w:t>
            </w:r>
          </w:p>
        </w:tc>
      </w:tr>
      <w:tr w:rsidR="000313A3" w:rsidRPr="00DD5393" w14:paraId="5F5B3B7E" w14:textId="77777777" w:rsidTr="0030352E">
        <w:tc>
          <w:tcPr>
            <w:tcW w:w="9355" w:type="dxa"/>
            <w:gridSpan w:val="2"/>
            <w:tcBorders>
              <w:top w:val="nil"/>
              <w:left w:val="nil"/>
              <w:bottom w:val="nil"/>
              <w:right w:val="nil"/>
            </w:tcBorders>
          </w:tcPr>
          <w:p w14:paraId="0BDAAE3E" w14:textId="2747D5A8" w:rsidR="000313A3" w:rsidRPr="00DD5393" w:rsidRDefault="000313A3" w:rsidP="000313A3">
            <w:pPr>
              <w:pStyle w:val="a2"/>
              <w:rPr>
                <w:rFonts w:asciiTheme="minorHAnsi" w:eastAsia="新宋体" w:hAnsiTheme="minorHAnsi" w:cstheme="minorHAnsi"/>
              </w:rPr>
            </w:pPr>
            <w:r w:rsidRPr="00DD5393">
              <w:rPr>
                <w:rFonts w:asciiTheme="minorHAnsi" w:eastAsia="新宋体" w:hAnsiTheme="minorHAnsi" w:cstheme="minorHAnsi"/>
              </w:rPr>
              <w:t>(Mrs. Sarti is in Galileo's living room, preparing to receive guests. Andrea sits arranging the horoscope. If the scene changes too long, the following monologue by Mrs. Sarti can be started in the middle of the scene.)</w:t>
            </w:r>
          </w:p>
        </w:tc>
      </w:tr>
      <w:tr w:rsidR="00536AE8" w:rsidRPr="00DD5393" w14:paraId="3EED3BA6" w14:textId="77777777" w:rsidTr="00053918">
        <w:tc>
          <w:tcPr>
            <w:tcW w:w="1726" w:type="dxa"/>
            <w:tcBorders>
              <w:top w:val="nil"/>
              <w:left w:val="nil"/>
              <w:bottom w:val="nil"/>
              <w:right w:val="nil"/>
            </w:tcBorders>
          </w:tcPr>
          <w:p w14:paraId="196493E1" w14:textId="509253C2" w:rsidR="00536AE8" w:rsidRPr="00DD5393" w:rsidRDefault="000313A3"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5768BB9B" w14:textId="71B2A83F" w:rsidR="00536AE8" w:rsidRPr="00DD5393" w:rsidRDefault="000313A3"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Ever since we arrived in this </w:t>
            </w:r>
            <w:r w:rsidR="00471E4F">
              <w:rPr>
                <w:rFonts w:asciiTheme="minorHAnsi" w:eastAsia="新宋体" w:hAnsiTheme="minorHAnsi" w:cstheme="minorHAnsi" w:hint="eastAsia"/>
              </w:rPr>
              <w:t>f</w:t>
            </w:r>
            <w:r w:rsidR="00471E4F">
              <w:rPr>
                <w:rFonts w:asciiTheme="minorHAnsi" w:eastAsia="新宋体" w:hAnsiTheme="minorHAnsi" w:cstheme="minorHAnsi"/>
              </w:rPr>
              <w:t xml:space="preserve">ull of praises’ </w:t>
            </w:r>
            <w:r w:rsidR="007053BF" w:rsidRPr="00DD5393">
              <w:rPr>
                <w:rFonts w:asciiTheme="minorHAnsi" w:eastAsia="新宋体" w:hAnsiTheme="minorHAnsi" w:cstheme="minorHAnsi"/>
              </w:rPr>
              <w:t xml:space="preserve">Florence, nodding has never stopped. People from all over the city came to see this tube, </w:t>
            </w:r>
            <w:r w:rsidR="00471E4F">
              <w:rPr>
                <w:rFonts w:asciiTheme="minorHAnsi" w:eastAsia="新宋体" w:hAnsiTheme="minorHAnsi" w:cstheme="minorHAnsi" w:hint="eastAsia"/>
              </w:rPr>
              <w:t>a</w:t>
            </w:r>
            <w:r w:rsidR="00471E4F">
              <w:rPr>
                <w:rFonts w:asciiTheme="minorHAnsi" w:eastAsia="新宋体" w:hAnsiTheme="minorHAnsi" w:cstheme="minorHAnsi"/>
              </w:rPr>
              <w:t>nd mess the floor to make me clean it</w:t>
            </w:r>
            <w:r w:rsidR="007053BF" w:rsidRPr="00DD5393">
              <w:rPr>
                <w:rFonts w:asciiTheme="minorHAnsi" w:eastAsia="新宋体" w:hAnsiTheme="minorHAnsi" w:cstheme="minorHAnsi"/>
              </w:rPr>
              <w:t xml:space="preserve">but what good did it do! There is some truth in these discoveries, and the priests should be the first to know about it. For a priest I served, the books in the study were piled up to the ceiling, and the dust was always there </w:t>
            </w:r>
            <w:r w:rsidR="00471E4F">
              <w:rPr>
                <w:rFonts w:asciiTheme="minorHAnsi" w:eastAsia="新宋体" w:hAnsiTheme="minorHAnsi" w:cstheme="minorHAnsi" w:hint="eastAsia"/>
              </w:rPr>
              <w:t>f</w:t>
            </w:r>
            <w:r w:rsidR="00471E4F">
              <w:rPr>
                <w:rFonts w:asciiTheme="minorHAnsi" w:eastAsia="新宋体" w:hAnsiTheme="minorHAnsi" w:cstheme="minorHAnsi"/>
              </w:rPr>
              <w:t>lowing like snows</w:t>
            </w:r>
            <w:r w:rsidR="007053BF" w:rsidRPr="00DD5393">
              <w:rPr>
                <w:rFonts w:asciiTheme="minorHAnsi" w:eastAsia="新宋体" w:hAnsiTheme="minorHAnsi" w:cstheme="minorHAnsi"/>
              </w:rPr>
              <w:t xml:space="preserve">. The old man sat and studied science all day long </w:t>
            </w:r>
            <w:r w:rsidR="00471E4F">
              <w:rPr>
                <w:rFonts w:asciiTheme="minorHAnsi" w:eastAsia="新宋体" w:hAnsiTheme="minorHAnsi" w:cstheme="minorHAnsi"/>
              </w:rPr>
              <w:t>a</w:t>
            </w:r>
            <w:r w:rsidR="007053BF" w:rsidRPr="00DD5393">
              <w:rPr>
                <w:rFonts w:asciiTheme="minorHAnsi" w:eastAsia="新宋体" w:hAnsiTheme="minorHAnsi" w:cstheme="minorHAnsi"/>
              </w:rPr>
              <w:t>nd</w:t>
            </w:r>
            <w:r w:rsidR="00471E4F">
              <w:rPr>
                <w:rFonts w:asciiTheme="minorHAnsi" w:eastAsia="新宋体" w:hAnsiTheme="minorHAnsi" w:cstheme="minorHAnsi"/>
              </w:rPr>
              <w:t xml:space="preserve"> even</w:t>
            </w:r>
            <w:r w:rsidR="007053BF" w:rsidRPr="00DD5393">
              <w:rPr>
                <w:rFonts w:asciiTheme="minorHAnsi" w:eastAsia="新宋体" w:hAnsiTheme="minorHAnsi" w:cstheme="minorHAnsi"/>
              </w:rPr>
              <w:t xml:space="preserve"> had two big sores on his </w:t>
            </w:r>
            <w:r w:rsidR="00471E4F" w:rsidRPr="00DD5393">
              <w:rPr>
                <w:rFonts w:asciiTheme="minorHAnsi" w:eastAsia="新宋体" w:hAnsiTheme="minorHAnsi" w:cstheme="minorHAnsi"/>
              </w:rPr>
              <w:t>buttocks.</w:t>
            </w:r>
            <w:r w:rsidR="007053BF" w:rsidRPr="00DD5393">
              <w:rPr>
                <w:rFonts w:asciiTheme="minorHAnsi" w:eastAsia="新宋体" w:hAnsiTheme="minorHAnsi" w:cstheme="minorHAnsi"/>
              </w:rPr>
              <w:t xml:space="preserve"> What could a man like that not know.</w:t>
            </w:r>
          </w:p>
          <w:p w14:paraId="4289E399" w14:textId="6E271B16" w:rsidR="007053BF" w:rsidRPr="00DD5393" w:rsidRDefault="007053BF"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Today's big visit is sure to be ugly, and it will make me ashamed to see the milkman tomorrow. I've made up my mind, and persuaded Mr. Galileo to treat them to a big meal, a big piece of lamb, and show them his tube. He doesn't! (imitating Galileo) "I have </w:t>
            </w:r>
            <w:r w:rsidR="006F11B5" w:rsidRPr="00DD5393">
              <w:rPr>
                <w:rFonts w:asciiTheme="minorHAnsi" w:eastAsia="新宋体" w:hAnsiTheme="minorHAnsi" w:cstheme="minorHAnsi"/>
              </w:rPr>
              <w:t>something better for them."</w:t>
            </w:r>
          </w:p>
        </w:tc>
      </w:tr>
      <w:tr w:rsidR="00F70EE9" w:rsidRPr="00DD5393" w14:paraId="1F0F9C1D" w14:textId="77777777" w:rsidTr="00053918">
        <w:tc>
          <w:tcPr>
            <w:tcW w:w="1726" w:type="dxa"/>
            <w:tcBorders>
              <w:top w:val="nil"/>
              <w:left w:val="nil"/>
              <w:bottom w:val="nil"/>
              <w:right w:val="nil"/>
            </w:tcBorders>
          </w:tcPr>
          <w:p w14:paraId="0BB6DC6E" w14:textId="77777777" w:rsidR="00F70EE9" w:rsidRPr="00DD5393" w:rsidRDefault="00F70EE9" w:rsidP="0007790F">
            <w:pPr>
              <w:pStyle w:val="a0"/>
              <w:rPr>
                <w:rFonts w:asciiTheme="minorHAnsi" w:eastAsia="新宋体" w:hAnsiTheme="minorHAnsi" w:cstheme="minorHAnsi"/>
              </w:rPr>
            </w:pPr>
          </w:p>
        </w:tc>
        <w:tc>
          <w:tcPr>
            <w:tcW w:w="7629" w:type="dxa"/>
            <w:tcBorders>
              <w:top w:val="nil"/>
              <w:left w:val="nil"/>
              <w:bottom w:val="nil"/>
              <w:right w:val="nil"/>
            </w:tcBorders>
          </w:tcPr>
          <w:p w14:paraId="01331094" w14:textId="5926F3B6" w:rsidR="00F70EE9" w:rsidRPr="00DD5393" w:rsidRDefault="00FA3266" w:rsidP="00FA3266">
            <w:pPr>
              <w:pStyle w:val="a2"/>
              <w:rPr>
                <w:rFonts w:asciiTheme="minorHAnsi" w:eastAsia="新宋体" w:hAnsiTheme="minorHAnsi" w:cstheme="minorHAnsi"/>
              </w:rPr>
            </w:pPr>
            <w:r w:rsidRPr="00DD5393">
              <w:rPr>
                <w:rFonts w:asciiTheme="minorHAnsi" w:eastAsia="新宋体" w:hAnsiTheme="minorHAnsi" w:cstheme="minorHAnsi"/>
              </w:rPr>
              <w:t>(There is a knock on the door downstairs)</w:t>
            </w:r>
          </w:p>
        </w:tc>
      </w:tr>
      <w:tr w:rsidR="00F70EE9" w:rsidRPr="00DD5393" w14:paraId="54CB86FA" w14:textId="77777777" w:rsidTr="00053918">
        <w:tc>
          <w:tcPr>
            <w:tcW w:w="1726" w:type="dxa"/>
            <w:tcBorders>
              <w:top w:val="nil"/>
              <w:left w:val="nil"/>
              <w:bottom w:val="nil"/>
              <w:right w:val="nil"/>
            </w:tcBorders>
          </w:tcPr>
          <w:p w14:paraId="11B704C8" w14:textId="3DE245BF" w:rsidR="00F70EE9" w:rsidRPr="00DD5393" w:rsidRDefault="00FA3266"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353F3470" w14:textId="07F62373" w:rsidR="00F70EE9" w:rsidRPr="00DD5393" w:rsidRDefault="00FA3266" w:rsidP="0007790F">
            <w:pPr>
              <w:pStyle w:val="a1"/>
              <w:rPr>
                <w:rFonts w:asciiTheme="minorHAnsi" w:eastAsia="新宋体" w:hAnsiTheme="minorHAnsi" w:cstheme="minorHAnsi"/>
              </w:rPr>
            </w:pPr>
            <w:r w:rsidRPr="00DD5393">
              <w:rPr>
                <w:rFonts w:asciiTheme="minorHAnsi" w:eastAsia="新宋体" w:hAnsiTheme="minorHAnsi" w:cstheme="minorHAnsi"/>
              </w:rPr>
              <w:t>(looks out the window) God, they're already here. Andrea, get up, the adults are here. I'm going to open the door for them.</w:t>
            </w:r>
          </w:p>
        </w:tc>
      </w:tr>
      <w:tr w:rsidR="00F70EE9" w:rsidRPr="00DD5393" w14:paraId="3DBA356D" w14:textId="77777777" w:rsidTr="00053918">
        <w:tc>
          <w:tcPr>
            <w:tcW w:w="1726" w:type="dxa"/>
            <w:tcBorders>
              <w:top w:val="nil"/>
              <w:left w:val="nil"/>
              <w:bottom w:val="nil"/>
              <w:right w:val="nil"/>
            </w:tcBorders>
          </w:tcPr>
          <w:p w14:paraId="484F3574" w14:textId="77777777" w:rsidR="00F70EE9" w:rsidRPr="00DD5393" w:rsidRDefault="00F70EE9" w:rsidP="0007790F">
            <w:pPr>
              <w:pStyle w:val="a0"/>
              <w:rPr>
                <w:rFonts w:asciiTheme="minorHAnsi" w:eastAsia="新宋体" w:hAnsiTheme="minorHAnsi" w:cstheme="minorHAnsi"/>
              </w:rPr>
            </w:pPr>
          </w:p>
        </w:tc>
        <w:tc>
          <w:tcPr>
            <w:tcW w:w="7629" w:type="dxa"/>
            <w:tcBorders>
              <w:top w:val="nil"/>
              <w:left w:val="nil"/>
              <w:bottom w:val="nil"/>
              <w:right w:val="nil"/>
            </w:tcBorders>
          </w:tcPr>
          <w:p w14:paraId="21C28021" w14:textId="5E70663D" w:rsidR="00F70EE9" w:rsidRPr="00DD5393" w:rsidRDefault="00FA3266" w:rsidP="00F84476">
            <w:pPr>
              <w:pStyle w:val="a2"/>
              <w:rPr>
                <w:rFonts w:asciiTheme="minorHAnsi" w:eastAsia="新宋体" w:hAnsiTheme="minorHAnsi" w:cstheme="minorHAnsi"/>
              </w:rPr>
            </w:pPr>
            <w:r w:rsidRPr="00DD5393">
              <w:rPr>
                <w:rFonts w:asciiTheme="minorHAnsi" w:eastAsia="新宋体" w:hAnsiTheme="minorHAnsi" w:cstheme="minorHAnsi"/>
              </w:rPr>
              <w:t>(Mrs. Sarti opens the door. The first to enter is the Grand Duke Cosmo de' Medici, a boy of nine years. Immediately after are two squires. Next come Galileo and a courtier. A mathematician, a court philosopher. Before Galileo begins to speak, the coats are handed to Mrs. Sarti, and the tea is offered by her, and the conversation is carried on at the same time)</w:t>
            </w:r>
          </w:p>
        </w:tc>
      </w:tr>
      <w:tr w:rsidR="00F70EE9" w:rsidRPr="00DD5393" w14:paraId="212BB33F" w14:textId="77777777" w:rsidTr="00053918">
        <w:tc>
          <w:tcPr>
            <w:tcW w:w="1726" w:type="dxa"/>
            <w:tcBorders>
              <w:top w:val="nil"/>
              <w:left w:val="nil"/>
              <w:bottom w:val="nil"/>
              <w:right w:val="nil"/>
            </w:tcBorders>
          </w:tcPr>
          <w:p w14:paraId="2BA8AA1D" w14:textId="74E9663B" w:rsidR="00F70EE9" w:rsidRPr="00DD5393" w:rsidRDefault="00F84476" w:rsidP="0007790F">
            <w:pPr>
              <w:pStyle w:val="a0"/>
              <w:rPr>
                <w:rFonts w:asciiTheme="minorHAnsi" w:eastAsia="新宋体" w:hAnsiTheme="minorHAnsi" w:cstheme="minorHAnsi"/>
              </w:rPr>
            </w:pPr>
            <w:r w:rsidRPr="00DD5393">
              <w:rPr>
                <w:rFonts w:asciiTheme="minorHAnsi" w:eastAsia="新宋体" w:hAnsiTheme="minorHAnsi" w:cstheme="minorHAnsi"/>
              </w:rPr>
              <w:t>Cosmo</w:t>
            </w:r>
          </w:p>
        </w:tc>
        <w:tc>
          <w:tcPr>
            <w:tcW w:w="7629" w:type="dxa"/>
            <w:tcBorders>
              <w:top w:val="nil"/>
              <w:left w:val="nil"/>
              <w:bottom w:val="nil"/>
              <w:right w:val="nil"/>
            </w:tcBorders>
          </w:tcPr>
          <w:p w14:paraId="0092F773" w14:textId="54CE8A8B" w:rsidR="00F70EE9" w:rsidRPr="00DD5393" w:rsidRDefault="00F84476" w:rsidP="0007790F">
            <w:pPr>
              <w:pStyle w:val="a1"/>
              <w:rPr>
                <w:rFonts w:asciiTheme="minorHAnsi" w:eastAsia="新宋体" w:hAnsiTheme="minorHAnsi" w:cstheme="minorHAnsi"/>
              </w:rPr>
            </w:pPr>
            <w:r w:rsidRPr="00DD5393">
              <w:rPr>
                <w:rFonts w:asciiTheme="minorHAnsi" w:eastAsia="新宋体" w:hAnsiTheme="minorHAnsi" w:cstheme="minorHAnsi"/>
              </w:rPr>
              <w:t>I want to look through the telescope. Where is the telescope?</w:t>
            </w:r>
          </w:p>
        </w:tc>
      </w:tr>
      <w:tr w:rsidR="00F70EE9" w:rsidRPr="00DD5393" w14:paraId="072FC315" w14:textId="77777777" w:rsidTr="00053918">
        <w:tc>
          <w:tcPr>
            <w:tcW w:w="1726" w:type="dxa"/>
            <w:tcBorders>
              <w:top w:val="nil"/>
              <w:left w:val="nil"/>
              <w:bottom w:val="nil"/>
              <w:right w:val="nil"/>
            </w:tcBorders>
          </w:tcPr>
          <w:p w14:paraId="061C2B5B" w14:textId="2A79BA17" w:rsidR="00F70EE9" w:rsidRPr="00DD5393" w:rsidRDefault="000575D8"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1B7E744" w14:textId="521EA5BA" w:rsidR="00F70EE9" w:rsidRPr="00DD5393" w:rsidRDefault="000575D8" w:rsidP="0007790F">
            <w:pPr>
              <w:pStyle w:val="a1"/>
              <w:rPr>
                <w:rFonts w:asciiTheme="minorHAnsi" w:eastAsia="新宋体" w:hAnsiTheme="minorHAnsi" w:cstheme="minorHAnsi"/>
              </w:rPr>
            </w:pPr>
            <w:r w:rsidRPr="00DD5393">
              <w:rPr>
                <w:rFonts w:asciiTheme="minorHAnsi" w:eastAsia="新宋体" w:hAnsiTheme="minorHAnsi" w:cstheme="minorHAnsi"/>
              </w:rPr>
              <w:t>In the lab, I'll get it! (Down)</w:t>
            </w:r>
          </w:p>
        </w:tc>
      </w:tr>
      <w:tr w:rsidR="00F70EE9" w:rsidRPr="00DD5393" w14:paraId="2568C6BD" w14:textId="77777777" w:rsidTr="00053918">
        <w:tc>
          <w:tcPr>
            <w:tcW w:w="1726" w:type="dxa"/>
            <w:tcBorders>
              <w:top w:val="nil"/>
              <w:left w:val="nil"/>
              <w:bottom w:val="nil"/>
              <w:right w:val="nil"/>
            </w:tcBorders>
          </w:tcPr>
          <w:p w14:paraId="6DAFBB12" w14:textId="583D056A" w:rsidR="00F70EE9" w:rsidRPr="00DD5393" w:rsidRDefault="000575D8"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9A8A258" w14:textId="62B16C94" w:rsidR="00F70EE9" w:rsidRPr="00DD5393" w:rsidRDefault="000575D8"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Allow me to explain a little to you while my assistant goes to fetch the telescope. His Highness no doubt knows that for a </w:t>
            </w:r>
            <w:r w:rsidR="00471E4F" w:rsidRPr="00DD5393">
              <w:rPr>
                <w:rFonts w:asciiTheme="minorHAnsi" w:eastAsia="新宋体" w:hAnsiTheme="minorHAnsi" w:cstheme="minorHAnsi"/>
              </w:rPr>
              <w:t>long-time</w:t>
            </w:r>
            <w:r w:rsidRPr="00DD5393">
              <w:rPr>
                <w:rFonts w:asciiTheme="minorHAnsi" w:eastAsia="新宋体" w:hAnsiTheme="minorHAnsi" w:cstheme="minorHAnsi"/>
              </w:rPr>
              <w:t xml:space="preserve"> we </w:t>
            </w:r>
            <w:r w:rsidRPr="00DD5393">
              <w:rPr>
                <w:rFonts w:asciiTheme="minorHAnsi" w:eastAsia="新宋体" w:hAnsiTheme="minorHAnsi" w:cstheme="minorHAnsi"/>
              </w:rPr>
              <w:lastRenderedPageBreak/>
              <w:t xml:space="preserve">astronomers have had great difficulty in calculating. According to the ancient Ptolemy theory, the movement of the stars has extremely intricate laws. However, after we apply these rules to calculate, </w:t>
            </w:r>
            <w:r w:rsidR="007E4B86" w:rsidRPr="00DD5393">
              <w:rPr>
                <w:rFonts w:asciiTheme="minorHAnsi" w:eastAsia="新宋体" w:hAnsiTheme="minorHAnsi" w:cstheme="minorHAnsi"/>
              </w:rPr>
              <w:t>we still cannot accurately predict the position of the stars. And then there are the motions of the stars, which Ptolemy has no explanation for at all. Several small objects I recently discovered near Jupiter seem to have this property. (Andrea enters with the telescope) What do you think of observing Jupiter's satellite group, the Medici constellation, now?</w:t>
            </w:r>
          </w:p>
        </w:tc>
      </w:tr>
      <w:tr w:rsidR="00F70EE9" w:rsidRPr="00DD5393" w14:paraId="31777805" w14:textId="77777777" w:rsidTr="00053918">
        <w:tc>
          <w:tcPr>
            <w:tcW w:w="1726" w:type="dxa"/>
            <w:tcBorders>
              <w:top w:val="nil"/>
              <w:left w:val="nil"/>
              <w:bottom w:val="nil"/>
              <w:right w:val="nil"/>
            </w:tcBorders>
          </w:tcPr>
          <w:p w14:paraId="7B26D7F7" w14:textId="28332D33" w:rsidR="00F70EE9" w:rsidRPr="00DD5393" w:rsidRDefault="00146508"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1C382887" w14:textId="47218988" w:rsidR="00F70EE9" w:rsidRPr="00DD5393" w:rsidRDefault="00146508" w:rsidP="0007790F">
            <w:pPr>
              <w:pStyle w:val="a1"/>
              <w:rPr>
                <w:rFonts w:asciiTheme="minorHAnsi" w:eastAsia="新宋体" w:hAnsiTheme="minorHAnsi" w:cstheme="minorHAnsi"/>
              </w:rPr>
            </w:pPr>
            <w:r w:rsidRPr="00DD5393">
              <w:rPr>
                <w:rFonts w:asciiTheme="minorHAnsi" w:eastAsia="新宋体" w:hAnsiTheme="minorHAnsi" w:cstheme="minorHAnsi"/>
              </w:rPr>
              <w:t>(Goes to Cosmo and hands the telescope) Please, please.</w:t>
            </w:r>
          </w:p>
        </w:tc>
      </w:tr>
      <w:tr w:rsidR="00F70EE9" w:rsidRPr="00DD5393" w14:paraId="5F61AB44" w14:textId="77777777" w:rsidTr="00053918">
        <w:tc>
          <w:tcPr>
            <w:tcW w:w="1726" w:type="dxa"/>
            <w:tcBorders>
              <w:top w:val="nil"/>
              <w:left w:val="nil"/>
              <w:bottom w:val="nil"/>
              <w:right w:val="nil"/>
            </w:tcBorders>
          </w:tcPr>
          <w:p w14:paraId="4FAFB841" w14:textId="3C626157" w:rsidR="00F70EE9" w:rsidRPr="00DD5393" w:rsidRDefault="00322993"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233C67AA" w14:textId="308E1079" w:rsidR="00F70EE9" w:rsidRPr="00DD5393" w:rsidRDefault="00322993" w:rsidP="0007790F">
            <w:pPr>
              <w:pStyle w:val="a1"/>
              <w:rPr>
                <w:rFonts w:asciiTheme="minorHAnsi" w:eastAsia="新宋体" w:hAnsiTheme="minorHAnsi" w:cstheme="minorHAnsi"/>
              </w:rPr>
            </w:pPr>
            <w:r w:rsidRPr="00DD5393">
              <w:rPr>
                <w:rFonts w:asciiTheme="minorHAnsi" w:eastAsia="新宋体" w:hAnsiTheme="minorHAnsi" w:cstheme="minorHAnsi"/>
              </w:rPr>
              <w:t>(stops Cosmo, who is going forward) Thanks, my boy. I'm afraid it's not that simple. Mr. Galileo, before examining your famous telescope, we would like to invite you to a scholarly debate. The question is: Is it possible that such a planet exists?</w:t>
            </w:r>
          </w:p>
        </w:tc>
      </w:tr>
      <w:tr w:rsidR="00F70EE9" w:rsidRPr="00DD5393" w14:paraId="60C61687" w14:textId="77777777" w:rsidTr="00053918">
        <w:tc>
          <w:tcPr>
            <w:tcW w:w="1726" w:type="dxa"/>
            <w:tcBorders>
              <w:top w:val="nil"/>
              <w:left w:val="nil"/>
              <w:bottom w:val="nil"/>
              <w:right w:val="nil"/>
            </w:tcBorders>
          </w:tcPr>
          <w:p w14:paraId="012FA847" w14:textId="4804A0E9" w:rsidR="00F70EE9" w:rsidRPr="00DD5393" w:rsidRDefault="00322993"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1C576B8F" w14:textId="3ECE8D5C" w:rsidR="00F70EE9" w:rsidRPr="00DD5393" w:rsidRDefault="00322993" w:rsidP="0007790F">
            <w:pPr>
              <w:pStyle w:val="a1"/>
              <w:rPr>
                <w:rFonts w:asciiTheme="minorHAnsi" w:eastAsia="新宋体" w:hAnsiTheme="minorHAnsi" w:cstheme="minorHAnsi"/>
              </w:rPr>
            </w:pPr>
            <w:r w:rsidRPr="00DD5393">
              <w:rPr>
                <w:rFonts w:asciiTheme="minorHAnsi" w:eastAsia="新宋体" w:hAnsiTheme="minorHAnsi" w:cstheme="minorHAnsi"/>
              </w:rPr>
              <w:t>It's just a formal debate.</w:t>
            </w:r>
          </w:p>
        </w:tc>
      </w:tr>
      <w:tr w:rsidR="00F70EE9" w:rsidRPr="00DD5393" w14:paraId="7CFECA8E" w14:textId="77777777" w:rsidTr="00053918">
        <w:tc>
          <w:tcPr>
            <w:tcW w:w="1726" w:type="dxa"/>
            <w:tcBorders>
              <w:top w:val="nil"/>
              <w:left w:val="nil"/>
              <w:bottom w:val="nil"/>
              <w:right w:val="nil"/>
            </w:tcBorders>
          </w:tcPr>
          <w:p w14:paraId="4C61BFB2" w14:textId="1529714C" w:rsidR="00F70EE9" w:rsidRPr="00DD5393" w:rsidRDefault="0032299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D03FC9C" w14:textId="08C0B603" w:rsidR="00F70EE9" w:rsidRPr="00DD5393" w:rsidRDefault="00322993" w:rsidP="0007790F">
            <w:pPr>
              <w:pStyle w:val="a1"/>
              <w:rPr>
                <w:rFonts w:asciiTheme="minorHAnsi" w:eastAsia="新宋体" w:hAnsiTheme="minorHAnsi" w:cstheme="minorHAnsi"/>
              </w:rPr>
            </w:pPr>
            <w:r w:rsidRPr="00DD5393">
              <w:rPr>
                <w:rFonts w:asciiTheme="minorHAnsi" w:eastAsia="新宋体" w:hAnsiTheme="minorHAnsi" w:cstheme="minorHAnsi"/>
              </w:rPr>
              <w:t>Wouldn't it be better if you just use a telescope to see for yourself and draw your own conclusions?</w:t>
            </w:r>
          </w:p>
        </w:tc>
      </w:tr>
      <w:tr w:rsidR="00F70EE9" w:rsidRPr="00DD5393" w14:paraId="249E1B18" w14:textId="77777777" w:rsidTr="00053918">
        <w:tc>
          <w:tcPr>
            <w:tcW w:w="1726" w:type="dxa"/>
            <w:tcBorders>
              <w:top w:val="nil"/>
              <w:left w:val="nil"/>
              <w:bottom w:val="nil"/>
              <w:right w:val="nil"/>
            </w:tcBorders>
          </w:tcPr>
          <w:p w14:paraId="464F5F1C" w14:textId="0FCFC718" w:rsidR="00F70EE9" w:rsidRPr="00DD5393" w:rsidRDefault="00322993"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E008292" w14:textId="4A445A67" w:rsidR="00F70EE9" w:rsidRPr="00DD5393" w:rsidRDefault="00322993" w:rsidP="0007790F">
            <w:pPr>
              <w:pStyle w:val="a1"/>
              <w:rPr>
                <w:rFonts w:asciiTheme="minorHAnsi" w:eastAsia="新宋体" w:hAnsiTheme="minorHAnsi" w:cstheme="minorHAnsi"/>
              </w:rPr>
            </w:pPr>
            <w:r w:rsidRPr="00DD5393">
              <w:rPr>
                <w:rFonts w:asciiTheme="minorHAnsi" w:eastAsia="新宋体" w:hAnsiTheme="minorHAnsi" w:cstheme="minorHAnsi"/>
              </w:rPr>
              <w:t>(hands the telescope to the mathematician) Please, please.</w:t>
            </w:r>
          </w:p>
        </w:tc>
      </w:tr>
      <w:tr w:rsidR="00F70EE9" w:rsidRPr="00DD5393" w14:paraId="17B7E6D5" w14:textId="77777777" w:rsidTr="00053918">
        <w:tc>
          <w:tcPr>
            <w:tcW w:w="1726" w:type="dxa"/>
            <w:tcBorders>
              <w:top w:val="nil"/>
              <w:left w:val="nil"/>
              <w:bottom w:val="nil"/>
              <w:right w:val="nil"/>
            </w:tcBorders>
          </w:tcPr>
          <w:p w14:paraId="5653FD4C" w14:textId="1726E4AD" w:rsidR="00F70EE9" w:rsidRPr="00DD5393" w:rsidRDefault="00322993"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6F291FDA" w14:textId="26CE5222" w:rsidR="00F70EE9" w:rsidRPr="00DD5393" w:rsidRDefault="00322993" w:rsidP="0007790F">
            <w:pPr>
              <w:pStyle w:val="a1"/>
              <w:rPr>
                <w:rFonts w:asciiTheme="minorHAnsi" w:eastAsia="新宋体" w:hAnsiTheme="minorHAnsi" w:cstheme="minorHAnsi"/>
              </w:rPr>
            </w:pPr>
            <w:r w:rsidRPr="00DD5393">
              <w:rPr>
                <w:rFonts w:asciiTheme="minorHAnsi" w:eastAsia="新宋体" w:hAnsiTheme="minorHAnsi" w:cstheme="minorHAnsi"/>
              </w:rPr>
              <w:t>(pushes the binoculars away) Sure, sure. Mr. Galileo, according to the views of the ancients, it is impossible for stars to exist around other centers than the earth, and it is impossible for stars to exist without pillars in the sky. You should know this, right?</w:t>
            </w:r>
          </w:p>
        </w:tc>
      </w:tr>
      <w:tr w:rsidR="00F70EE9" w:rsidRPr="00DD5393" w14:paraId="51F3DA9F" w14:textId="77777777" w:rsidTr="00053918">
        <w:tc>
          <w:tcPr>
            <w:tcW w:w="1726" w:type="dxa"/>
            <w:tcBorders>
              <w:top w:val="nil"/>
              <w:left w:val="nil"/>
              <w:bottom w:val="nil"/>
              <w:right w:val="nil"/>
            </w:tcBorders>
          </w:tcPr>
          <w:p w14:paraId="5487C2E5" w14:textId="49FA71ED" w:rsidR="00F70EE9" w:rsidRPr="00DD5393" w:rsidRDefault="0032299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74CA21B" w14:textId="3B7D8822" w:rsidR="00F70EE9" w:rsidRPr="00DD5393" w:rsidRDefault="00322993" w:rsidP="0007790F">
            <w:pPr>
              <w:pStyle w:val="a1"/>
              <w:rPr>
                <w:rFonts w:asciiTheme="minorHAnsi" w:eastAsia="新宋体" w:hAnsiTheme="minorHAnsi" w:cstheme="minorHAnsi"/>
              </w:rPr>
            </w:pPr>
            <w:r w:rsidRPr="00DD5393">
              <w:rPr>
                <w:rFonts w:asciiTheme="minorHAnsi" w:eastAsia="新宋体" w:hAnsiTheme="minorHAnsi" w:cstheme="minorHAnsi"/>
              </w:rPr>
              <w:t>Yes.</w:t>
            </w:r>
          </w:p>
        </w:tc>
      </w:tr>
      <w:tr w:rsidR="00F70EE9" w:rsidRPr="00DD5393" w14:paraId="7C08173D" w14:textId="77777777" w:rsidTr="00053918">
        <w:tc>
          <w:tcPr>
            <w:tcW w:w="1726" w:type="dxa"/>
            <w:tcBorders>
              <w:top w:val="nil"/>
              <w:left w:val="nil"/>
              <w:bottom w:val="nil"/>
              <w:right w:val="nil"/>
            </w:tcBorders>
          </w:tcPr>
          <w:p w14:paraId="2D12DCBB" w14:textId="4D556920" w:rsidR="00F70EE9" w:rsidRPr="00DD5393" w:rsidRDefault="00322993"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47AABC56" w14:textId="481D68A9" w:rsidR="00F70EE9" w:rsidRPr="00DD5393" w:rsidRDefault="00871D3B" w:rsidP="0007790F">
            <w:pPr>
              <w:pStyle w:val="a1"/>
              <w:rPr>
                <w:rFonts w:asciiTheme="minorHAnsi" w:eastAsia="新宋体" w:hAnsiTheme="minorHAnsi" w:cstheme="minorHAnsi"/>
              </w:rPr>
            </w:pPr>
            <w:r w:rsidRPr="00DD5393">
              <w:rPr>
                <w:rFonts w:asciiTheme="minorHAnsi" w:eastAsia="新宋体" w:hAnsiTheme="minorHAnsi" w:cstheme="minorHAnsi"/>
              </w:rPr>
              <w:t>Leaving aside the possibility of the existence of these stars, which the mathematician (bows to the mathematician) seems to doubt deeply; as a philosopher, I would like to ask with great humility: are such stars necessary?</w:t>
            </w:r>
          </w:p>
        </w:tc>
      </w:tr>
      <w:tr w:rsidR="00F70EE9" w:rsidRPr="00DD5393" w14:paraId="0F897F0B" w14:textId="77777777" w:rsidTr="00053918">
        <w:tc>
          <w:tcPr>
            <w:tcW w:w="1726" w:type="dxa"/>
            <w:tcBorders>
              <w:top w:val="nil"/>
              <w:left w:val="nil"/>
              <w:bottom w:val="nil"/>
              <w:right w:val="nil"/>
            </w:tcBorders>
          </w:tcPr>
          <w:p w14:paraId="7116E733" w14:textId="36EC98B8" w:rsidR="00F70EE9" w:rsidRPr="00DD5393" w:rsidRDefault="00B6585B"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6B0967A" w14:textId="12B4597C" w:rsidR="00F70EE9" w:rsidRPr="00DD5393" w:rsidRDefault="00B6585B" w:rsidP="0007790F">
            <w:pPr>
              <w:pStyle w:val="a1"/>
              <w:rPr>
                <w:rFonts w:asciiTheme="minorHAnsi" w:eastAsia="新宋体" w:hAnsiTheme="minorHAnsi" w:cstheme="minorHAnsi"/>
              </w:rPr>
            </w:pPr>
            <w:r w:rsidRPr="00DD5393">
              <w:rPr>
                <w:rFonts w:asciiTheme="minorHAnsi" w:eastAsia="新宋体" w:hAnsiTheme="minorHAnsi" w:cstheme="minorHAnsi"/>
              </w:rPr>
              <w:t>If your highness sees through this telescope stars that are neither possible nor necessary, how do you explain them?</w:t>
            </w:r>
          </w:p>
        </w:tc>
      </w:tr>
      <w:tr w:rsidR="00F70EE9" w:rsidRPr="00DD5393" w14:paraId="15B1D251" w14:textId="77777777" w:rsidTr="00053918">
        <w:tc>
          <w:tcPr>
            <w:tcW w:w="1726" w:type="dxa"/>
            <w:tcBorders>
              <w:top w:val="nil"/>
              <w:left w:val="nil"/>
              <w:bottom w:val="nil"/>
              <w:right w:val="nil"/>
            </w:tcBorders>
          </w:tcPr>
          <w:p w14:paraId="6505EAC7" w14:textId="71828AC8" w:rsidR="00F70EE9" w:rsidRPr="00DD5393" w:rsidRDefault="00B6585B"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2F0CB613" w14:textId="7DAC8619" w:rsidR="00F70EE9" w:rsidRPr="00DD5393" w:rsidRDefault="00B6585B" w:rsidP="0007790F">
            <w:pPr>
              <w:pStyle w:val="a1"/>
              <w:rPr>
                <w:rFonts w:asciiTheme="minorHAnsi" w:eastAsia="新宋体" w:hAnsiTheme="minorHAnsi" w:cstheme="minorHAnsi"/>
              </w:rPr>
            </w:pPr>
            <w:r w:rsidRPr="00DD5393">
              <w:rPr>
                <w:rFonts w:asciiTheme="minorHAnsi" w:eastAsia="新宋体" w:hAnsiTheme="minorHAnsi" w:cstheme="minorHAnsi"/>
              </w:rPr>
              <w:t>Look at it this way: If your telescope shows something that can't exist, then it must be an unreliable telescope.</w:t>
            </w:r>
          </w:p>
        </w:tc>
      </w:tr>
      <w:tr w:rsidR="00F70EE9" w:rsidRPr="00DD5393" w14:paraId="17CD39F1" w14:textId="77777777" w:rsidTr="00053918">
        <w:tc>
          <w:tcPr>
            <w:tcW w:w="1726" w:type="dxa"/>
            <w:tcBorders>
              <w:top w:val="nil"/>
              <w:left w:val="nil"/>
              <w:bottom w:val="nil"/>
              <w:right w:val="nil"/>
            </w:tcBorders>
          </w:tcPr>
          <w:p w14:paraId="67975391" w14:textId="59EF338E" w:rsidR="00F70EE9" w:rsidRPr="00DD5393" w:rsidRDefault="009B54D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36DD691" w14:textId="2224CA8D" w:rsidR="00F70EE9" w:rsidRPr="00DD5393" w:rsidRDefault="009B54D4" w:rsidP="0007790F">
            <w:pPr>
              <w:pStyle w:val="a1"/>
              <w:rPr>
                <w:rFonts w:asciiTheme="minorHAnsi" w:eastAsia="新宋体" w:hAnsiTheme="minorHAnsi" w:cstheme="minorHAnsi"/>
              </w:rPr>
            </w:pPr>
            <w:r w:rsidRPr="00DD5393">
              <w:rPr>
                <w:rFonts w:asciiTheme="minorHAnsi" w:eastAsia="新宋体" w:hAnsiTheme="minorHAnsi" w:cstheme="minorHAnsi"/>
              </w:rPr>
              <w:t>What do you mean by that?</w:t>
            </w:r>
          </w:p>
        </w:tc>
      </w:tr>
      <w:tr w:rsidR="00F70EE9" w:rsidRPr="00DD5393" w14:paraId="05BC8FE6" w14:textId="77777777" w:rsidTr="00053918">
        <w:tc>
          <w:tcPr>
            <w:tcW w:w="1726" w:type="dxa"/>
            <w:tcBorders>
              <w:top w:val="nil"/>
              <w:left w:val="nil"/>
              <w:bottom w:val="nil"/>
              <w:right w:val="nil"/>
            </w:tcBorders>
          </w:tcPr>
          <w:p w14:paraId="2EAC35AC" w14:textId="2F28229B"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1F93D76F" w14:textId="58517A45"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You think that in the highest sphere of the immutable sky, the stars can hover in the air. Mr. Galileo, it may be helpful if you tell us what motivated you to make this hypothesis.</w:t>
            </w:r>
          </w:p>
        </w:tc>
      </w:tr>
      <w:tr w:rsidR="00F70EE9" w:rsidRPr="00DD5393" w14:paraId="25C364F7" w14:textId="77777777" w:rsidTr="00053918">
        <w:tc>
          <w:tcPr>
            <w:tcW w:w="1726" w:type="dxa"/>
            <w:tcBorders>
              <w:top w:val="nil"/>
              <w:left w:val="nil"/>
              <w:bottom w:val="nil"/>
              <w:right w:val="nil"/>
            </w:tcBorders>
          </w:tcPr>
          <w:p w14:paraId="18A89BC1" w14:textId="783933B2"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176C0332" w14:textId="47FC15DB"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Tell us about your motives, Mr. Galileo!</w:t>
            </w:r>
          </w:p>
        </w:tc>
      </w:tr>
      <w:tr w:rsidR="00F70EE9" w:rsidRPr="00DD5393" w14:paraId="26F56F78" w14:textId="77777777" w:rsidTr="00053918">
        <w:tc>
          <w:tcPr>
            <w:tcW w:w="1726" w:type="dxa"/>
            <w:tcBorders>
              <w:top w:val="nil"/>
              <w:left w:val="nil"/>
              <w:bottom w:val="nil"/>
              <w:right w:val="nil"/>
            </w:tcBorders>
          </w:tcPr>
          <w:p w14:paraId="11983374" w14:textId="6D5A4D12"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6FA9A12" w14:textId="28625ED8"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motivation? If I prove that this phenomenon exists by looking at the starry sky, what motivation is needed? Gentlemen, this academic debate is ridiculous.</w:t>
            </w:r>
          </w:p>
        </w:tc>
      </w:tr>
      <w:tr w:rsidR="00F70EE9" w:rsidRPr="00DD5393" w14:paraId="76E12E6C" w14:textId="77777777" w:rsidTr="00053918">
        <w:tc>
          <w:tcPr>
            <w:tcW w:w="1726" w:type="dxa"/>
            <w:tcBorders>
              <w:top w:val="nil"/>
              <w:left w:val="nil"/>
              <w:bottom w:val="nil"/>
              <w:right w:val="nil"/>
            </w:tcBorders>
          </w:tcPr>
          <w:p w14:paraId="09552326" w14:textId="38A28E68"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22321876" w14:textId="27C6C44A"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Without trying to get you more excited, we must say that what's in your telescope may not be the same thing as what's in the sky.</w:t>
            </w:r>
          </w:p>
        </w:tc>
      </w:tr>
      <w:tr w:rsidR="00F70EE9" w:rsidRPr="00DD5393" w14:paraId="4C90A3CE" w14:textId="77777777" w:rsidTr="00053918">
        <w:tc>
          <w:tcPr>
            <w:tcW w:w="1726" w:type="dxa"/>
            <w:tcBorders>
              <w:top w:val="nil"/>
              <w:left w:val="nil"/>
              <w:bottom w:val="nil"/>
              <w:right w:val="nil"/>
            </w:tcBorders>
          </w:tcPr>
          <w:p w14:paraId="4F993567" w14:textId="723AC4DE"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43A28337" w14:textId="344887CA"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This is the most polite way of saying it.</w:t>
            </w:r>
          </w:p>
        </w:tc>
      </w:tr>
      <w:tr w:rsidR="00F70EE9" w:rsidRPr="00DD5393" w14:paraId="11B67A0C" w14:textId="77777777" w:rsidTr="00053918">
        <w:tc>
          <w:tcPr>
            <w:tcW w:w="1726" w:type="dxa"/>
            <w:tcBorders>
              <w:top w:val="nil"/>
              <w:left w:val="nil"/>
              <w:bottom w:val="nil"/>
              <w:right w:val="nil"/>
            </w:tcBorders>
          </w:tcPr>
          <w:p w14:paraId="67D8A7E5" w14:textId="41C71A06"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DADDAF9" w14:textId="73C5EE50"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Are you accusing me of lying?</w:t>
            </w:r>
          </w:p>
        </w:tc>
      </w:tr>
      <w:tr w:rsidR="00F70EE9" w:rsidRPr="00DD5393" w14:paraId="7D34F938" w14:textId="77777777" w:rsidTr="00053918">
        <w:tc>
          <w:tcPr>
            <w:tcW w:w="1726" w:type="dxa"/>
            <w:tcBorders>
              <w:top w:val="nil"/>
              <w:left w:val="nil"/>
              <w:bottom w:val="nil"/>
              <w:right w:val="nil"/>
            </w:tcBorders>
          </w:tcPr>
          <w:p w14:paraId="66D4C995" w14:textId="24D38799"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0C463A3D" w14:textId="14612EF0"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We never thought about it that way! Especially in front of His Highness, he would not do so.</w:t>
            </w:r>
          </w:p>
        </w:tc>
      </w:tr>
      <w:tr w:rsidR="00F70EE9" w:rsidRPr="00DD5393" w14:paraId="1AAB5BBF" w14:textId="77777777" w:rsidTr="00053918">
        <w:tc>
          <w:tcPr>
            <w:tcW w:w="1726" w:type="dxa"/>
            <w:tcBorders>
              <w:top w:val="nil"/>
              <w:left w:val="nil"/>
              <w:bottom w:val="nil"/>
              <w:right w:val="nil"/>
            </w:tcBorders>
          </w:tcPr>
          <w:p w14:paraId="021D0DC8" w14:textId="2C237223" w:rsidR="00F70EE9" w:rsidRPr="00DD5393" w:rsidRDefault="00FC1B8C"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2FA6522D" w14:textId="4A06BF66" w:rsidR="00F70EE9" w:rsidRPr="00DD5393" w:rsidRDefault="00FC1B8C" w:rsidP="0007790F">
            <w:pPr>
              <w:pStyle w:val="a1"/>
              <w:rPr>
                <w:rFonts w:asciiTheme="minorHAnsi" w:eastAsia="新宋体" w:hAnsiTheme="minorHAnsi" w:cstheme="minorHAnsi"/>
              </w:rPr>
            </w:pPr>
            <w:r w:rsidRPr="00DD5393">
              <w:rPr>
                <w:rFonts w:asciiTheme="minorHAnsi" w:eastAsia="新宋体" w:hAnsiTheme="minorHAnsi" w:cstheme="minorHAnsi"/>
              </w:rPr>
              <w:t>Your instrument, we may liken it to your own son, or your adopted son. Its workmanship must be very ingenious.</w:t>
            </w:r>
          </w:p>
        </w:tc>
      </w:tr>
      <w:tr w:rsidR="00F70EE9" w:rsidRPr="00DD5393" w14:paraId="774BC7A3" w14:textId="77777777" w:rsidTr="00053918">
        <w:tc>
          <w:tcPr>
            <w:tcW w:w="1726" w:type="dxa"/>
            <w:tcBorders>
              <w:top w:val="nil"/>
              <w:left w:val="nil"/>
              <w:bottom w:val="nil"/>
              <w:right w:val="nil"/>
            </w:tcBorders>
          </w:tcPr>
          <w:p w14:paraId="1099B189" w14:textId="084329EC" w:rsidR="00F70EE9" w:rsidRPr="00DD5393" w:rsidRDefault="004E7825"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philosopher</w:t>
            </w:r>
          </w:p>
        </w:tc>
        <w:tc>
          <w:tcPr>
            <w:tcW w:w="7629" w:type="dxa"/>
            <w:tcBorders>
              <w:top w:val="nil"/>
              <w:left w:val="nil"/>
              <w:bottom w:val="nil"/>
              <w:right w:val="nil"/>
            </w:tcBorders>
          </w:tcPr>
          <w:p w14:paraId="733C9C79" w14:textId="626894F1" w:rsidR="00F70EE9" w:rsidRPr="00DD5393" w:rsidRDefault="00B11C00" w:rsidP="0007790F">
            <w:pPr>
              <w:pStyle w:val="a1"/>
              <w:rPr>
                <w:rFonts w:asciiTheme="minorHAnsi" w:eastAsia="新宋体" w:hAnsiTheme="minorHAnsi" w:cstheme="minorHAnsi"/>
              </w:rPr>
            </w:pPr>
            <w:r w:rsidRPr="00DD5393">
              <w:rPr>
                <w:rFonts w:asciiTheme="minorHAnsi" w:eastAsia="新宋体" w:hAnsiTheme="minorHAnsi" w:cstheme="minorHAnsi"/>
              </w:rPr>
              <w:t>And we are quite sure that neither you nor anyone else who doubts the existence of these stars would dare to adorn them with the noble names of princely houses.</w:t>
            </w:r>
          </w:p>
        </w:tc>
      </w:tr>
      <w:tr w:rsidR="00F70EE9" w:rsidRPr="00DD5393" w14:paraId="6B59804D" w14:textId="77777777" w:rsidTr="00053918">
        <w:tc>
          <w:tcPr>
            <w:tcW w:w="1726" w:type="dxa"/>
            <w:tcBorders>
              <w:top w:val="nil"/>
              <w:left w:val="nil"/>
              <w:bottom w:val="nil"/>
              <w:right w:val="nil"/>
            </w:tcBorders>
          </w:tcPr>
          <w:p w14:paraId="1C96E8A2" w14:textId="77777777" w:rsidR="00F70EE9" w:rsidRPr="00DD5393" w:rsidRDefault="00F70EE9" w:rsidP="0007790F">
            <w:pPr>
              <w:pStyle w:val="a0"/>
              <w:rPr>
                <w:rFonts w:asciiTheme="minorHAnsi" w:eastAsia="新宋体" w:hAnsiTheme="minorHAnsi" w:cstheme="minorHAnsi"/>
              </w:rPr>
            </w:pPr>
          </w:p>
        </w:tc>
        <w:tc>
          <w:tcPr>
            <w:tcW w:w="7629" w:type="dxa"/>
            <w:tcBorders>
              <w:top w:val="nil"/>
              <w:left w:val="nil"/>
              <w:bottom w:val="nil"/>
              <w:right w:val="nil"/>
            </w:tcBorders>
          </w:tcPr>
          <w:p w14:paraId="646755F5" w14:textId="69EC6D70" w:rsidR="00F70EE9" w:rsidRPr="00DD5393" w:rsidRDefault="004E7825" w:rsidP="004E7825">
            <w:pPr>
              <w:pStyle w:val="a2"/>
              <w:rPr>
                <w:rFonts w:asciiTheme="minorHAnsi" w:eastAsia="新宋体" w:hAnsiTheme="minorHAnsi" w:cstheme="minorHAnsi"/>
              </w:rPr>
            </w:pPr>
            <w:r w:rsidRPr="00DD5393">
              <w:rPr>
                <w:rFonts w:asciiTheme="minorHAnsi" w:eastAsia="新宋体" w:hAnsiTheme="minorHAnsi" w:cstheme="minorHAnsi"/>
              </w:rPr>
              <w:t>(Everyone turns to the Grand Duke and bows)</w:t>
            </w:r>
          </w:p>
        </w:tc>
      </w:tr>
      <w:tr w:rsidR="00F70EE9" w:rsidRPr="00DD5393" w14:paraId="3FFF7ADC" w14:textId="77777777" w:rsidTr="00053918">
        <w:tc>
          <w:tcPr>
            <w:tcW w:w="1726" w:type="dxa"/>
            <w:tcBorders>
              <w:top w:val="nil"/>
              <w:left w:val="nil"/>
              <w:bottom w:val="nil"/>
              <w:right w:val="nil"/>
            </w:tcBorders>
          </w:tcPr>
          <w:p w14:paraId="41708BD3" w14:textId="08D04B55" w:rsidR="00F70EE9" w:rsidRPr="00DD5393" w:rsidRDefault="004E7825" w:rsidP="0007790F">
            <w:pPr>
              <w:pStyle w:val="a0"/>
              <w:rPr>
                <w:rFonts w:asciiTheme="minorHAnsi" w:eastAsia="新宋体" w:hAnsiTheme="minorHAnsi" w:cstheme="minorHAnsi"/>
              </w:rPr>
            </w:pPr>
            <w:r w:rsidRPr="00DD5393">
              <w:rPr>
                <w:rFonts w:asciiTheme="minorHAnsi" w:eastAsia="新宋体" w:hAnsiTheme="minorHAnsi" w:cstheme="minorHAnsi"/>
              </w:rPr>
              <w:t>Cosmo</w:t>
            </w:r>
          </w:p>
        </w:tc>
        <w:tc>
          <w:tcPr>
            <w:tcW w:w="7629" w:type="dxa"/>
            <w:tcBorders>
              <w:top w:val="nil"/>
              <w:left w:val="nil"/>
              <w:bottom w:val="nil"/>
              <w:right w:val="nil"/>
            </w:tcBorders>
          </w:tcPr>
          <w:p w14:paraId="15B0F04D" w14:textId="2665C2D3" w:rsidR="00F70EE9" w:rsidRPr="00DD5393" w:rsidRDefault="004E7825" w:rsidP="0007790F">
            <w:pPr>
              <w:pStyle w:val="a1"/>
              <w:rPr>
                <w:rFonts w:asciiTheme="minorHAnsi" w:eastAsia="新宋体" w:hAnsiTheme="minorHAnsi" w:cstheme="minorHAnsi"/>
              </w:rPr>
            </w:pPr>
            <w:r w:rsidRPr="00DD5393">
              <w:rPr>
                <w:rFonts w:asciiTheme="minorHAnsi" w:eastAsia="新宋体" w:hAnsiTheme="minorHAnsi" w:cstheme="minorHAnsi"/>
              </w:rPr>
              <w:t>(reviews the squire) Is something wrong with my star?</w:t>
            </w:r>
          </w:p>
        </w:tc>
      </w:tr>
      <w:tr w:rsidR="00F70EE9" w:rsidRPr="00DD5393" w14:paraId="67DF84B8" w14:textId="77777777" w:rsidTr="00053918">
        <w:tc>
          <w:tcPr>
            <w:tcW w:w="1726" w:type="dxa"/>
            <w:tcBorders>
              <w:top w:val="nil"/>
              <w:left w:val="nil"/>
              <w:bottom w:val="nil"/>
              <w:right w:val="nil"/>
            </w:tcBorders>
          </w:tcPr>
          <w:p w14:paraId="0BD14B25" w14:textId="4A5E459A" w:rsidR="00F70EE9" w:rsidRPr="00DD5393" w:rsidRDefault="004E7825" w:rsidP="0007790F">
            <w:pPr>
              <w:pStyle w:val="a0"/>
              <w:rPr>
                <w:rFonts w:asciiTheme="minorHAnsi" w:eastAsia="新宋体" w:hAnsiTheme="minorHAnsi" w:cstheme="minorHAnsi"/>
              </w:rPr>
            </w:pPr>
            <w:r w:rsidRPr="00DD5393">
              <w:rPr>
                <w:rFonts w:asciiTheme="minorHAnsi" w:eastAsia="新宋体" w:hAnsiTheme="minorHAnsi" w:cstheme="minorHAnsi"/>
              </w:rPr>
              <w:t>squire 1</w:t>
            </w:r>
          </w:p>
        </w:tc>
        <w:tc>
          <w:tcPr>
            <w:tcW w:w="7629" w:type="dxa"/>
            <w:tcBorders>
              <w:top w:val="nil"/>
              <w:left w:val="nil"/>
              <w:bottom w:val="nil"/>
              <w:right w:val="nil"/>
            </w:tcBorders>
          </w:tcPr>
          <w:p w14:paraId="773C85A2" w14:textId="0E86FCA3" w:rsidR="00F70EE9" w:rsidRPr="00DD5393" w:rsidRDefault="004E7825" w:rsidP="0007790F">
            <w:pPr>
              <w:pStyle w:val="a1"/>
              <w:rPr>
                <w:rFonts w:asciiTheme="minorHAnsi" w:eastAsia="新宋体" w:hAnsiTheme="minorHAnsi" w:cstheme="minorHAnsi"/>
              </w:rPr>
            </w:pPr>
            <w:r w:rsidRPr="00DD5393">
              <w:rPr>
                <w:rFonts w:asciiTheme="minorHAnsi" w:eastAsia="新宋体" w:hAnsiTheme="minorHAnsi" w:cstheme="minorHAnsi"/>
              </w:rPr>
              <w:t>Your Highness's stars are all fine. Gentlemen are just arguing about whether they really do exist.</w:t>
            </w:r>
          </w:p>
        </w:tc>
      </w:tr>
      <w:tr w:rsidR="00F70EE9" w:rsidRPr="00DD5393" w14:paraId="321B6B79" w14:textId="77777777" w:rsidTr="00053918">
        <w:tc>
          <w:tcPr>
            <w:tcW w:w="1726" w:type="dxa"/>
            <w:tcBorders>
              <w:top w:val="nil"/>
              <w:left w:val="nil"/>
              <w:bottom w:val="nil"/>
              <w:right w:val="nil"/>
            </w:tcBorders>
          </w:tcPr>
          <w:p w14:paraId="233DB974" w14:textId="77777777" w:rsidR="00F70EE9" w:rsidRPr="00DD5393" w:rsidRDefault="00F70EE9" w:rsidP="0007790F">
            <w:pPr>
              <w:pStyle w:val="a0"/>
              <w:rPr>
                <w:rFonts w:asciiTheme="minorHAnsi" w:eastAsia="新宋体" w:hAnsiTheme="minorHAnsi" w:cstheme="minorHAnsi"/>
              </w:rPr>
            </w:pPr>
          </w:p>
        </w:tc>
        <w:tc>
          <w:tcPr>
            <w:tcW w:w="7629" w:type="dxa"/>
            <w:tcBorders>
              <w:top w:val="nil"/>
              <w:left w:val="nil"/>
              <w:bottom w:val="nil"/>
              <w:right w:val="nil"/>
            </w:tcBorders>
          </w:tcPr>
          <w:p w14:paraId="12005722" w14:textId="3A9D8434" w:rsidR="00F70EE9" w:rsidRPr="00DD5393" w:rsidRDefault="004E7825" w:rsidP="004E7825">
            <w:pPr>
              <w:pStyle w:val="a2"/>
              <w:rPr>
                <w:rFonts w:asciiTheme="minorHAnsi" w:eastAsia="新宋体" w:hAnsiTheme="minorHAnsi" w:cstheme="minorHAnsi"/>
              </w:rPr>
            </w:pPr>
            <w:r w:rsidRPr="00DD5393">
              <w:rPr>
                <w:rFonts w:asciiTheme="minorHAnsi" w:eastAsia="新宋体" w:hAnsiTheme="minorHAnsi" w:cstheme="minorHAnsi"/>
              </w:rPr>
              <w:t>(</w:t>
            </w:r>
            <w:r w:rsidR="00471E4F" w:rsidRPr="00DD5393">
              <w:rPr>
                <w:rFonts w:asciiTheme="minorHAnsi" w:eastAsia="新宋体" w:hAnsiTheme="minorHAnsi" w:cstheme="minorHAnsi"/>
              </w:rPr>
              <w:t>Awkward</w:t>
            </w:r>
            <w:r w:rsidRPr="00DD5393">
              <w:rPr>
                <w:rFonts w:asciiTheme="minorHAnsi" w:eastAsia="新宋体" w:hAnsiTheme="minorHAnsi" w:cstheme="minorHAnsi"/>
              </w:rPr>
              <w:t xml:space="preserve"> silence)</w:t>
            </w:r>
          </w:p>
        </w:tc>
      </w:tr>
      <w:tr w:rsidR="00F70EE9" w:rsidRPr="00DD5393" w14:paraId="211FCB37" w14:textId="77777777" w:rsidTr="00053918">
        <w:tc>
          <w:tcPr>
            <w:tcW w:w="1726" w:type="dxa"/>
            <w:tcBorders>
              <w:top w:val="nil"/>
              <w:left w:val="nil"/>
              <w:bottom w:val="nil"/>
              <w:right w:val="nil"/>
            </w:tcBorders>
          </w:tcPr>
          <w:p w14:paraId="36434A50" w14:textId="33C0B1F4" w:rsidR="00F70EE9" w:rsidRPr="00DD5393" w:rsidRDefault="004E7825" w:rsidP="0007790F">
            <w:pPr>
              <w:pStyle w:val="a0"/>
              <w:rPr>
                <w:rFonts w:asciiTheme="minorHAnsi" w:eastAsia="新宋体" w:hAnsiTheme="minorHAnsi" w:cstheme="minorHAnsi"/>
              </w:rPr>
            </w:pPr>
            <w:r w:rsidRPr="00DD5393">
              <w:rPr>
                <w:rFonts w:asciiTheme="minorHAnsi" w:eastAsia="新宋体" w:hAnsiTheme="minorHAnsi" w:cstheme="minorHAnsi"/>
              </w:rPr>
              <w:t>squire 2</w:t>
            </w:r>
          </w:p>
        </w:tc>
        <w:tc>
          <w:tcPr>
            <w:tcW w:w="7629" w:type="dxa"/>
            <w:tcBorders>
              <w:top w:val="nil"/>
              <w:left w:val="nil"/>
              <w:bottom w:val="nil"/>
              <w:right w:val="nil"/>
            </w:tcBorders>
          </w:tcPr>
          <w:p w14:paraId="4E86B6CE" w14:textId="14122FF0" w:rsidR="00F70EE9" w:rsidRPr="00DD5393" w:rsidRDefault="004E7825" w:rsidP="0007790F">
            <w:pPr>
              <w:pStyle w:val="a1"/>
              <w:rPr>
                <w:rFonts w:asciiTheme="minorHAnsi" w:eastAsia="新宋体" w:hAnsiTheme="minorHAnsi" w:cstheme="minorHAnsi"/>
              </w:rPr>
            </w:pPr>
            <w:r w:rsidRPr="00DD5393">
              <w:rPr>
                <w:rFonts w:asciiTheme="minorHAnsi" w:eastAsia="新宋体" w:hAnsiTheme="minorHAnsi" w:cstheme="minorHAnsi"/>
              </w:rPr>
              <w:t>Can you see every star in Ursa Major with this tube?</w:t>
            </w:r>
          </w:p>
        </w:tc>
      </w:tr>
      <w:tr w:rsidR="00F70EE9" w:rsidRPr="00DD5393" w14:paraId="7AF7A26C" w14:textId="77777777" w:rsidTr="00053918">
        <w:tc>
          <w:tcPr>
            <w:tcW w:w="1726" w:type="dxa"/>
            <w:tcBorders>
              <w:top w:val="nil"/>
              <w:left w:val="nil"/>
              <w:bottom w:val="nil"/>
              <w:right w:val="nil"/>
            </w:tcBorders>
          </w:tcPr>
          <w:p w14:paraId="6F7EA5F4" w14:textId="614E5FE8" w:rsidR="00F70EE9" w:rsidRPr="00DD5393" w:rsidRDefault="004E7825"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8B1758D" w14:textId="487F8963" w:rsidR="00F70EE9" w:rsidRPr="00DD5393" w:rsidRDefault="006C6044" w:rsidP="0007790F">
            <w:pPr>
              <w:pStyle w:val="a1"/>
              <w:rPr>
                <w:rFonts w:asciiTheme="minorHAnsi" w:eastAsia="新宋体" w:hAnsiTheme="minorHAnsi" w:cstheme="minorHAnsi"/>
              </w:rPr>
            </w:pPr>
            <w:r w:rsidRPr="00DD5393">
              <w:rPr>
                <w:rFonts w:asciiTheme="minorHAnsi" w:eastAsia="新宋体" w:hAnsiTheme="minorHAnsi" w:cstheme="minorHAnsi"/>
              </w:rPr>
              <w:t>Of course, even Taurus can see it clearly.</w:t>
            </w:r>
          </w:p>
        </w:tc>
      </w:tr>
      <w:tr w:rsidR="00F70EE9" w:rsidRPr="00DD5393" w14:paraId="29940052" w14:textId="77777777" w:rsidTr="00053918">
        <w:tc>
          <w:tcPr>
            <w:tcW w:w="1726" w:type="dxa"/>
            <w:tcBorders>
              <w:top w:val="nil"/>
              <w:left w:val="nil"/>
              <w:bottom w:val="nil"/>
              <w:right w:val="nil"/>
            </w:tcBorders>
          </w:tcPr>
          <w:p w14:paraId="2FC54F79" w14:textId="3C6A7555"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F869878" w14:textId="147611FA" w:rsidR="00F70EE9" w:rsidRPr="00DD5393" w:rsidRDefault="006C6044" w:rsidP="0007790F">
            <w:pPr>
              <w:pStyle w:val="a1"/>
              <w:rPr>
                <w:rFonts w:asciiTheme="minorHAnsi" w:eastAsia="新宋体" w:hAnsiTheme="minorHAnsi" w:cstheme="minorHAnsi"/>
              </w:rPr>
            </w:pPr>
            <w:r w:rsidRPr="00DD5393">
              <w:rPr>
                <w:rFonts w:asciiTheme="minorHAnsi" w:eastAsia="新宋体" w:hAnsiTheme="minorHAnsi" w:cstheme="minorHAnsi"/>
              </w:rPr>
              <w:t>Gentlemen, why not see for yourself?</w:t>
            </w:r>
          </w:p>
        </w:tc>
      </w:tr>
      <w:tr w:rsidR="00F70EE9" w:rsidRPr="00DD5393" w14:paraId="67D42C23" w14:textId="77777777" w:rsidTr="00053918">
        <w:tc>
          <w:tcPr>
            <w:tcW w:w="1726" w:type="dxa"/>
            <w:tcBorders>
              <w:top w:val="nil"/>
              <w:left w:val="nil"/>
              <w:bottom w:val="nil"/>
              <w:right w:val="nil"/>
            </w:tcBorders>
          </w:tcPr>
          <w:p w14:paraId="55E26348" w14:textId="77777777" w:rsidR="00F70EE9" w:rsidRPr="00DD5393" w:rsidRDefault="00F70EE9" w:rsidP="0007790F">
            <w:pPr>
              <w:pStyle w:val="a0"/>
              <w:rPr>
                <w:rFonts w:asciiTheme="minorHAnsi" w:eastAsia="新宋体" w:hAnsiTheme="minorHAnsi" w:cstheme="minorHAnsi"/>
              </w:rPr>
            </w:pPr>
          </w:p>
        </w:tc>
        <w:tc>
          <w:tcPr>
            <w:tcW w:w="7629" w:type="dxa"/>
            <w:tcBorders>
              <w:top w:val="nil"/>
              <w:left w:val="nil"/>
              <w:bottom w:val="nil"/>
              <w:right w:val="nil"/>
            </w:tcBorders>
          </w:tcPr>
          <w:p w14:paraId="6907B5BE" w14:textId="116442BD" w:rsidR="00F70EE9" w:rsidRPr="00DD5393" w:rsidRDefault="006C6044" w:rsidP="006C6044">
            <w:pPr>
              <w:pStyle w:val="a2"/>
              <w:rPr>
                <w:rFonts w:asciiTheme="minorHAnsi" w:eastAsia="新宋体" w:hAnsiTheme="minorHAnsi" w:cstheme="minorHAnsi"/>
              </w:rPr>
            </w:pPr>
            <w:r w:rsidRPr="00DD5393">
              <w:rPr>
                <w:rFonts w:asciiTheme="minorHAnsi" w:eastAsia="新宋体" w:hAnsiTheme="minorHAnsi" w:cstheme="minorHAnsi"/>
              </w:rPr>
              <w:t>(Andrea offered the telescope again, but was pushed away by philosophers and scientists one by one)</w:t>
            </w:r>
          </w:p>
        </w:tc>
      </w:tr>
      <w:tr w:rsidR="00F70EE9" w:rsidRPr="00DD5393" w14:paraId="79EB525C" w14:textId="77777777" w:rsidTr="00053918">
        <w:tc>
          <w:tcPr>
            <w:tcW w:w="1726" w:type="dxa"/>
            <w:tcBorders>
              <w:top w:val="nil"/>
              <w:left w:val="nil"/>
              <w:bottom w:val="nil"/>
              <w:right w:val="nil"/>
            </w:tcBorders>
          </w:tcPr>
          <w:p w14:paraId="7492C89C" w14:textId="6D0700EA"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3E2704AE" w14:textId="31686830" w:rsidR="00F70EE9" w:rsidRPr="00DD5393" w:rsidRDefault="006C6044" w:rsidP="0007790F">
            <w:pPr>
              <w:pStyle w:val="a1"/>
              <w:rPr>
                <w:rFonts w:asciiTheme="minorHAnsi" w:eastAsia="新宋体" w:hAnsiTheme="minorHAnsi" w:cstheme="minorHAnsi"/>
              </w:rPr>
            </w:pPr>
            <w:r w:rsidRPr="00DD5393">
              <w:rPr>
                <w:rFonts w:asciiTheme="minorHAnsi" w:eastAsia="新宋体" w:hAnsiTheme="minorHAnsi" w:cstheme="minorHAnsi"/>
              </w:rPr>
              <w:t>sure.</w:t>
            </w:r>
          </w:p>
        </w:tc>
      </w:tr>
      <w:tr w:rsidR="00F70EE9" w:rsidRPr="00DD5393" w14:paraId="73ADC0C8" w14:textId="77777777" w:rsidTr="00053918">
        <w:tc>
          <w:tcPr>
            <w:tcW w:w="1726" w:type="dxa"/>
            <w:tcBorders>
              <w:top w:val="nil"/>
              <w:left w:val="nil"/>
              <w:bottom w:val="nil"/>
              <w:right w:val="nil"/>
            </w:tcBorders>
          </w:tcPr>
          <w:p w14:paraId="2EE7A0DB" w14:textId="66A559AD"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0712B4C6" w14:textId="67D87EBE" w:rsidR="00F70EE9" w:rsidRPr="00DD5393" w:rsidRDefault="006C6044" w:rsidP="0007790F">
            <w:pPr>
              <w:pStyle w:val="a1"/>
              <w:rPr>
                <w:rFonts w:asciiTheme="minorHAnsi" w:eastAsia="新宋体" w:hAnsiTheme="minorHAnsi" w:cstheme="minorHAnsi"/>
              </w:rPr>
            </w:pPr>
            <w:r w:rsidRPr="00DD5393">
              <w:rPr>
                <w:rFonts w:asciiTheme="minorHAnsi" w:eastAsia="新宋体" w:hAnsiTheme="minorHAnsi" w:cstheme="minorHAnsi"/>
              </w:rPr>
              <w:t>sure.</w:t>
            </w:r>
          </w:p>
        </w:tc>
      </w:tr>
      <w:tr w:rsidR="00F70EE9" w:rsidRPr="00DD5393" w14:paraId="5501D0A7" w14:textId="77777777" w:rsidTr="00053918">
        <w:tc>
          <w:tcPr>
            <w:tcW w:w="1726" w:type="dxa"/>
            <w:tcBorders>
              <w:top w:val="nil"/>
              <w:left w:val="nil"/>
              <w:bottom w:val="nil"/>
              <w:right w:val="nil"/>
            </w:tcBorders>
          </w:tcPr>
          <w:p w14:paraId="5487357B" w14:textId="77777777" w:rsidR="00F70EE9" w:rsidRPr="00DD5393" w:rsidRDefault="00F70EE9" w:rsidP="0007790F">
            <w:pPr>
              <w:pStyle w:val="a0"/>
              <w:rPr>
                <w:rFonts w:asciiTheme="minorHAnsi" w:eastAsia="新宋体" w:hAnsiTheme="minorHAnsi" w:cstheme="minorHAnsi"/>
              </w:rPr>
            </w:pPr>
          </w:p>
        </w:tc>
        <w:tc>
          <w:tcPr>
            <w:tcW w:w="7629" w:type="dxa"/>
            <w:tcBorders>
              <w:top w:val="nil"/>
              <w:left w:val="nil"/>
              <w:bottom w:val="nil"/>
              <w:right w:val="nil"/>
            </w:tcBorders>
          </w:tcPr>
          <w:p w14:paraId="621B8673" w14:textId="74A83FCC" w:rsidR="00F70EE9" w:rsidRPr="00DD5393" w:rsidRDefault="006C6044" w:rsidP="006C6044">
            <w:pPr>
              <w:pStyle w:val="a2"/>
              <w:rPr>
                <w:rFonts w:asciiTheme="minorHAnsi" w:eastAsia="新宋体" w:hAnsiTheme="minorHAnsi" w:cstheme="minorHAnsi"/>
              </w:rPr>
            </w:pPr>
            <w:r w:rsidRPr="00DD5393">
              <w:rPr>
                <w:rFonts w:asciiTheme="minorHAnsi" w:eastAsia="新宋体" w:hAnsiTheme="minorHAnsi" w:cstheme="minorHAnsi"/>
              </w:rPr>
              <w:t>(Silence. Andrea turns abruptly, sternly, to leave. Mrs. Sarti grabs him.)</w:t>
            </w:r>
          </w:p>
        </w:tc>
      </w:tr>
      <w:tr w:rsidR="00F70EE9" w:rsidRPr="00DD5393" w14:paraId="248B9000" w14:textId="77777777" w:rsidTr="00053918">
        <w:tc>
          <w:tcPr>
            <w:tcW w:w="1726" w:type="dxa"/>
            <w:tcBorders>
              <w:top w:val="nil"/>
              <w:left w:val="nil"/>
              <w:bottom w:val="nil"/>
              <w:right w:val="nil"/>
            </w:tcBorders>
          </w:tcPr>
          <w:p w14:paraId="412200F8" w14:textId="11B9EEC3"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508BF6E5" w14:textId="6D139ED7" w:rsidR="00F70EE9" w:rsidRPr="00DD5393" w:rsidRDefault="006C6044" w:rsidP="0007790F">
            <w:pPr>
              <w:pStyle w:val="a1"/>
              <w:rPr>
                <w:rFonts w:asciiTheme="minorHAnsi" w:eastAsia="新宋体" w:hAnsiTheme="minorHAnsi" w:cstheme="minorHAnsi"/>
              </w:rPr>
            </w:pPr>
            <w:r w:rsidRPr="00DD5393">
              <w:rPr>
                <w:rFonts w:asciiTheme="minorHAnsi" w:eastAsia="新宋体" w:hAnsiTheme="minorHAnsi" w:cstheme="minorHAnsi"/>
              </w:rPr>
              <w:t>What are you doing?</w:t>
            </w:r>
          </w:p>
        </w:tc>
      </w:tr>
      <w:tr w:rsidR="00F70EE9" w:rsidRPr="00DD5393" w14:paraId="23C20E14" w14:textId="77777777" w:rsidTr="00053918">
        <w:tc>
          <w:tcPr>
            <w:tcW w:w="1726" w:type="dxa"/>
            <w:tcBorders>
              <w:top w:val="nil"/>
              <w:left w:val="nil"/>
              <w:bottom w:val="nil"/>
              <w:right w:val="nil"/>
            </w:tcBorders>
          </w:tcPr>
          <w:p w14:paraId="14464B9E" w14:textId="2551024C"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7CFA38C" w14:textId="26A16CA8" w:rsidR="00F70EE9" w:rsidRPr="00DD5393" w:rsidRDefault="006C6044"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These people </w:t>
            </w:r>
            <w:r w:rsidR="00471E4F">
              <w:rPr>
                <w:rFonts w:asciiTheme="minorHAnsi" w:eastAsia="新宋体" w:hAnsiTheme="minorHAnsi" w:cstheme="minorHAnsi" w:hint="eastAsia"/>
              </w:rPr>
              <w:t>a</w:t>
            </w:r>
            <w:r w:rsidR="00471E4F">
              <w:rPr>
                <w:rFonts w:asciiTheme="minorHAnsi" w:eastAsia="新宋体" w:hAnsiTheme="minorHAnsi" w:cstheme="minorHAnsi"/>
              </w:rPr>
              <w:t>re all fools</w:t>
            </w:r>
            <w:r w:rsidRPr="00DD5393">
              <w:rPr>
                <w:rFonts w:asciiTheme="minorHAnsi" w:eastAsia="新宋体" w:hAnsiTheme="minorHAnsi" w:cstheme="minorHAnsi"/>
              </w:rPr>
              <w:t>! (He breaks free and runs off the field)</w:t>
            </w:r>
          </w:p>
        </w:tc>
      </w:tr>
      <w:tr w:rsidR="00F70EE9" w:rsidRPr="00DD5393" w14:paraId="5B993FD7" w14:textId="77777777" w:rsidTr="00053918">
        <w:tc>
          <w:tcPr>
            <w:tcW w:w="1726" w:type="dxa"/>
            <w:tcBorders>
              <w:top w:val="nil"/>
              <w:left w:val="nil"/>
              <w:bottom w:val="nil"/>
              <w:right w:val="nil"/>
            </w:tcBorders>
          </w:tcPr>
          <w:p w14:paraId="0EECDB03" w14:textId="53DAF4C5"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2F9AAADA" w14:textId="19D2237A" w:rsidR="00F70EE9" w:rsidRPr="00DD5393" w:rsidRDefault="006B440E" w:rsidP="0007790F">
            <w:pPr>
              <w:pStyle w:val="a1"/>
              <w:rPr>
                <w:rFonts w:asciiTheme="minorHAnsi" w:eastAsia="新宋体" w:hAnsiTheme="minorHAnsi" w:cstheme="minorHAnsi"/>
              </w:rPr>
            </w:pPr>
            <w:r w:rsidRPr="00DD5393">
              <w:rPr>
                <w:rFonts w:asciiTheme="minorHAnsi" w:eastAsia="新宋体" w:hAnsiTheme="minorHAnsi" w:cstheme="minorHAnsi"/>
              </w:rPr>
              <w:t>uneducated child.</w:t>
            </w:r>
          </w:p>
        </w:tc>
      </w:tr>
      <w:tr w:rsidR="00F70EE9" w:rsidRPr="00DD5393" w14:paraId="25323D52" w14:textId="77777777" w:rsidTr="00053918">
        <w:tc>
          <w:tcPr>
            <w:tcW w:w="1726" w:type="dxa"/>
            <w:tcBorders>
              <w:top w:val="nil"/>
              <w:left w:val="nil"/>
              <w:bottom w:val="nil"/>
              <w:right w:val="nil"/>
            </w:tcBorders>
          </w:tcPr>
          <w:p w14:paraId="1B779350" w14:textId="571B8E8B"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squire 1</w:t>
            </w:r>
          </w:p>
        </w:tc>
        <w:tc>
          <w:tcPr>
            <w:tcW w:w="7629" w:type="dxa"/>
            <w:tcBorders>
              <w:top w:val="nil"/>
              <w:left w:val="nil"/>
              <w:bottom w:val="nil"/>
              <w:right w:val="nil"/>
            </w:tcBorders>
          </w:tcPr>
          <w:p w14:paraId="555B289F" w14:textId="02561C75" w:rsidR="00F70EE9" w:rsidRPr="00DD5393" w:rsidRDefault="006C6044" w:rsidP="0007790F">
            <w:pPr>
              <w:pStyle w:val="a1"/>
              <w:rPr>
                <w:rFonts w:asciiTheme="minorHAnsi" w:eastAsia="新宋体" w:hAnsiTheme="minorHAnsi" w:cstheme="minorHAnsi"/>
              </w:rPr>
            </w:pPr>
            <w:r w:rsidRPr="00DD5393">
              <w:rPr>
                <w:rFonts w:asciiTheme="minorHAnsi" w:eastAsia="新宋体" w:hAnsiTheme="minorHAnsi" w:cstheme="minorHAnsi"/>
              </w:rPr>
              <w:t>Your Highness, gentlemen, I take the liberty to remind you that the grand ball will begin in three quarters of an hour.</w:t>
            </w:r>
          </w:p>
        </w:tc>
      </w:tr>
      <w:tr w:rsidR="00F70EE9" w:rsidRPr="00DD5393" w14:paraId="560877CF" w14:textId="77777777" w:rsidTr="00053918">
        <w:tc>
          <w:tcPr>
            <w:tcW w:w="1726" w:type="dxa"/>
            <w:tcBorders>
              <w:top w:val="nil"/>
              <w:left w:val="nil"/>
              <w:bottom w:val="nil"/>
              <w:right w:val="nil"/>
            </w:tcBorders>
          </w:tcPr>
          <w:p w14:paraId="03AADC7F" w14:textId="453F3B5B" w:rsidR="00F70EE9" w:rsidRPr="00DD5393" w:rsidRDefault="006C6044"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4CD9AE81" w14:textId="2DA7CCDF" w:rsidR="00F70EE9" w:rsidRPr="00DD5393" w:rsidRDefault="008B651C" w:rsidP="0007790F">
            <w:pPr>
              <w:pStyle w:val="a1"/>
              <w:rPr>
                <w:rFonts w:asciiTheme="minorHAnsi" w:eastAsia="新宋体" w:hAnsiTheme="minorHAnsi" w:cstheme="minorHAnsi"/>
              </w:rPr>
            </w:pPr>
            <w:r w:rsidRPr="00DD5393">
              <w:rPr>
                <w:rFonts w:asciiTheme="minorHAnsi" w:eastAsia="新宋体" w:hAnsiTheme="minorHAnsi" w:cstheme="minorHAnsi"/>
              </w:rPr>
              <w:t>We don't have to beat around the bush anymore. In any case, Mr. Galileo must face the facts squarely. Can his Jupiters and satellites break through the crystal sphere?</w:t>
            </w:r>
          </w:p>
        </w:tc>
      </w:tr>
      <w:tr w:rsidR="00F70EE9" w:rsidRPr="00DD5393" w14:paraId="714A04C9" w14:textId="77777777" w:rsidTr="00053918">
        <w:tc>
          <w:tcPr>
            <w:tcW w:w="1726" w:type="dxa"/>
            <w:tcBorders>
              <w:top w:val="nil"/>
              <w:left w:val="nil"/>
              <w:bottom w:val="nil"/>
              <w:right w:val="nil"/>
            </w:tcBorders>
          </w:tcPr>
          <w:p w14:paraId="4C63B6D2" w14:textId="34B3745B" w:rsidR="00F70EE9" w:rsidRPr="00DD5393" w:rsidRDefault="000605D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86978BF" w14:textId="781832CA" w:rsidR="00F70EE9" w:rsidRPr="00DD5393" w:rsidRDefault="000605D0" w:rsidP="0007790F">
            <w:pPr>
              <w:pStyle w:val="a1"/>
              <w:rPr>
                <w:rFonts w:asciiTheme="minorHAnsi" w:eastAsia="新宋体" w:hAnsiTheme="minorHAnsi" w:cstheme="minorHAnsi"/>
              </w:rPr>
            </w:pPr>
            <w:r w:rsidRPr="00DD5393">
              <w:rPr>
                <w:rFonts w:asciiTheme="minorHAnsi" w:eastAsia="新宋体" w:hAnsiTheme="minorHAnsi" w:cstheme="minorHAnsi"/>
              </w:rPr>
              <w:t>You will be surprised to hear that there is no such thing as a spherical body.</w:t>
            </w:r>
          </w:p>
        </w:tc>
      </w:tr>
      <w:tr w:rsidR="006C6044" w:rsidRPr="00DD5393" w14:paraId="4C60E206" w14:textId="77777777" w:rsidTr="00053918">
        <w:tc>
          <w:tcPr>
            <w:tcW w:w="1726" w:type="dxa"/>
            <w:tcBorders>
              <w:top w:val="nil"/>
              <w:left w:val="nil"/>
              <w:bottom w:val="nil"/>
              <w:right w:val="nil"/>
            </w:tcBorders>
          </w:tcPr>
          <w:p w14:paraId="13CA858E" w14:textId="72DB093C" w:rsidR="006C6044" w:rsidRPr="00DD5393" w:rsidRDefault="00E467B3"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5B72562D" w14:textId="4A074856" w:rsidR="006C6044" w:rsidRPr="00DD5393" w:rsidRDefault="00471E4F" w:rsidP="0007790F">
            <w:pPr>
              <w:pStyle w:val="a1"/>
              <w:rPr>
                <w:rFonts w:asciiTheme="minorHAnsi" w:eastAsia="新宋体" w:hAnsiTheme="minorHAnsi" w:cstheme="minorHAnsi"/>
              </w:rPr>
            </w:pPr>
            <w:r>
              <w:rPr>
                <w:rFonts w:asciiTheme="minorHAnsi" w:eastAsia="新宋体" w:hAnsiTheme="minorHAnsi" w:cstheme="minorHAnsi"/>
              </w:rPr>
              <w:t>Bro, e</w:t>
            </w:r>
            <w:r w:rsidR="00E467B3" w:rsidRPr="00DD5393">
              <w:rPr>
                <w:rFonts w:asciiTheme="minorHAnsi" w:eastAsia="新宋体" w:hAnsiTheme="minorHAnsi" w:cstheme="minorHAnsi"/>
              </w:rPr>
              <w:t>very textbook will tell you that spherical bodies exist</w:t>
            </w:r>
            <w:r>
              <w:rPr>
                <w:rFonts w:asciiTheme="minorHAnsi" w:eastAsia="新宋体" w:hAnsiTheme="minorHAnsi" w:cstheme="minorHAnsi"/>
              </w:rPr>
              <w:t>.</w:t>
            </w:r>
          </w:p>
        </w:tc>
      </w:tr>
      <w:tr w:rsidR="008D62F0" w:rsidRPr="00DD5393" w14:paraId="7C85A81E" w14:textId="77777777" w:rsidTr="00053918">
        <w:tc>
          <w:tcPr>
            <w:tcW w:w="1726" w:type="dxa"/>
            <w:tcBorders>
              <w:top w:val="nil"/>
              <w:left w:val="nil"/>
              <w:bottom w:val="nil"/>
              <w:right w:val="nil"/>
            </w:tcBorders>
          </w:tcPr>
          <w:p w14:paraId="417250FD" w14:textId="05E7E712" w:rsidR="008D62F0" w:rsidRPr="00DD5393" w:rsidRDefault="008D62F0"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999CE21" w14:textId="2E6D6F8E" w:rsidR="008D62F0" w:rsidRPr="00DD5393" w:rsidRDefault="005C6E50" w:rsidP="0007790F">
            <w:pPr>
              <w:pStyle w:val="a1"/>
              <w:rPr>
                <w:rFonts w:asciiTheme="minorHAnsi" w:eastAsia="新宋体" w:hAnsiTheme="minorHAnsi" w:cstheme="minorHAnsi"/>
              </w:rPr>
            </w:pPr>
            <w:r w:rsidRPr="00DD5393">
              <w:rPr>
                <w:rFonts w:asciiTheme="minorHAnsi" w:eastAsia="新宋体" w:hAnsiTheme="minorHAnsi" w:cstheme="minorHAnsi"/>
              </w:rPr>
              <w:t>Then we need new textbooks.</w:t>
            </w:r>
          </w:p>
        </w:tc>
      </w:tr>
      <w:tr w:rsidR="006C6044" w:rsidRPr="00DD5393" w14:paraId="240ACAA9" w14:textId="77777777" w:rsidTr="00053918">
        <w:tc>
          <w:tcPr>
            <w:tcW w:w="1726" w:type="dxa"/>
            <w:tcBorders>
              <w:top w:val="nil"/>
              <w:left w:val="nil"/>
              <w:bottom w:val="nil"/>
              <w:right w:val="nil"/>
            </w:tcBorders>
          </w:tcPr>
          <w:p w14:paraId="4E106A93" w14:textId="23ABDAE0" w:rsidR="006C6044" w:rsidRPr="00DD5393" w:rsidRDefault="00E467B3"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66D5682F" w14:textId="4A92F727" w:rsidR="006C6044" w:rsidRPr="00DD5393" w:rsidRDefault="00E467B3" w:rsidP="0007790F">
            <w:pPr>
              <w:pStyle w:val="a1"/>
              <w:rPr>
                <w:rFonts w:asciiTheme="minorHAnsi" w:eastAsia="新宋体" w:hAnsiTheme="minorHAnsi" w:cstheme="minorHAnsi"/>
              </w:rPr>
            </w:pPr>
            <w:r w:rsidRPr="00DD5393">
              <w:rPr>
                <w:rFonts w:asciiTheme="minorHAnsi" w:eastAsia="新宋体" w:hAnsiTheme="minorHAnsi" w:cstheme="minorHAnsi"/>
              </w:rPr>
              <w:t>Your Highness, my esteemed colleague and I believe in only one authority, the holy Aristotle.</w:t>
            </w:r>
          </w:p>
        </w:tc>
      </w:tr>
      <w:tr w:rsidR="006C6044" w:rsidRPr="00DD5393" w14:paraId="49DBA37F" w14:textId="77777777" w:rsidTr="00053918">
        <w:tc>
          <w:tcPr>
            <w:tcW w:w="1726" w:type="dxa"/>
            <w:tcBorders>
              <w:top w:val="nil"/>
              <w:left w:val="nil"/>
              <w:bottom w:val="nil"/>
              <w:right w:val="nil"/>
            </w:tcBorders>
          </w:tcPr>
          <w:p w14:paraId="7BAFCCAA" w14:textId="33CD1B36" w:rsidR="006C6044" w:rsidRPr="00DD5393" w:rsidRDefault="00E467B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24B9D3B" w14:textId="04800474" w:rsidR="006C6044" w:rsidRPr="00DD5393" w:rsidRDefault="00E467B3"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Gentlemen, it is one thing to be convinced of the authority of Aristotle, and quite another to see and feel the facts. According to Aristotle's theory, there are crystal spheres in the sky, so there cannot be some kind of movement for the stars to break through these spheres. However, if such a movement is confirmed to exist, what conclusions can be drawn? Maybe it </w:t>
            </w:r>
            <w:r w:rsidR="00471E4F">
              <w:rPr>
                <w:rFonts w:asciiTheme="minorHAnsi" w:eastAsia="新宋体" w:hAnsiTheme="minorHAnsi" w:cstheme="minorHAnsi" w:hint="eastAsia"/>
              </w:rPr>
              <w:t>w</w:t>
            </w:r>
            <w:r w:rsidR="00471E4F">
              <w:rPr>
                <w:rFonts w:asciiTheme="minorHAnsi" w:eastAsia="新宋体" w:hAnsiTheme="minorHAnsi" w:cstheme="minorHAnsi"/>
              </w:rPr>
              <w:t xml:space="preserve">ill make you clear understand that it </w:t>
            </w:r>
            <w:r w:rsidRPr="00DD5393">
              <w:rPr>
                <w:rFonts w:asciiTheme="minorHAnsi" w:eastAsia="新宋体" w:hAnsiTheme="minorHAnsi" w:cstheme="minorHAnsi"/>
              </w:rPr>
              <w:t>doesn't have such a thing as a spherical body at all. Gentlemen, I humbly beseech you, believe your eyes.</w:t>
            </w:r>
          </w:p>
        </w:tc>
      </w:tr>
      <w:tr w:rsidR="006C6044" w:rsidRPr="00DD5393" w14:paraId="02B75C41" w14:textId="77777777" w:rsidTr="00053918">
        <w:tc>
          <w:tcPr>
            <w:tcW w:w="1726" w:type="dxa"/>
            <w:tcBorders>
              <w:top w:val="nil"/>
              <w:left w:val="nil"/>
              <w:bottom w:val="nil"/>
              <w:right w:val="nil"/>
            </w:tcBorders>
          </w:tcPr>
          <w:p w14:paraId="56115153" w14:textId="211CA274" w:rsidR="006C6044" w:rsidRPr="00DD5393" w:rsidRDefault="00C4416E" w:rsidP="0007790F">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7169CBAB" w14:textId="1D8EBF12" w:rsidR="006C6044" w:rsidRPr="00DD5393" w:rsidRDefault="00C4416E" w:rsidP="0007790F">
            <w:pPr>
              <w:pStyle w:val="a1"/>
              <w:rPr>
                <w:rFonts w:asciiTheme="minorHAnsi" w:eastAsia="新宋体" w:hAnsiTheme="minorHAnsi" w:cstheme="minorHAnsi"/>
              </w:rPr>
            </w:pPr>
            <w:r w:rsidRPr="00DD5393">
              <w:rPr>
                <w:rFonts w:asciiTheme="minorHAnsi" w:eastAsia="新宋体" w:hAnsiTheme="minorHAnsi" w:cstheme="minorHAnsi"/>
              </w:rPr>
              <w:t>Mr. Galileo, you may think this is a cliché, but I often review Aristotle's works on weekdays. I can assure you: I trust my eyes when I read.</w:t>
            </w:r>
          </w:p>
        </w:tc>
      </w:tr>
      <w:tr w:rsidR="006C6044" w:rsidRPr="00DD5393" w14:paraId="1BDC1CEE" w14:textId="77777777" w:rsidTr="00053918">
        <w:tc>
          <w:tcPr>
            <w:tcW w:w="1726" w:type="dxa"/>
            <w:tcBorders>
              <w:top w:val="nil"/>
              <w:left w:val="nil"/>
              <w:bottom w:val="nil"/>
              <w:right w:val="nil"/>
            </w:tcBorders>
          </w:tcPr>
          <w:p w14:paraId="70F802B1" w14:textId="0BFD6F5D" w:rsidR="006C6044" w:rsidRPr="00DD5393" w:rsidRDefault="00C4416E"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58C2108" w14:textId="6DFC7C59" w:rsidR="006C6044" w:rsidRPr="00DD5393" w:rsidRDefault="00C4416E" w:rsidP="0007790F">
            <w:pPr>
              <w:pStyle w:val="a1"/>
              <w:rPr>
                <w:rFonts w:asciiTheme="minorHAnsi" w:eastAsia="新宋体" w:hAnsiTheme="minorHAnsi" w:cstheme="minorHAnsi"/>
              </w:rPr>
            </w:pPr>
            <w:r w:rsidRPr="00DD5393">
              <w:rPr>
                <w:rFonts w:asciiTheme="minorHAnsi" w:eastAsia="新宋体" w:hAnsiTheme="minorHAnsi" w:cstheme="minorHAnsi"/>
              </w:rPr>
              <w:t xml:space="preserve">I have seen the attitude of teachers in various disciplines . </w:t>
            </w:r>
            <w:r w:rsidR="00471E4F">
              <w:rPr>
                <w:rFonts w:asciiTheme="minorHAnsi" w:eastAsia="新宋体" w:hAnsiTheme="minorHAnsi" w:cstheme="minorHAnsi" w:hint="eastAsia"/>
              </w:rPr>
              <w:t>T</w:t>
            </w:r>
            <w:r w:rsidR="00471E4F">
              <w:rPr>
                <w:rFonts w:asciiTheme="minorHAnsi" w:eastAsia="新宋体" w:hAnsiTheme="minorHAnsi" w:cstheme="minorHAnsi"/>
              </w:rPr>
              <w:t xml:space="preserve">hey didn’t see the truth but the book. </w:t>
            </w:r>
            <w:r w:rsidRPr="00DD5393">
              <w:rPr>
                <w:rFonts w:asciiTheme="minorHAnsi" w:eastAsia="新宋体" w:hAnsiTheme="minorHAnsi" w:cstheme="minorHAnsi"/>
              </w:rPr>
              <w:t xml:space="preserve">I let them see my records, they just </w:t>
            </w:r>
            <w:r w:rsidR="00471E4F">
              <w:rPr>
                <w:rFonts w:asciiTheme="minorHAnsi" w:eastAsia="新宋体" w:hAnsiTheme="minorHAnsi" w:cstheme="minorHAnsi" w:hint="eastAsia"/>
              </w:rPr>
              <w:t>s</w:t>
            </w:r>
            <w:r w:rsidR="00471E4F">
              <w:rPr>
                <w:rFonts w:asciiTheme="minorHAnsi" w:eastAsia="新宋体" w:hAnsiTheme="minorHAnsi" w:cstheme="minorHAnsi"/>
              </w:rPr>
              <w:t>ay nothing</w:t>
            </w:r>
            <w:r w:rsidRPr="00DD5393">
              <w:rPr>
                <w:rFonts w:asciiTheme="minorHAnsi" w:eastAsia="新宋体" w:hAnsiTheme="minorHAnsi" w:cstheme="minorHAnsi"/>
              </w:rPr>
              <w:t xml:space="preserve">; I asked them to see them with binoculars, them </w:t>
            </w:r>
            <w:r w:rsidR="00471E4F">
              <w:rPr>
                <w:rFonts w:asciiTheme="minorHAnsi" w:eastAsia="新宋体" w:hAnsiTheme="minorHAnsi" w:cstheme="minorHAnsi" w:hint="eastAsia"/>
              </w:rPr>
              <w:t>j</w:t>
            </w:r>
            <w:r w:rsidR="00471E4F">
              <w:rPr>
                <w:rFonts w:asciiTheme="minorHAnsi" w:eastAsia="新宋体" w:hAnsiTheme="minorHAnsi" w:cstheme="minorHAnsi"/>
              </w:rPr>
              <w:t>ust say what Aristotle says</w:t>
            </w:r>
            <w:r w:rsidRPr="00DD5393">
              <w:rPr>
                <w:rFonts w:asciiTheme="minorHAnsi" w:eastAsia="新宋体" w:hAnsiTheme="minorHAnsi" w:cstheme="minorHAnsi"/>
              </w:rPr>
              <w:t>. You must know that Aristotle did not have a telescope!</w:t>
            </w:r>
          </w:p>
        </w:tc>
      </w:tr>
      <w:tr w:rsidR="006C6044" w:rsidRPr="00DD5393" w14:paraId="4AF1DE1E" w14:textId="77777777" w:rsidTr="00053918">
        <w:tc>
          <w:tcPr>
            <w:tcW w:w="1726" w:type="dxa"/>
            <w:tcBorders>
              <w:top w:val="nil"/>
              <w:left w:val="nil"/>
              <w:bottom w:val="nil"/>
              <w:right w:val="nil"/>
            </w:tcBorders>
          </w:tcPr>
          <w:p w14:paraId="001A4222" w14:textId="57BFEFD9" w:rsidR="006C6044" w:rsidRPr="00DD5393" w:rsidRDefault="00C4416E"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0A67CB60" w14:textId="2B5F520C" w:rsidR="006C6044" w:rsidRPr="00DD5393" w:rsidRDefault="00C4416E" w:rsidP="0007790F">
            <w:pPr>
              <w:pStyle w:val="a1"/>
              <w:rPr>
                <w:rFonts w:asciiTheme="minorHAnsi" w:eastAsia="新宋体" w:hAnsiTheme="minorHAnsi" w:cstheme="minorHAnsi"/>
              </w:rPr>
            </w:pPr>
            <w:r w:rsidRPr="00DD5393">
              <w:rPr>
                <w:rFonts w:asciiTheme="minorHAnsi" w:eastAsia="新宋体" w:hAnsiTheme="minorHAnsi" w:cstheme="minorHAnsi"/>
              </w:rPr>
              <w:t>If you are here insulting Aristotle, an authority admired by generations of scientific and ecclesiastical elders, I feel that it is entirely superfluous to continue the discussion. I am against unrealistic discussions. End of speech.</w:t>
            </w:r>
          </w:p>
        </w:tc>
      </w:tr>
      <w:tr w:rsidR="006C6044" w:rsidRPr="00DD5393" w14:paraId="7265F33A" w14:textId="77777777" w:rsidTr="00053918">
        <w:tc>
          <w:tcPr>
            <w:tcW w:w="1726" w:type="dxa"/>
            <w:tcBorders>
              <w:top w:val="nil"/>
              <w:left w:val="nil"/>
              <w:bottom w:val="nil"/>
              <w:right w:val="nil"/>
            </w:tcBorders>
          </w:tcPr>
          <w:p w14:paraId="75A8E7E6" w14:textId="1489DB16" w:rsidR="006C6044" w:rsidRPr="00DD5393" w:rsidRDefault="00C4416E" w:rsidP="0007790F">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6BD5568B" w14:textId="1C03A6BF" w:rsidR="006C6044" w:rsidRPr="00DD5393" w:rsidRDefault="00C4416E" w:rsidP="0007790F">
            <w:pPr>
              <w:pStyle w:val="a1"/>
              <w:rPr>
                <w:rFonts w:asciiTheme="minorHAnsi" w:eastAsia="新宋体" w:hAnsiTheme="minorHAnsi" w:cstheme="minorHAnsi" w:hint="eastAsia"/>
              </w:rPr>
            </w:pPr>
            <w:r w:rsidRPr="00DD5393">
              <w:rPr>
                <w:rFonts w:asciiTheme="minorHAnsi" w:eastAsia="新宋体" w:hAnsiTheme="minorHAnsi" w:cstheme="minorHAnsi"/>
              </w:rPr>
              <w:t>Truth is a product of the times, not authoritative. Our ignorance is boundless, why should we give up this little territory of knowledge? Now we've got a new instrument</w:t>
            </w:r>
            <w:r w:rsidR="00471E4F">
              <w:rPr>
                <w:rFonts w:asciiTheme="minorHAnsi" w:eastAsia="新宋体" w:hAnsiTheme="minorHAnsi" w:cstheme="minorHAnsi"/>
              </w:rPr>
              <w:t xml:space="preserve"> please use it </w:t>
            </w:r>
            <w:r w:rsidR="00A50F03" w:rsidRPr="00DD5393">
              <w:rPr>
                <w:rFonts w:asciiTheme="minorHAnsi" w:eastAsia="新宋体" w:hAnsiTheme="minorHAnsi" w:cstheme="minorHAnsi"/>
              </w:rPr>
              <w:t>to see</w:t>
            </w:r>
            <w:r w:rsidR="00471E4F">
              <w:rPr>
                <w:rFonts w:asciiTheme="minorHAnsi" w:eastAsia="新宋体" w:hAnsiTheme="minorHAnsi" w:cstheme="minorHAnsi"/>
              </w:rPr>
              <w:t xml:space="preserve"> </w:t>
            </w:r>
            <w:r w:rsidR="00A50F03" w:rsidRPr="00DD5393">
              <w:rPr>
                <w:rFonts w:asciiTheme="minorHAnsi" w:eastAsia="新宋体" w:hAnsiTheme="minorHAnsi" w:cstheme="minorHAnsi"/>
              </w:rPr>
              <w:t>a small part of the univer</w:t>
            </w:r>
            <w:r w:rsidR="00471E4F">
              <w:rPr>
                <w:rFonts w:asciiTheme="minorHAnsi" w:eastAsia="新宋体" w:hAnsiTheme="minorHAnsi" w:cstheme="minorHAnsi"/>
              </w:rPr>
              <w:t>se.</w:t>
            </w:r>
          </w:p>
        </w:tc>
      </w:tr>
      <w:tr w:rsidR="006C6044" w:rsidRPr="00DD5393" w14:paraId="26681B97" w14:textId="77777777" w:rsidTr="00053918">
        <w:tc>
          <w:tcPr>
            <w:tcW w:w="1726" w:type="dxa"/>
            <w:tcBorders>
              <w:top w:val="nil"/>
              <w:left w:val="nil"/>
              <w:bottom w:val="nil"/>
              <w:right w:val="nil"/>
            </w:tcBorders>
          </w:tcPr>
          <w:p w14:paraId="236625B3" w14:textId="160CF509" w:rsidR="006C6044" w:rsidRPr="00DD5393" w:rsidRDefault="00A50F03"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20C0FAF4" w14:textId="09018057" w:rsidR="006C6044" w:rsidRPr="00DD5393" w:rsidRDefault="00A50F03" w:rsidP="0007790F">
            <w:pPr>
              <w:pStyle w:val="a1"/>
              <w:rPr>
                <w:rFonts w:asciiTheme="minorHAnsi" w:eastAsia="新宋体" w:hAnsiTheme="minorHAnsi" w:cstheme="minorHAnsi"/>
              </w:rPr>
            </w:pPr>
            <w:r w:rsidRPr="00DD5393">
              <w:rPr>
                <w:rFonts w:asciiTheme="minorHAnsi" w:eastAsia="新宋体" w:hAnsiTheme="minorHAnsi" w:cstheme="minorHAnsi"/>
              </w:rPr>
              <w:t>Your Highness, Ladies and Gentlemen, I just want to know where Mr. Galileo intends to lead us.</w:t>
            </w:r>
          </w:p>
        </w:tc>
      </w:tr>
      <w:tr w:rsidR="006C6044" w:rsidRPr="00DD5393" w14:paraId="2AF60352" w14:textId="77777777" w:rsidTr="00053918">
        <w:tc>
          <w:tcPr>
            <w:tcW w:w="1726" w:type="dxa"/>
            <w:tcBorders>
              <w:top w:val="nil"/>
              <w:left w:val="nil"/>
              <w:bottom w:val="nil"/>
              <w:right w:val="nil"/>
            </w:tcBorders>
          </w:tcPr>
          <w:p w14:paraId="7AF9F8FD" w14:textId="3A437209" w:rsidR="006C6044" w:rsidRPr="00DD5393" w:rsidRDefault="00A50F03"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2D1F021" w14:textId="4EDD1EFD" w:rsidR="006C6044" w:rsidRPr="00DD5393" w:rsidRDefault="00A50F03" w:rsidP="0007790F">
            <w:pPr>
              <w:pStyle w:val="a1"/>
              <w:rPr>
                <w:rFonts w:asciiTheme="minorHAnsi" w:eastAsia="新宋体" w:hAnsiTheme="minorHAnsi" w:cstheme="minorHAnsi"/>
              </w:rPr>
            </w:pPr>
            <w:r w:rsidRPr="00DD5393">
              <w:rPr>
                <w:rFonts w:asciiTheme="minorHAnsi" w:eastAsia="新宋体" w:hAnsiTheme="minorHAnsi" w:cstheme="minorHAnsi"/>
              </w:rPr>
              <w:t>I don't think that as scientists we should think about where the truth will lead us.</w:t>
            </w:r>
          </w:p>
        </w:tc>
      </w:tr>
      <w:tr w:rsidR="006C6044" w:rsidRPr="00DD5393" w14:paraId="0E0FEAEB" w14:textId="77777777" w:rsidTr="00053918">
        <w:tc>
          <w:tcPr>
            <w:tcW w:w="1726" w:type="dxa"/>
            <w:tcBorders>
              <w:top w:val="nil"/>
              <w:left w:val="nil"/>
              <w:bottom w:val="nil"/>
              <w:right w:val="nil"/>
            </w:tcBorders>
          </w:tcPr>
          <w:p w14:paraId="23441B05" w14:textId="3EADBF47" w:rsidR="006C6044" w:rsidRPr="00DD5393" w:rsidRDefault="008C6146"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06CD53AE" w14:textId="171C0321" w:rsidR="006C6044" w:rsidRPr="00DD5393" w:rsidRDefault="008C6146" w:rsidP="0007790F">
            <w:pPr>
              <w:pStyle w:val="a1"/>
              <w:rPr>
                <w:rFonts w:asciiTheme="minorHAnsi" w:eastAsia="新宋体" w:hAnsiTheme="minorHAnsi" w:cstheme="minorHAnsi"/>
              </w:rPr>
            </w:pPr>
            <w:r w:rsidRPr="00DD5393">
              <w:rPr>
                <w:rFonts w:asciiTheme="minorHAnsi" w:eastAsia="新宋体" w:hAnsiTheme="minorHAnsi" w:cstheme="minorHAnsi"/>
              </w:rPr>
              <w:t>(brutally) Mr. Galileo, the truth will lead us wherever possible!</w:t>
            </w:r>
          </w:p>
        </w:tc>
      </w:tr>
      <w:tr w:rsidR="006C6044" w:rsidRPr="00DD5393" w14:paraId="5B837546" w14:textId="77777777" w:rsidTr="00053918">
        <w:tc>
          <w:tcPr>
            <w:tcW w:w="1726" w:type="dxa"/>
            <w:tcBorders>
              <w:top w:val="nil"/>
              <w:left w:val="nil"/>
              <w:bottom w:val="nil"/>
              <w:right w:val="nil"/>
            </w:tcBorders>
          </w:tcPr>
          <w:p w14:paraId="3C36C889" w14:textId="14089B26" w:rsidR="006C6044" w:rsidRPr="00DD5393" w:rsidRDefault="008C6146"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CB80ACF" w14:textId="2514E3C2" w:rsidR="006C6044" w:rsidRPr="00DD5393" w:rsidRDefault="008C6146" w:rsidP="0007790F">
            <w:pPr>
              <w:pStyle w:val="a1"/>
              <w:rPr>
                <w:rFonts w:asciiTheme="minorHAnsi" w:eastAsia="新宋体" w:hAnsiTheme="minorHAnsi" w:cstheme="minorHAnsi"/>
              </w:rPr>
            </w:pPr>
            <w:r w:rsidRPr="00DD5393">
              <w:rPr>
                <w:rFonts w:asciiTheme="minorHAnsi" w:eastAsia="新宋体" w:hAnsiTheme="minorHAnsi" w:cstheme="minorHAnsi"/>
              </w:rPr>
              <w:t>My lord, in Italy every night there are telescopes everywhere looking at the sky. Even ordinary people on the street understand the simplest truth: as long as you open your eyes, you will find many things! You are obliged to prove it! Gentlemen, we should not defend shaky doctrines!</w:t>
            </w:r>
          </w:p>
        </w:tc>
      </w:tr>
      <w:tr w:rsidR="006C6044" w:rsidRPr="00DD5393" w14:paraId="00F2BAF5" w14:textId="77777777" w:rsidTr="00053918">
        <w:tc>
          <w:tcPr>
            <w:tcW w:w="1726" w:type="dxa"/>
            <w:tcBorders>
              <w:top w:val="nil"/>
              <w:left w:val="nil"/>
              <w:bottom w:val="nil"/>
              <w:right w:val="nil"/>
            </w:tcBorders>
          </w:tcPr>
          <w:p w14:paraId="29FF60F6" w14:textId="74A1BCC1" w:rsidR="006C6044" w:rsidRPr="00DD5393" w:rsidRDefault="0064574B"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453798EE" w14:textId="1CCF44B2" w:rsidR="006C6044" w:rsidRPr="00DD5393" w:rsidRDefault="0064574B" w:rsidP="0007790F">
            <w:pPr>
              <w:pStyle w:val="a1"/>
              <w:rPr>
                <w:rFonts w:asciiTheme="minorHAnsi" w:eastAsia="新宋体" w:hAnsiTheme="minorHAnsi" w:cstheme="minorHAnsi"/>
              </w:rPr>
            </w:pPr>
            <w:r w:rsidRPr="00DD5393">
              <w:rPr>
                <w:rFonts w:asciiTheme="minorHAnsi" w:eastAsia="新宋体" w:hAnsiTheme="minorHAnsi" w:cstheme="minorHAnsi"/>
              </w:rPr>
              <w:t>Oops!</w:t>
            </w:r>
          </w:p>
        </w:tc>
      </w:tr>
      <w:tr w:rsidR="006C6044" w:rsidRPr="00DD5393" w14:paraId="37243D07" w14:textId="77777777" w:rsidTr="00053918">
        <w:tc>
          <w:tcPr>
            <w:tcW w:w="1726" w:type="dxa"/>
            <w:tcBorders>
              <w:top w:val="nil"/>
              <w:left w:val="nil"/>
              <w:bottom w:val="nil"/>
              <w:right w:val="nil"/>
            </w:tcBorders>
          </w:tcPr>
          <w:p w14:paraId="12207912" w14:textId="549CB76B" w:rsidR="006C6044" w:rsidRPr="00DD5393" w:rsidRDefault="0064574B"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2A3FC07" w14:textId="11E33A8B" w:rsidR="006C6044" w:rsidRPr="00DD5393" w:rsidRDefault="0064574B" w:rsidP="0007790F">
            <w:pPr>
              <w:pStyle w:val="a1"/>
              <w:rPr>
                <w:rFonts w:asciiTheme="minorHAnsi" w:eastAsia="新宋体" w:hAnsiTheme="minorHAnsi" w:cstheme="minorHAnsi"/>
              </w:rPr>
            </w:pPr>
            <w:r w:rsidRPr="00DD5393">
              <w:rPr>
                <w:rFonts w:asciiTheme="minorHAnsi" w:eastAsia="新宋体" w:hAnsiTheme="minorHAnsi" w:cstheme="minorHAnsi"/>
              </w:rPr>
              <w:t>Your Highness! You should check out the builders, draftsmen, and mechanics in the Armory. They haven't read much, but they believe in the facts they see with their own eyes. They are inventing new ways every day!</w:t>
            </w:r>
          </w:p>
          <w:p w14:paraId="02D16BE1" w14:textId="06761A4B" w:rsidR="0064574B" w:rsidRPr="00DD5393" w:rsidRDefault="0064574B" w:rsidP="0007790F">
            <w:pPr>
              <w:pStyle w:val="a1"/>
              <w:rPr>
                <w:rFonts w:asciiTheme="minorHAnsi" w:eastAsia="新宋体" w:hAnsiTheme="minorHAnsi" w:cstheme="minorHAnsi"/>
              </w:rPr>
            </w:pPr>
            <w:r w:rsidRPr="00DD5393">
              <w:rPr>
                <w:rFonts w:asciiTheme="minorHAnsi" w:eastAsia="新宋体" w:hAnsiTheme="minorHAnsi" w:cstheme="minorHAnsi"/>
              </w:rPr>
              <w:t>Or go and see the sailors in the shipyard. A hundred years ago, they left our shores and sailed for unknown shores. They trust their senses and have no fear of being led somewhere!</w:t>
            </w:r>
          </w:p>
        </w:tc>
      </w:tr>
      <w:tr w:rsidR="006C6044" w:rsidRPr="00DD5393" w14:paraId="270D3CA4" w14:textId="77777777" w:rsidTr="00053918">
        <w:tc>
          <w:tcPr>
            <w:tcW w:w="1726" w:type="dxa"/>
            <w:tcBorders>
              <w:top w:val="nil"/>
              <w:left w:val="nil"/>
              <w:bottom w:val="nil"/>
              <w:right w:val="nil"/>
            </w:tcBorders>
          </w:tcPr>
          <w:p w14:paraId="422DFB49" w14:textId="4FD48B63" w:rsidR="006C6044" w:rsidRPr="00DD5393" w:rsidRDefault="00187DF4" w:rsidP="0007790F">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790DF216" w14:textId="2C2C8A56" w:rsidR="006C6044" w:rsidRPr="00DD5393" w:rsidRDefault="00187DF4" w:rsidP="0007790F">
            <w:pPr>
              <w:pStyle w:val="a1"/>
              <w:rPr>
                <w:rFonts w:asciiTheme="minorHAnsi" w:eastAsia="新宋体" w:hAnsiTheme="minorHAnsi" w:cstheme="minorHAnsi"/>
              </w:rPr>
            </w:pPr>
            <w:r w:rsidRPr="00DD5393">
              <w:rPr>
                <w:rFonts w:asciiTheme="minorHAnsi" w:eastAsia="新宋体" w:hAnsiTheme="minorHAnsi" w:cstheme="minorHAnsi"/>
              </w:rPr>
              <w:t>Now I understand: Mr. Galileo, you will find admirers in the shipyard.</w:t>
            </w:r>
          </w:p>
        </w:tc>
      </w:tr>
      <w:tr w:rsidR="006C6044" w:rsidRPr="00DD5393" w14:paraId="195B2AC5" w14:textId="77777777" w:rsidTr="00053918">
        <w:tc>
          <w:tcPr>
            <w:tcW w:w="1726" w:type="dxa"/>
            <w:tcBorders>
              <w:top w:val="nil"/>
              <w:left w:val="nil"/>
              <w:bottom w:val="nil"/>
              <w:right w:val="nil"/>
            </w:tcBorders>
          </w:tcPr>
          <w:p w14:paraId="78E5B5E7" w14:textId="291B2C2E" w:rsidR="006C6044" w:rsidRPr="00DD5393" w:rsidRDefault="00187DF4" w:rsidP="0007790F">
            <w:pPr>
              <w:pStyle w:val="a0"/>
              <w:rPr>
                <w:rFonts w:asciiTheme="minorHAnsi" w:eastAsia="新宋体" w:hAnsiTheme="minorHAnsi" w:cstheme="minorHAnsi"/>
              </w:rPr>
            </w:pPr>
            <w:r w:rsidRPr="00DD5393">
              <w:rPr>
                <w:rFonts w:asciiTheme="minorHAnsi" w:eastAsia="新宋体" w:hAnsiTheme="minorHAnsi" w:cstheme="minorHAnsi"/>
              </w:rPr>
              <w:t>squire 1</w:t>
            </w:r>
          </w:p>
        </w:tc>
        <w:tc>
          <w:tcPr>
            <w:tcW w:w="7629" w:type="dxa"/>
            <w:tcBorders>
              <w:top w:val="nil"/>
              <w:left w:val="nil"/>
              <w:bottom w:val="nil"/>
              <w:right w:val="nil"/>
            </w:tcBorders>
          </w:tcPr>
          <w:p w14:paraId="1F805575" w14:textId="3E347711" w:rsidR="006C6044" w:rsidRPr="00DD5393" w:rsidRDefault="00187DF4" w:rsidP="0007790F">
            <w:pPr>
              <w:pStyle w:val="a1"/>
              <w:rPr>
                <w:rFonts w:asciiTheme="minorHAnsi" w:eastAsia="新宋体" w:hAnsiTheme="minorHAnsi" w:cstheme="minorHAnsi"/>
              </w:rPr>
            </w:pPr>
            <w:r w:rsidRPr="00DD5393">
              <w:rPr>
                <w:rFonts w:asciiTheme="minorHAnsi" w:eastAsia="新宋体" w:hAnsiTheme="minorHAnsi" w:cstheme="minorHAnsi"/>
              </w:rPr>
              <w:t>I am afraid I must warn you, Your Highness, that this instructive conversation has gone a little too far. You have a little rest before the court ball.</w:t>
            </w:r>
          </w:p>
        </w:tc>
      </w:tr>
      <w:tr w:rsidR="006C6044" w:rsidRPr="00DD5393" w14:paraId="37183429" w14:textId="77777777" w:rsidTr="00053918">
        <w:tc>
          <w:tcPr>
            <w:tcW w:w="1726" w:type="dxa"/>
            <w:tcBorders>
              <w:top w:val="nil"/>
              <w:left w:val="nil"/>
              <w:bottom w:val="nil"/>
              <w:right w:val="nil"/>
            </w:tcBorders>
          </w:tcPr>
          <w:p w14:paraId="095389D1" w14:textId="77777777" w:rsidR="006C6044" w:rsidRPr="00DD5393" w:rsidRDefault="006C6044" w:rsidP="0007790F">
            <w:pPr>
              <w:pStyle w:val="a0"/>
              <w:rPr>
                <w:rFonts w:asciiTheme="minorHAnsi" w:eastAsia="新宋体" w:hAnsiTheme="minorHAnsi" w:cstheme="minorHAnsi"/>
              </w:rPr>
            </w:pPr>
          </w:p>
        </w:tc>
        <w:tc>
          <w:tcPr>
            <w:tcW w:w="7629" w:type="dxa"/>
            <w:tcBorders>
              <w:top w:val="nil"/>
              <w:left w:val="nil"/>
              <w:bottom w:val="nil"/>
              <w:right w:val="nil"/>
            </w:tcBorders>
          </w:tcPr>
          <w:p w14:paraId="64DAC082" w14:textId="70952DF5" w:rsidR="006C6044" w:rsidRPr="00DD5393" w:rsidRDefault="00187DF4" w:rsidP="00187DF4">
            <w:pPr>
              <w:pStyle w:val="a2"/>
              <w:rPr>
                <w:rFonts w:asciiTheme="minorHAnsi" w:eastAsia="新宋体" w:hAnsiTheme="minorHAnsi" w:cstheme="minorHAnsi"/>
              </w:rPr>
            </w:pPr>
            <w:r w:rsidRPr="00DD5393">
              <w:rPr>
                <w:rFonts w:asciiTheme="minorHAnsi" w:eastAsia="新宋体" w:hAnsiTheme="minorHAnsi" w:cstheme="minorHAnsi"/>
              </w:rPr>
              <w:t>(The Grand Duke bows to Galileo on his cue. The court then begins to rise)</w:t>
            </w:r>
          </w:p>
        </w:tc>
      </w:tr>
      <w:tr w:rsidR="006C6044" w:rsidRPr="00DD5393" w14:paraId="0E7467EB" w14:textId="77777777" w:rsidTr="00053918">
        <w:tc>
          <w:tcPr>
            <w:tcW w:w="1726" w:type="dxa"/>
            <w:tcBorders>
              <w:top w:val="nil"/>
              <w:left w:val="nil"/>
              <w:bottom w:val="nil"/>
              <w:right w:val="nil"/>
            </w:tcBorders>
          </w:tcPr>
          <w:p w14:paraId="3BD3F115" w14:textId="51031299" w:rsidR="006C6044" w:rsidRPr="00DD5393" w:rsidRDefault="00187DF4" w:rsidP="0007790F">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4CD47AB6" w14:textId="5ECFE3DB" w:rsidR="006C6044" w:rsidRPr="00DD5393" w:rsidRDefault="00187DF4" w:rsidP="0007790F">
            <w:pPr>
              <w:pStyle w:val="a1"/>
              <w:rPr>
                <w:rFonts w:asciiTheme="minorHAnsi" w:eastAsia="新宋体" w:hAnsiTheme="minorHAnsi" w:cstheme="minorHAnsi"/>
              </w:rPr>
            </w:pPr>
            <w:r w:rsidRPr="00DD5393">
              <w:rPr>
                <w:rFonts w:asciiTheme="minorHAnsi" w:eastAsia="新宋体" w:hAnsiTheme="minorHAnsi" w:cstheme="minorHAnsi"/>
              </w:rPr>
              <w:t>(Stops the Grand Duke and holds a plate of pastries) Your Highness, let's have a snack.</w:t>
            </w:r>
          </w:p>
        </w:tc>
      </w:tr>
      <w:tr w:rsidR="006C6044" w:rsidRPr="00DD5393" w14:paraId="06D85B5D" w14:textId="77777777" w:rsidTr="00053918">
        <w:tc>
          <w:tcPr>
            <w:tcW w:w="1726" w:type="dxa"/>
            <w:tcBorders>
              <w:top w:val="nil"/>
              <w:left w:val="nil"/>
              <w:bottom w:val="nil"/>
              <w:right w:val="nil"/>
            </w:tcBorders>
          </w:tcPr>
          <w:p w14:paraId="4677E237" w14:textId="77777777" w:rsidR="006C6044" w:rsidRPr="00DD5393" w:rsidRDefault="006C6044" w:rsidP="0007790F">
            <w:pPr>
              <w:pStyle w:val="a0"/>
              <w:rPr>
                <w:rFonts w:asciiTheme="minorHAnsi" w:eastAsia="新宋体" w:hAnsiTheme="minorHAnsi" w:cstheme="minorHAnsi"/>
              </w:rPr>
            </w:pPr>
          </w:p>
        </w:tc>
        <w:tc>
          <w:tcPr>
            <w:tcW w:w="7629" w:type="dxa"/>
            <w:tcBorders>
              <w:top w:val="nil"/>
              <w:left w:val="nil"/>
              <w:bottom w:val="nil"/>
              <w:right w:val="nil"/>
            </w:tcBorders>
          </w:tcPr>
          <w:p w14:paraId="002E2F47" w14:textId="71549639" w:rsidR="006C6044" w:rsidRPr="00DD5393" w:rsidRDefault="00187DF4" w:rsidP="00187DF4">
            <w:pPr>
              <w:pStyle w:val="a2"/>
              <w:rPr>
                <w:rFonts w:asciiTheme="minorHAnsi" w:eastAsia="新宋体" w:hAnsiTheme="minorHAnsi" w:cstheme="minorHAnsi"/>
              </w:rPr>
            </w:pPr>
            <w:r w:rsidRPr="00DD5393">
              <w:rPr>
                <w:rFonts w:asciiTheme="minorHAnsi" w:eastAsia="新宋体" w:hAnsiTheme="minorHAnsi" w:cstheme="minorHAnsi"/>
              </w:rPr>
              <w:t>(The attendants lead the Grand Duke to exit)</w:t>
            </w:r>
          </w:p>
        </w:tc>
      </w:tr>
      <w:tr w:rsidR="006C6044" w:rsidRPr="00DD5393" w14:paraId="50C2FAB5" w14:textId="77777777" w:rsidTr="00053918">
        <w:tc>
          <w:tcPr>
            <w:tcW w:w="1726" w:type="dxa"/>
            <w:tcBorders>
              <w:top w:val="nil"/>
              <w:left w:val="nil"/>
              <w:bottom w:val="nil"/>
              <w:right w:val="nil"/>
            </w:tcBorders>
          </w:tcPr>
          <w:p w14:paraId="502169CB" w14:textId="5AF3A7C4" w:rsidR="006C6044" w:rsidRPr="00DD5393" w:rsidRDefault="00187DF4" w:rsidP="0007790F">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CE46352" w14:textId="0DAAB5A4" w:rsidR="006C6044" w:rsidRPr="00DD5393" w:rsidRDefault="00187DF4" w:rsidP="0007790F">
            <w:pPr>
              <w:pStyle w:val="a1"/>
              <w:rPr>
                <w:rFonts w:asciiTheme="minorHAnsi" w:eastAsia="新宋体" w:hAnsiTheme="minorHAnsi" w:cstheme="minorHAnsi"/>
              </w:rPr>
            </w:pPr>
            <w:r w:rsidRPr="00DD5393">
              <w:rPr>
                <w:rFonts w:asciiTheme="minorHAnsi" w:eastAsia="新宋体" w:hAnsiTheme="minorHAnsi" w:cstheme="minorHAnsi"/>
              </w:rPr>
              <w:t>(Chasing) In fact, gentlemen, you only need to use a telescope to see it!</w:t>
            </w:r>
          </w:p>
        </w:tc>
      </w:tr>
      <w:tr w:rsidR="006C6044" w:rsidRPr="00DD5393" w14:paraId="69CC81E9" w14:textId="77777777" w:rsidTr="00053918">
        <w:tc>
          <w:tcPr>
            <w:tcW w:w="1726" w:type="dxa"/>
            <w:tcBorders>
              <w:top w:val="nil"/>
              <w:left w:val="nil"/>
              <w:bottom w:val="nil"/>
              <w:right w:val="nil"/>
            </w:tcBorders>
          </w:tcPr>
          <w:p w14:paraId="5880125D" w14:textId="507F45C3" w:rsidR="006C6044" w:rsidRPr="00DD5393" w:rsidRDefault="00187DF4" w:rsidP="0007790F">
            <w:pPr>
              <w:pStyle w:val="a0"/>
              <w:rPr>
                <w:rFonts w:asciiTheme="minorHAnsi" w:eastAsia="新宋体" w:hAnsiTheme="minorHAnsi" w:cstheme="minorHAnsi"/>
              </w:rPr>
            </w:pPr>
            <w:r w:rsidRPr="00DD5393">
              <w:rPr>
                <w:rFonts w:asciiTheme="minorHAnsi" w:eastAsia="新宋体" w:hAnsiTheme="minorHAnsi" w:cstheme="minorHAnsi"/>
              </w:rPr>
              <w:t>squire 2</w:t>
            </w:r>
          </w:p>
        </w:tc>
        <w:tc>
          <w:tcPr>
            <w:tcW w:w="7629" w:type="dxa"/>
            <w:tcBorders>
              <w:top w:val="nil"/>
              <w:left w:val="nil"/>
              <w:bottom w:val="nil"/>
              <w:right w:val="nil"/>
            </w:tcBorders>
          </w:tcPr>
          <w:p w14:paraId="444D6FF2" w14:textId="2448D355" w:rsidR="006C6044" w:rsidRPr="00DD5393" w:rsidRDefault="00064DAB" w:rsidP="0007790F">
            <w:pPr>
              <w:pStyle w:val="a1"/>
              <w:rPr>
                <w:rFonts w:asciiTheme="minorHAnsi" w:eastAsia="新宋体" w:hAnsiTheme="minorHAnsi" w:cstheme="minorHAnsi"/>
              </w:rPr>
            </w:pPr>
            <w:r w:rsidRPr="00DD5393">
              <w:rPr>
                <w:rFonts w:asciiTheme="minorHAnsi" w:eastAsia="新宋体" w:hAnsiTheme="minorHAnsi" w:cstheme="minorHAnsi"/>
              </w:rPr>
              <w:t>Regarding your proposition, Your Highness will definitely consult the greatest astronomer of our time, the chief astronomer of the Pontifical Academy, Clavius.</w:t>
            </w:r>
          </w:p>
        </w:tc>
      </w:tr>
      <w:tr w:rsidR="001630D1" w:rsidRPr="00DD5393" w14:paraId="25E4E83B" w14:textId="77777777" w:rsidTr="00053918">
        <w:tc>
          <w:tcPr>
            <w:tcW w:w="1726" w:type="dxa"/>
            <w:tcBorders>
              <w:top w:val="nil"/>
              <w:left w:val="nil"/>
              <w:bottom w:val="nil"/>
              <w:right w:val="nil"/>
            </w:tcBorders>
          </w:tcPr>
          <w:p w14:paraId="7D123869"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F0B0C55" w14:textId="0543812E"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(Short dark scene. At the beginning of the scene change, a mixed cut of news reports about the epidemic appeared in the background projection. Virginia wore a mask and held a microphone as a reporter to speak the following lines. There were many residents on the street dragging their luggage on their way .Ludovic enters at the end and interrupts her report)</w:t>
            </w:r>
          </w:p>
        </w:tc>
      </w:tr>
      <w:tr w:rsidR="001630D1" w:rsidRPr="00DD5393" w14:paraId="1C28CA8C" w14:textId="77777777" w:rsidTr="00053918">
        <w:tc>
          <w:tcPr>
            <w:tcW w:w="1726" w:type="dxa"/>
            <w:tcBorders>
              <w:top w:val="nil"/>
              <w:left w:val="nil"/>
              <w:bottom w:val="nil"/>
              <w:right w:val="nil"/>
            </w:tcBorders>
          </w:tcPr>
          <w:p w14:paraId="274E5EAF" w14:textId="3FE8026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42B1B2E4" w14:textId="64A1185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Breaking news, breaking news! Just last night, there were many positive cases of plague in our city, among which there were five severe cases and two deaths in the old city. Experts in infectious diseases at the University of Florence said that the plague virus is extremely contagious and has a wide range of transmission routes, including biological transmission, contact transmission, and droplet transmission. At present, the Public Health Department of our city is actively responding and carrying out prevention and control work. Citizens are requested to self-isolate at home, avoid gathering in crowded public places, wear masks consciously, and reduce all unnecessary going out. A reporter from Florence 1 for you ...</w:t>
            </w:r>
          </w:p>
          <w:p w14:paraId="04932616" w14:textId="77777777" w:rsidR="001630D1" w:rsidRPr="00DD5393" w:rsidRDefault="001630D1" w:rsidP="001630D1">
            <w:pPr>
              <w:pStyle w:val="a1"/>
              <w:rPr>
                <w:rFonts w:asciiTheme="minorHAnsi" w:eastAsia="新宋体" w:hAnsiTheme="minorHAnsi" w:cstheme="minorHAnsi"/>
              </w:rPr>
            </w:pPr>
          </w:p>
        </w:tc>
      </w:tr>
      <w:tr w:rsidR="001630D1" w:rsidRPr="00DD5393" w14:paraId="7E021BBE" w14:textId="77777777" w:rsidTr="00053918">
        <w:tc>
          <w:tcPr>
            <w:tcW w:w="1726" w:type="dxa"/>
            <w:tcBorders>
              <w:top w:val="nil"/>
              <w:left w:val="nil"/>
              <w:bottom w:val="nil"/>
              <w:right w:val="nil"/>
            </w:tcBorders>
          </w:tcPr>
          <w:p w14:paraId="3CC6C709"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0CE8647" w14:textId="77777777" w:rsidR="001630D1" w:rsidRPr="00DD5393" w:rsidRDefault="001630D1" w:rsidP="001630D1">
            <w:pPr>
              <w:pStyle w:val="a1"/>
              <w:rPr>
                <w:rFonts w:asciiTheme="minorHAnsi" w:eastAsia="新宋体" w:hAnsiTheme="minorHAnsi" w:cstheme="minorHAnsi"/>
              </w:rPr>
            </w:pPr>
          </w:p>
        </w:tc>
      </w:tr>
      <w:tr w:rsidR="001630D1" w:rsidRPr="00DD5393" w14:paraId="796E8A38" w14:textId="77777777" w:rsidTr="003100F0">
        <w:tc>
          <w:tcPr>
            <w:tcW w:w="9355" w:type="dxa"/>
            <w:gridSpan w:val="2"/>
            <w:tcBorders>
              <w:top w:val="nil"/>
              <w:left w:val="nil"/>
              <w:bottom w:val="nil"/>
              <w:right w:val="nil"/>
            </w:tcBorders>
          </w:tcPr>
          <w:p w14:paraId="34429583" w14:textId="1CF7EA00" w:rsidR="001630D1" w:rsidRPr="00DD5393" w:rsidRDefault="001630D1" w:rsidP="001630D1">
            <w:pPr>
              <w:pStyle w:val="a"/>
              <w:rPr>
                <w:rFonts w:asciiTheme="minorHAnsi" w:eastAsia="新宋体" w:hAnsiTheme="minorHAnsi" w:cstheme="minorHAnsi" w:hint="eastAsia"/>
              </w:rPr>
            </w:pPr>
            <w:r w:rsidRPr="00DD5393">
              <w:rPr>
                <w:rFonts w:asciiTheme="minorHAnsi" w:eastAsia="新宋体" w:hAnsiTheme="minorHAnsi" w:cstheme="minorHAnsi"/>
              </w:rPr>
              <w:t>Scene 4 Galileo's courtyard and the street at the entrance</w:t>
            </w:r>
          </w:p>
        </w:tc>
      </w:tr>
      <w:tr w:rsidR="001630D1" w:rsidRPr="00DD5393" w14:paraId="0EA25CC8" w14:textId="77777777" w:rsidTr="00053918">
        <w:tc>
          <w:tcPr>
            <w:tcW w:w="1726" w:type="dxa"/>
            <w:tcBorders>
              <w:top w:val="nil"/>
              <w:left w:val="nil"/>
              <w:bottom w:val="nil"/>
              <w:right w:val="nil"/>
            </w:tcBorders>
          </w:tcPr>
          <w:p w14:paraId="14C8F85A" w14:textId="4F2F656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7CEC41B9" w14:textId="6852372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Virginia, why are you still dawdling here. We have to hurry, I heard that this street will be blocked soon.</w:t>
            </w:r>
          </w:p>
        </w:tc>
      </w:tr>
      <w:tr w:rsidR="001630D1" w:rsidRPr="00DD5393" w14:paraId="0F6D4743" w14:textId="77777777" w:rsidTr="00053918">
        <w:tc>
          <w:tcPr>
            <w:tcW w:w="1726" w:type="dxa"/>
            <w:tcBorders>
              <w:top w:val="nil"/>
              <w:left w:val="nil"/>
              <w:bottom w:val="nil"/>
              <w:right w:val="nil"/>
            </w:tcBorders>
          </w:tcPr>
          <w:p w14:paraId="2FBC94E3" w14:textId="351B7E8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0A89BC8" w14:textId="7AD10DC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 I have to wait for Dad and the others. They are still packing.</w:t>
            </w:r>
          </w:p>
        </w:tc>
      </w:tr>
      <w:tr w:rsidR="001630D1" w:rsidRPr="00DD5393" w14:paraId="39D09F93" w14:textId="77777777" w:rsidTr="00053918">
        <w:tc>
          <w:tcPr>
            <w:tcW w:w="1726" w:type="dxa"/>
            <w:tcBorders>
              <w:top w:val="nil"/>
              <w:left w:val="nil"/>
              <w:bottom w:val="nil"/>
              <w:right w:val="nil"/>
            </w:tcBorders>
          </w:tcPr>
          <w:p w14:paraId="61AB6B50"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0840D24E" w14:textId="410B63BD" w:rsidR="001630D1" w:rsidRPr="00DD5393" w:rsidRDefault="001630D1" w:rsidP="008F0915">
            <w:pPr>
              <w:pStyle w:val="a2"/>
              <w:rPr>
                <w:rFonts w:asciiTheme="minorHAnsi" w:eastAsia="新宋体" w:hAnsiTheme="minorHAnsi" w:cstheme="minorHAnsi"/>
              </w:rPr>
            </w:pPr>
            <w:r w:rsidRPr="00DD5393">
              <w:rPr>
                <w:rFonts w:asciiTheme="minorHAnsi" w:eastAsia="新宋体" w:hAnsiTheme="minorHAnsi" w:cstheme="minorHAnsi"/>
              </w:rPr>
              <w:t>(Enter Galileo, Mrs. Sarti and Andrea with some suitcases and packages)</w:t>
            </w:r>
          </w:p>
        </w:tc>
      </w:tr>
      <w:tr w:rsidR="001630D1" w:rsidRPr="00DD5393" w14:paraId="5AABF658" w14:textId="77777777" w:rsidTr="00053918">
        <w:tc>
          <w:tcPr>
            <w:tcW w:w="1726" w:type="dxa"/>
            <w:tcBorders>
              <w:top w:val="nil"/>
              <w:left w:val="nil"/>
              <w:bottom w:val="nil"/>
              <w:right w:val="nil"/>
            </w:tcBorders>
          </w:tcPr>
          <w:p w14:paraId="0ED79A24" w14:textId="6CFE23A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0410D68" w14:textId="6CAA76E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(To Ludovic) All public transportation has stopped, the Grand Duke has prepared a car for me, you take them away first! I haven't packed up my experiment records yet, so I'll leave after packing up.</w:t>
            </w:r>
          </w:p>
        </w:tc>
      </w:tr>
      <w:tr w:rsidR="001630D1" w:rsidRPr="00DD5393" w14:paraId="6CD72A8C" w14:textId="77777777" w:rsidTr="00053918">
        <w:tc>
          <w:tcPr>
            <w:tcW w:w="1726" w:type="dxa"/>
            <w:tcBorders>
              <w:top w:val="nil"/>
              <w:left w:val="nil"/>
              <w:bottom w:val="nil"/>
              <w:right w:val="nil"/>
            </w:tcBorders>
          </w:tcPr>
          <w:p w14:paraId="6774EDD1" w14:textId="62A0C02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BD45BEC" w14:textId="4BF88D9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Why are you leaving? If you don't tell me why, I won't leave.</w:t>
            </w:r>
          </w:p>
        </w:tc>
      </w:tr>
      <w:tr w:rsidR="001630D1" w:rsidRPr="00DD5393" w14:paraId="3E008016" w14:textId="77777777" w:rsidTr="00053918">
        <w:tc>
          <w:tcPr>
            <w:tcW w:w="1726" w:type="dxa"/>
            <w:tcBorders>
              <w:top w:val="nil"/>
              <w:left w:val="nil"/>
              <w:bottom w:val="nil"/>
              <w:right w:val="nil"/>
            </w:tcBorders>
          </w:tcPr>
          <w:p w14:paraId="633048A3" w14:textId="195C58C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4E5F6DB4" w14:textId="06C7C23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There's plague, my boy.</w:t>
            </w:r>
          </w:p>
        </w:tc>
      </w:tr>
      <w:tr w:rsidR="001630D1" w:rsidRPr="00DD5393" w14:paraId="1030BDD6" w14:textId="77777777" w:rsidTr="00053918">
        <w:tc>
          <w:tcPr>
            <w:tcW w:w="1726" w:type="dxa"/>
            <w:tcBorders>
              <w:top w:val="nil"/>
              <w:left w:val="nil"/>
              <w:bottom w:val="nil"/>
              <w:right w:val="nil"/>
            </w:tcBorders>
          </w:tcPr>
          <w:p w14:paraId="435D767C" w14:textId="3872504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39758A6" w14:textId="147DC82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Dad, we won't leave if you don't leave. Once you pack up the materials, there is no end to it.</w:t>
            </w:r>
          </w:p>
        </w:tc>
      </w:tr>
      <w:tr w:rsidR="001630D1" w:rsidRPr="00DD5393" w14:paraId="3C5BAA08" w14:textId="77777777" w:rsidTr="00053918">
        <w:tc>
          <w:tcPr>
            <w:tcW w:w="1726" w:type="dxa"/>
            <w:tcBorders>
              <w:top w:val="nil"/>
              <w:left w:val="nil"/>
              <w:bottom w:val="nil"/>
              <w:right w:val="nil"/>
            </w:tcBorders>
          </w:tcPr>
          <w:p w14:paraId="3393E7D9"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4C322FAC" w14:textId="3873266D" w:rsidR="001630D1" w:rsidRPr="00DD5393" w:rsidRDefault="001630D1" w:rsidP="008F0915">
            <w:pPr>
              <w:pStyle w:val="a2"/>
              <w:rPr>
                <w:rFonts w:asciiTheme="minorHAnsi" w:eastAsia="新宋体" w:hAnsiTheme="minorHAnsi" w:cstheme="minorHAnsi"/>
              </w:rPr>
            </w:pPr>
            <w:r w:rsidRPr="00DD5393">
              <w:rPr>
                <w:rFonts w:asciiTheme="minorHAnsi" w:eastAsia="新宋体" w:hAnsiTheme="minorHAnsi" w:cstheme="minorHAnsi"/>
              </w:rPr>
              <w:t>(car horn honking)</w:t>
            </w:r>
          </w:p>
        </w:tc>
      </w:tr>
      <w:tr w:rsidR="001630D1" w:rsidRPr="00DD5393" w14:paraId="79D38471" w14:textId="77777777" w:rsidTr="00053918">
        <w:tc>
          <w:tcPr>
            <w:tcW w:w="1726" w:type="dxa"/>
            <w:tcBorders>
              <w:top w:val="nil"/>
              <w:left w:val="nil"/>
              <w:bottom w:val="nil"/>
              <w:right w:val="nil"/>
            </w:tcBorders>
          </w:tcPr>
          <w:p w14:paraId="4082BB14" w14:textId="3496034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724FC8B4" w14:textId="7A08B94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Our car has arrived!</w:t>
            </w:r>
          </w:p>
        </w:tc>
      </w:tr>
      <w:tr w:rsidR="001630D1" w:rsidRPr="00DD5393" w14:paraId="0B6E8310" w14:textId="77777777" w:rsidTr="00053918">
        <w:tc>
          <w:tcPr>
            <w:tcW w:w="1726" w:type="dxa"/>
            <w:tcBorders>
              <w:top w:val="nil"/>
              <w:left w:val="nil"/>
              <w:bottom w:val="nil"/>
              <w:right w:val="nil"/>
            </w:tcBorders>
          </w:tcPr>
          <w:p w14:paraId="376FF858" w14:textId="3BB87D4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D972B8C" w14:textId="2FAB1EA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have to be sensible, Virginia. If you don't get in the car, the driver can't wait. The plague is no joke. No one wants to be locked in the city.</w:t>
            </w:r>
          </w:p>
        </w:tc>
      </w:tr>
      <w:tr w:rsidR="001630D1" w:rsidRPr="00DD5393" w14:paraId="2024F96A" w14:textId="77777777" w:rsidTr="00053918">
        <w:tc>
          <w:tcPr>
            <w:tcW w:w="1726" w:type="dxa"/>
            <w:tcBorders>
              <w:top w:val="nil"/>
              <w:left w:val="nil"/>
              <w:bottom w:val="nil"/>
              <w:right w:val="nil"/>
            </w:tcBorders>
          </w:tcPr>
          <w:p w14:paraId="3E5E8FAA"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4CBA3F8E" w14:textId="52C4C5C9" w:rsidR="001630D1" w:rsidRPr="00DD5393" w:rsidRDefault="001630D1" w:rsidP="008F0915">
            <w:pPr>
              <w:pStyle w:val="a2"/>
              <w:rPr>
                <w:rFonts w:asciiTheme="minorHAnsi" w:eastAsia="新宋体" w:hAnsiTheme="minorHAnsi" w:cstheme="minorHAnsi"/>
              </w:rPr>
            </w:pPr>
            <w:r w:rsidRPr="00DD5393">
              <w:rPr>
                <w:rFonts w:asciiTheme="minorHAnsi" w:eastAsia="新宋体" w:hAnsiTheme="minorHAnsi" w:cstheme="minorHAnsi"/>
              </w:rPr>
              <w:t>(Mrs. Sarti pulls Andrea, Ludovic pulls Virginia)</w:t>
            </w:r>
          </w:p>
        </w:tc>
      </w:tr>
      <w:tr w:rsidR="001630D1" w:rsidRPr="00DD5393" w14:paraId="6B3EC5AB" w14:textId="77777777" w:rsidTr="00053918">
        <w:tc>
          <w:tcPr>
            <w:tcW w:w="1726" w:type="dxa"/>
            <w:tcBorders>
              <w:top w:val="nil"/>
              <w:left w:val="nil"/>
              <w:bottom w:val="nil"/>
              <w:right w:val="nil"/>
            </w:tcBorders>
          </w:tcPr>
          <w:p w14:paraId="3F606BEC" w14:textId="61E4A24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1191B72" w14:textId="1B32A47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(resisting, to Galileo) You must come!</w:t>
            </w:r>
          </w:p>
        </w:tc>
      </w:tr>
      <w:tr w:rsidR="001630D1" w:rsidRPr="00DD5393" w14:paraId="1B71B1F0" w14:textId="77777777" w:rsidTr="00053918">
        <w:tc>
          <w:tcPr>
            <w:tcW w:w="1726" w:type="dxa"/>
            <w:tcBorders>
              <w:top w:val="nil"/>
              <w:left w:val="nil"/>
              <w:bottom w:val="nil"/>
              <w:right w:val="nil"/>
            </w:tcBorders>
          </w:tcPr>
          <w:p w14:paraId="71AF7298" w14:textId="00DB0EF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72CC1C97" w14:textId="6ED9EEF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(Get on after a while, angrily) Sir, if you don't leave, the driver won't wait!</w:t>
            </w:r>
          </w:p>
        </w:tc>
      </w:tr>
      <w:tr w:rsidR="001630D1" w:rsidRPr="00DD5393" w14:paraId="2D860B21" w14:textId="77777777" w:rsidTr="00053918">
        <w:tc>
          <w:tcPr>
            <w:tcW w:w="1726" w:type="dxa"/>
            <w:tcBorders>
              <w:top w:val="nil"/>
              <w:left w:val="nil"/>
              <w:bottom w:val="nil"/>
              <w:right w:val="nil"/>
            </w:tcBorders>
          </w:tcPr>
          <w:p w14:paraId="4353F562" w14:textId="39B2A19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6F98593" w14:textId="6A635F33" w:rsidR="001630D1" w:rsidRPr="00DD5393" w:rsidRDefault="001630D1" w:rsidP="001630D1">
            <w:pPr>
              <w:pStyle w:val="a1"/>
              <w:rPr>
                <w:rFonts w:asciiTheme="minorHAnsi" w:eastAsia="新宋体" w:hAnsiTheme="minorHAnsi" w:cstheme="minorHAnsi" w:hint="eastAsia"/>
              </w:rPr>
            </w:pPr>
            <w:r w:rsidRPr="00DD5393">
              <w:rPr>
                <w:rFonts w:asciiTheme="minorHAnsi" w:eastAsia="新宋体" w:hAnsiTheme="minorHAnsi" w:cstheme="minorHAnsi"/>
              </w:rPr>
              <w:t xml:space="preserve">Mrs. Sarti, I don't think I'm going. My notes are too messy, if I don't spend one or two nights continuing to organize, these three months </w:t>
            </w:r>
            <w:r w:rsidR="00471E4F">
              <w:rPr>
                <w:rFonts w:asciiTheme="minorHAnsi" w:eastAsia="新宋体" w:hAnsiTheme="minorHAnsi" w:cstheme="minorHAnsi" w:hint="eastAsia"/>
              </w:rPr>
              <w:t>o</w:t>
            </w:r>
            <w:r w:rsidR="00471E4F">
              <w:rPr>
                <w:rFonts w:asciiTheme="minorHAnsi" w:eastAsia="新宋体" w:hAnsiTheme="minorHAnsi" w:cstheme="minorHAnsi"/>
              </w:rPr>
              <w:t>f my hard work will be destroied</w:t>
            </w:r>
            <w:r w:rsidRPr="00DD5393">
              <w:rPr>
                <w:rFonts w:asciiTheme="minorHAnsi" w:eastAsia="新宋体" w:hAnsiTheme="minorHAnsi" w:cstheme="minorHAnsi"/>
              </w:rPr>
              <w:t xml:space="preserve">. Besides, these people from the government hide everything and only let everyone know at the last minute. Maybe this kind of infectious disease is everywhere now, so </w:t>
            </w:r>
            <w:r w:rsidR="00471E4F">
              <w:rPr>
                <w:rFonts w:asciiTheme="minorHAnsi" w:eastAsia="新宋体" w:hAnsiTheme="minorHAnsi" w:cstheme="minorHAnsi"/>
              </w:rPr>
              <w:t>it will be to stay here.</w:t>
            </w:r>
          </w:p>
        </w:tc>
      </w:tr>
      <w:tr w:rsidR="001630D1" w:rsidRPr="00DD5393" w14:paraId="532352FB" w14:textId="77777777" w:rsidTr="00053918">
        <w:tc>
          <w:tcPr>
            <w:tcW w:w="1726" w:type="dxa"/>
            <w:tcBorders>
              <w:top w:val="nil"/>
              <w:left w:val="nil"/>
              <w:bottom w:val="nil"/>
              <w:right w:val="nil"/>
            </w:tcBorders>
          </w:tcPr>
          <w:p w14:paraId="288B1CF8" w14:textId="189D7D0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7BE31ED9" w14:textId="6CD2B26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Mr. Galileo! Are you crazy? Come with me.</w:t>
            </w:r>
          </w:p>
        </w:tc>
      </w:tr>
      <w:tr w:rsidR="001630D1" w:rsidRPr="00DD5393" w14:paraId="25E6721C" w14:textId="77777777" w:rsidTr="00053918">
        <w:tc>
          <w:tcPr>
            <w:tcW w:w="1726" w:type="dxa"/>
            <w:tcBorders>
              <w:top w:val="nil"/>
              <w:left w:val="nil"/>
              <w:bottom w:val="nil"/>
              <w:right w:val="nil"/>
            </w:tcBorders>
          </w:tcPr>
          <w:p w14:paraId="7FC49D77" w14:textId="6A14494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4D9E301" w14:textId="7BB7E02A" w:rsidR="001630D1" w:rsidRPr="00DD5393" w:rsidRDefault="00EA5505" w:rsidP="001630D1">
            <w:pPr>
              <w:pStyle w:val="a1"/>
              <w:rPr>
                <w:rFonts w:asciiTheme="minorHAnsi" w:eastAsia="新宋体" w:hAnsiTheme="minorHAnsi" w:cstheme="minorHAnsi"/>
              </w:rPr>
            </w:pPr>
            <w:r w:rsidRPr="00DD5393">
              <w:rPr>
                <w:rFonts w:asciiTheme="minorHAnsi" w:eastAsia="新宋体" w:hAnsiTheme="minorHAnsi" w:cstheme="minorHAnsi"/>
              </w:rPr>
              <w:t>You and Virginia go first, I will come later.</w:t>
            </w:r>
          </w:p>
        </w:tc>
      </w:tr>
      <w:tr w:rsidR="001630D1" w:rsidRPr="00DD5393" w14:paraId="3170BA95" w14:textId="77777777" w:rsidTr="00053918">
        <w:tc>
          <w:tcPr>
            <w:tcW w:w="1726" w:type="dxa"/>
            <w:tcBorders>
              <w:top w:val="nil"/>
              <w:left w:val="nil"/>
              <w:bottom w:val="nil"/>
              <w:right w:val="nil"/>
            </w:tcBorders>
          </w:tcPr>
          <w:p w14:paraId="7064E1D3" w14:textId="5229849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6938570F" w14:textId="1DCFB98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 no one can leave when the car leaves. (the sound of the car is heard) They seem to be leaving? I'm going to stop them now. (Down)</w:t>
            </w:r>
          </w:p>
        </w:tc>
      </w:tr>
      <w:tr w:rsidR="001630D1" w:rsidRPr="00DD5393" w14:paraId="7CF33526" w14:textId="77777777" w:rsidTr="00053918">
        <w:tc>
          <w:tcPr>
            <w:tcW w:w="1726" w:type="dxa"/>
            <w:tcBorders>
              <w:top w:val="nil"/>
              <w:left w:val="nil"/>
              <w:bottom w:val="nil"/>
              <w:right w:val="nil"/>
            </w:tcBorders>
          </w:tcPr>
          <w:p w14:paraId="0042E215"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0E7F01C" w14:textId="7035AD73" w:rsidR="001630D1" w:rsidRPr="00DD5393" w:rsidRDefault="001630D1" w:rsidP="008F0915">
            <w:pPr>
              <w:pStyle w:val="a2"/>
              <w:rPr>
                <w:rFonts w:asciiTheme="minorHAnsi" w:eastAsia="新宋体" w:hAnsiTheme="minorHAnsi" w:cstheme="minorHAnsi"/>
              </w:rPr>
            </w:pPr>
            <w:r w:rsidRPr="00DD5393">
              <w:rPr>
                <w:rFonts w:asciiTheme="minorHAnsi" w:eastAsia="新宋体" w:hAnsiTheme="minorHAnsi" w:cstheme="minorHAnsi"/>
              </w:rPr>
              <w:t>(Galileo paces back and forth. Mrs. Sarti returns, pale, without her bag)</w:t>
            </w:r>
          </w:p>
        </w:tc>
      </w:tr>
      <w:tr w:rsidR="001630D1" w:rsidRPr="00DD5393" w14:paraId="636DAB02" w14:textId="77777777" w:rsidTr="00053918">
        <w:tc>
          <w:tcPr>
            <w:tcW w:w="1726" w:type="dxa"/>
            <w:tcBorders>
              <w:top w:val="nil"/>
              <w:left w:val="nil"/>
              <w:bottom w:val="nil"/>
              <w:right w:val="nil"/>
            </w:tcBorders>
          </w:tcPr>
          <w:p w14:paraId="51A80576" w14:textId="1BEEB50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5E66998" w14:textId="71CB9D25" w:rsidR="001630D1" w:rsidRPr="00DD5393" w:rsidRDefault="00E34AB2" w:rsidP="001630D1">
            <w:pPr>
              <w:pStyle w:val="a1"/>
              <w:rPr>
                <w:rFonts w:asciiTheme="minorHAnsi" w:eastAsia="新宋体" w:hAnsiTheme="minorHAnsi" w:cstheme="minorHAnsi"/>
              </w:rPr>
            </w:pPr>
            <w:r w:rsidRPr="00DD5393">
              <w:rPr>
                <w:rFonts w:asciiTheme="minorHAnsi" w:eastAsia="新宋体" w:hAnsiTheme="minorHAnsi" w:cstheme="minorHAnsi"/>
              </w:rPr>
              <w:t>Why are you back again? Are you not afraid that they will leave you and take your children away?</w:t>
            </w:r>
          </w:p>
        </w:tc>
      </w:tr>
      <w:tr w:rsidR="001630D1" w:rsidRPr="00DD5393" w14:paraId="5E2620D9" w14:textId="77777777" w:rsidTr="00053918">
        <w:tc>
          <w:tcPr>
            <w:tcW w:w="1726" w:type="dxa"/>
            <w:tcBorders>
              <w:top w:val="nil"/>
              <w:left w:val="nil"/>
              <w:bottom w:val="nil"/>
              <w:right w:val="nil"/>
            </w:tcBorders>
          </w:tcPr>
          <w:p w14:paraId="55CDB8B2" w14:textId="181611C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5033613C" w14:textId="21B5340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are gone. They'll take care of Andrea. But who will cook for you after I leave?</w:t>
            </w:r>
          </w:p>
        </w:tc>
      </w:tr>
      <w:tr w:rsidR="001630D1" w:rsidRPr="00DD5393" w14:paraId="00AB5DA9" w14:textId="77777777" w:rsidTr="00053918">
        <w:tc>
          <w:tcPr>
            <w:tcW w:w="1726" w:type="dxa"/>
            <w:tcBorders>
              <w:top w:val="nil"/>
              <w:left w:val="nil"/>
              <w:bottom w:val="nil"/>
              <w:right w:val="nil"/>
            </w:tcBorders>
          </w:tcPr>
          <w:p w14:paraId="2CFB0BD6" w14:textId="3F99822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601DDEB" w14:textId="230E87E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are you crazy? You're staying in town just to cook for me! (Picks up the experiment record file) Mrs. Sarti, don't think I'm stupid. I must never give up observing. I have powerful enemies, and I must gather evidence for my thesis.</w:t>
            </w:r>
          </w:p>
        </w:tc>
      </w:tr>
      <w:tr w:rsidR="001630D1" w:rsidRPr="00DD5393" w14:paraId="43676FF7" w14:textId="77777777" w:rsidTr="00053918">
        <w:tc>
          <w:tcPr>
            <w:tcW w:w="1726" w:type="dxa"/>
            <w:tcBorders>
              <w:top w:val="nil"/>
              <w:left w:val="nil"/>
              <w:bottom w:val="nil"/>
              <w:right w:val="nil"/>
            </w:tcBorders>
          </w:tcPr>
          <w:p w14:paraId="3238A373" w14:textId="77F60F3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41E32DF9" w14:textId="35B2BC2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don't need to explain. A wise man would never do this.</w:t>
            </w:r>
          </w:p>
        </w:tc>
      </w:tr>
      <w:tr w:rsidR="001630D1" w:rsidRPr="00DD5393" w14:paraId="497E2E57" w14:textId="77777777" w:rsidTr="00053918">
        <w:tc>
          <w:tcPr>
            <w:tcW w:w="1726" w:type="dxa"/>
            <w:tcBorders>
              <w:top w:val="nil"/>
              <w:left w:val="nil"/>
              <w:bottom w:val="nil"/>
              <w:right w:val="nil"/>
            </w:tcBorders>
          </w:tcPr>
          <w:p w14:paraId="7A8157D8"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4F13E67D" w14:textId="24E7D6F1" w:rsidR="001630D1" w:rsidRPr="00DD5393" w:rsidRDefault="001630D1" w:rsidP="008F0915">
            <w:pPr>
              <w:pStyle w:val="a2"/>
              <w:rPr>
                <w:rFonts w:asciiTheme="minorHAnsi" w:eastAsia="新宋体" w:hAnsiTheme="minorHAnsi" w:cstheme="minorHAnsi"/>
              </w:rPr>
            </w:pPr>
            <w:r w:rsidRPr="00DD5393">
              <w:rPr>
                <w:rFonts w:asciiTheme="minorHAnsi" w:eastAsia="新宋体" w:hAnsiTheme="minorHAnsi" w:cstheme="minorHAnsi"/>
              </w:rPr>
              <w:t>(Briefly dark scene. Mrs. Sarti exits. Loud firecrackers. Some mixed-cut videos of the epidemic are projected in the background. Two soldiers enter, seal Galileo’s courtyard door, and exit. Several days later, Galileo pushed open the courtyard door, went to the street at the door, looked around, saw a woman drying clothes, and walked over)</w:t>
            </w:r>
          </w:p>
        </w:tc>
      </w:tr>
      <w:tr w:rsidR="001630D1" w:rsidRPr="00DD5393" w14:paraId="19A44569" w14:textId="77777777" w:rsidTr="00053918">
        <w:tc>
          <w:tcPr>
            <w:tcW w:w="1726" w:type="dxa"/>
            <w:tcBorders>
              <w:top w:val="nil"/>
              <w:left w:val="nil"/>
              <w:bottom w:val="nil"/>
              <w:right w:val="nil"/>
            </w:tcBorders>
          </w:tcPr>
          <w:p w14:paraId="470C49DC" w14:textId="6D2DA1A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D7A588F" w14:textId="4F77DDEA" w:rsidR="001630D1" w:rsidRPr="00DD5393" w:rsidRDefault="00E34AB2"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Hello, may I ask </w:t>
            </w:r>
            <w:r w:rsidR="001630D1" w:rsidRPr="00DD5393">
              <w:rPr>
                <w:rFonts w:asciiTheme="minorHAnsi" w:eastAsia="新宋体" w:hAnsiTheme="minorHAnsi" w:cstheme="minorHAnsi"/>
              </w:rPr>
              <w:t>...</w:t>
            </w:r>
          </w:p>
        </w:tc>
      </w:tr>
      <w:tr w:rsidR="001630D1" w:rsidRPr="00DD5393" w14:paraId="1484F500" w14:textId="77777777" w:rsidTr="00053918">
        <w:tc>
          <w:tcPr>
            <w:tcW w:w="1726" w:type="dxa"/>
            <w:tcBorders>
              <w:top w:val="nil"/>
              <w:left w:val="nil"/>
              <w:bottom w:val="nil"/>
              <w:right w:val="nil"/>
            </w:tcBorders>
          </w:tcPr>
          <w:p w14:paraId="2B11C9C1" w14:textId="4CE8033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women</w:t>
            </w:r>
          </w:p>
        </w:tc>
        <w:tc>
          <w:tcPr>
            <w:tcW w:w="7629" w:type="dxa"/>
            <w:tcBorders>
              <w:top w:val="nil"/>
              <w:left w:val="nil"/>
              <w:bottom w:val="nil"/>
              <w:right w:val="nil"/>
            </w:tcBorders>
          </w:tcPr>
          <w:p w14:paraId="6475C149" w14:textId="429950E0" w:rsidR="001630D1" w:rsidRPr="00DD5393" w:rsidRDefault="00E34AB2" w:rsidP="001630D1">
            <w:pPr>
              <w:pStyle w:val="a1"/>
              <w:rPr>
                <w:rFonts w:asciiTheme="minorHAnsi" w:eastAsia="新宋体" w:hAnsiTheme="minorHAnsi" w:cstheme="minorHAnsi"/>
              </w:rPr>
            </w:pPr>
            <w:r w:rsidRPr="00DD5393">
              <w:rPr>
                <w:rFonts w:asciiTheme="minorHAnsi" w:eastAsia="新宋体" w:hAnsiTheme="minorHAnsi" w:cstheme="minorHAnsi"/>
              </w:rPr>
              <w:t>Don't get any closer, just stand there and say it.</w:t>
            </w:r>
          </w:p>
        </w:tc>
      </w:tr>
      <w:tr w:rsidR="001630D1" w:rsidRPr="00DD5393" w14:paraId="0B894627" w14:textId="77777777" w:rsidTr="00053918">
        <w:tc>
          <w:tcPr>
            <w:tcW w:w="1726" w:type="dxa"/>
            <w:tcBorders>
              <w:top w:val="nil"/>
              <w:left w:val="nil"/>
              <w:bottom w:val="nil"/>
              <w:right w:val="nil"/>
            </w:tcBorders>
          </w:tcPr>
          <w:p w14:paraId="6A9AA54C" w14:textId="0429C93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49C451F7" w14:textId="5E0A509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 sorry, I forgot about that. Do you know where I can buy milk? My housekeeper has gone out and hasn't come back yet, and I've been hungry for two days.</w:t>
            </w:r>
          </w:p>
        </w:tc>
      </w:tr>
      <w:tr w:rsidR="001630D1" w:rsidRPr="00DD5393" w14:paraId="6FE3CAB0" w14:textId="77777777" w:rsidTr="00053918">
        <w:tc>
          <w:tcPr>
            <w:tcW w:w="1726" w:type="dxa"/>
            <w:tcBorders>
              <w:top w:val="nil"/>
              <w:left w:val="nil"/>
              <w:bottom w:val="nil"/>
              <w:right w:val="nil"/>
            </w:tcBorders>
          </w:tcPr>
          <w:p w14:paraId="5DDD447D" w14:textId="79F14DA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women</w:t>
            </w:r>
          </w:p>
        </w:tc>
        <w:tc>
          <w:tcPr>
            <w:tcW w:w="7629" w:type="dxa"/>
            <w:tcBorders>
              <w:top w:val="nil"/>
              <w:left w:val="nil"/>
              <w:bottom w:val="nil"/>
              <w:right w:val="nil"/>
            </w:tcBorders>
          </w:tcPr>
          <w:p w14:paraId="0C994B20" w14:textId="393BF0A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(Shakes head) Nearby shops are closed, and there are only a few open in the city center.</w:t>
            </w:r>
          </w:p>
        </w:tc>
      </w:tr>
      <w:tr w:rsidR="001630D1" w:rsidRPr="00DD5393" w14:paraId="0C2E93C4" w14:textId="77777777" w:rsidTr="00053918">
        <w:tc>
          <w:tcPr>
            <w:tcW w:w="1726" w:type="dxa"/>
            <w:tcBorders>
              <w:top w:val="nil"/>
              <w:left w:val="nil"/>
              <w:bottom w:val="nil"/>
              <w:right w:val="nil"/>
            </w:tcBorders>
          </w:tcPr>
          <w:p w14:paraId="03ACA3EB"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11921B3" w14:textId="4B8B33EB"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sound of firecrackers is heard again in the distance)</w:t>
            </w:r>
          </w:p>
        </w:tc>
      </w:tr>
      <w:tr w:rsidR="001630D1" w:rsidRPr="00DD5393" w14:paraId="2AE7F9E9" w14:textId="77777777" w:rsidTr="00053918">
        <w:tc>
          <w:tcPr>
            <w:tcW w:w="1726" w:type="dxa"/>
            <w:tcBorders>
              <w:top w:val="nil"/>
              <w:left w:val="nil"/>
              <w:bottom w:val="nil"/>
              <w:right w:val="nil"/>
            </w:tcBorders>
          </w:tcPr>
          <w:p w14:paraId="24D59146" w14:textId="365399A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032E0D4" w14:textId="4039BED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Where is this going on? Isn't it a festival to put a cannon stick?</w:t>
            </w:r>
          </w:p>
        </w:tc>
      </w:tr>
      <w:tr w:rsidR="001630D1" w:rsidRPr="00DD5393" w14:paraId="1EC879EE" w14:textId="77777777" w:rsidTr="00053918">
        <w:tc>
          <w:tcPr>
            <w:tcW w:w="1726" w:type="dxa"/>
            <w:tcBorders>
              <w:top w:val="nil"/>
              <w:left w:val="nil"/>
              <w:bottom w:val="nil"/>
              <w:right w:val="nil"/>
            </w:tcBorders>
          </w:tcPr>
          <w:p w14:paraId="64A4A07E" w14:textId="025AC93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women</w:t>
            </w:r>
          </w:p>
        </w:tc>
        <w:tc>
          <w:tcPr>
            <w:tcW w:w="7629" w:type="dxa"/>
            <w:tcBorders>
              <w:top w:val="nil"/>
              <w:left w:val="nil"/>
              <w:bottom w:val="nil"/>
              <w:right w:val="nil"/>
            </w:tcBorders>
          </w:tcPr>
          <w:p w14:paraId="1AADF624" w14:textId="6FE5588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wanted to use this movement to drive the cloud away, saying that there were plague germs in the cloud.</w:t>
            </w:r>
          </w:p>
        </w:tc>
      </w:tr>
      <w:tr w:rsidR="001630D1" w:rsidRPr="00DD5393" w14:paraId="707FC141" w14:textId="77777777" w:rsidTr="00053918">
        <w:tc>
          <w:tcPr>
            <w:tcW w:w="1726" w:type="dxa"/>
            <w:tcBorders>
              <w:top w:val="nil"/>
              <w:left w:val="nil"/>
              <w:bottom w:val="nil"/>
              <w:right w:val="nil"/>
            </w:tcBorders>
          </w:tcPr>
          <w:p w14:paraId="002A9581"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CB6163B" w14:textId="4C8148CC" w:rsidR="001630D1" w:rsidRPr="00DD5393" w:rsidRDefault="001630D1" w:rsidP="00CA46F2">
            <w:pPr>
              <w:pStyle w:val="a2"/>
              <w:rPr>
                <w:rFonts w:asciiTheme="minorHAnsi" w:eastAsia="新宋体" w:hAnsiTheme="minorHAnsi" w:cstheme="minorHAnsi"/>
              </w:rPr>
            </w:pPr>
            <w:r w:rsidRPr="00DD5393">
              <w:rPr>
                <w:rFonts w:asciiTheme="minorHAnsi" w:eastAsia="新宋体" w:hAnsiTheme="minorHAnsi" w:cstheme="minorHAnsi"/>
              </w:rPr>
              <w:t>(Galileo laughs)</w:t>
            </w:r>
          </w:p>
        </w:tc>
      </w:tr>
      <w:tr w:rsidR="001630D1" w:rsidRPr="00DD5393" w14:paraId="0093528A" w14:textId="77777777" w:rsidTr="00053918">
        <w:tc>
          <w:tcPr>
            <w:tcW w:w="1726" w:type="dxa"/>
            <w:tcBorders>
              <w:top w:val="nil"/>
              <w:left w:val="nil"/>
              <w:bottom w:val="nil"/>
              <w:right w:val="nil"/>
            </w:tcBorders>
          </w:tcPr>
          <w:p w14:paraId="42F03D7A" w14:textId="16D2954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women</w:t>
            </w:r>
          </w:p>
        </w:tc>
        <w:tc>
          <w:tcPr>
            <w:tcW w:w="7629" w:type="dxa"/>
            <w:tcBorders>
              <w:top w:val="nil"/>
              <w:left w:val="nil"/>
              <w:bottom w:val="nil"/>
              <w:right w:val="nil"/>
            </w:tcBorders>
          </w:tcPr>
          <w:p w14:paraId="15733A61" w14:textId="270E3984" w:rsidR="001630D1" w:rsidRPr="00DD5393" w:rsidRDefault="00E34AB2" w:rsidP="001630D1">
            <w:pPr>
              <w:pStyle w:val="a1"/>
              <w:rPr>
                <w:rFonts w:asciiTheme="minorHAnsi" w:eastAsia="新宋体" w:hAnsiTheme="minorHAnsi" w:cstheme="minorHAnsi"/>
              </w:rPr>
            </w:pPr>
            <w:r w:rsidRPr="00DD5393">
              <w:rPr>
                <w:rFonts w:asciiTheme="minorHAnsi" w:eastAsia="新宋体" w:hAnsiTheme="minorHAnsi" w:cstheme="minorHAnsi"/>
              </w:rPr>
              <w:t>You are still laughing. The plague caused us all to feel insecure, and the measures we took were intensified. You don't know, a few days ago, a house caught fire in the street behind, but no one dared to fight the fire because of the suspicion of plague in his house.</w:t>
            </w:r>
          </w:p>
        </w:tc>
      </w:tr>
      <w:tr w:rsidR="001630D1" w:rsidRPr="00DD5393" w14:paraId="16857ACE" w14:textId="77777777" w:rsidTr="00053918">
        <w:tc>
          <w:tcPr>
            <w:tcW w:w="1726" w:type="dxa"/>
            <w:tcBorders>
              <w:top w:val="nil"/>
              <w:left w:val="nil"/>
              <w:bottom w:val="nil"/>
              <w:right w:val="nil"/>
            </w:tcBorders>
          </w:tcPr>
          <w:p w14:paraId="0B95C305" w14:textId="1AA58FB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B67571C" w14:textId="4576B03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always do! Such is the system of this government. If something goes wrong, they can chop us off like a diseased branch on a tree.</w:t>
            </w:r>
          </w:p>
        </w:tc>
      </w:tr>
      <w:tr w:rsidR="001630D1" w:rsidRPr="00DD5393" w14:paraId="491993FB" w14:textId="77777777" w:rsidTr="00053918">
        <w:tc>
          <w:tcPr>
            <w:tcW w:w="1726" w:type="dxa"/>
            <w:tcBorders>
              <w:top w:val="nil"/>
              <w:left w:val="nil"/>
              <w:bottom w:val="nil"/>
              <w:right w:val="nil"/>
            </w:tcBorders>
          </w:tcPr>
          <w:p w14:paraId="62DBFF06" w14:textId="32F501B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women</w:t>
            </w:r>
          </w:p>
        </w:tc>
        <w:tc>
          <w:tcPr>
            <w:tcW w:w="7629" w:type="dxa"/>
            <w:tcBorders>
              <w:top w:val="nil"/>
              <w:left w:val="nil"/>
              <w:bottom w:val="nil"/>
              <w:right w:val="nil"/>
            </w:tcBorders>
          </w:tcPr>
          <w:p w14:paraId="2CD38171" w14:textId="3C2E3C8F" w:rsidR="001630D1" w:rsidRPr="00DD5393" w:rsidRDefault="00E34AB2" w:rsidP="001630D1">
            <w:pPr>
              <w:pStyle w:val="a1"/>
              <w:rPr>
                <w:rFonts w:asciiTheme="minorHAnsi" w:eastAsia="新宋体" w:hAnsiTheme="minorHAnsi" w:cstheme="minorHAnsi"/>
              </w:rPr>
            </w:pPr>
            <w:r w:rsidRPr="00DD5393">
              <w:rPr>
                <w:rFonts w:asciiTheme="minorHAnsi" w:eastAsia="新宋体" w:hAnsiTheme="minorHAnsi" w:cstheme="minorHAnsi"/>
              </w:rPr>
              <w:t>Don't say that, they can't do anything about it.</w:t>
            </w:r>
          </w:p>
        </w:tc>
      </w:tr>
      <w:tr w:rsidR="001630D1" w:rsidRPr="00DD5393" w14:paraId="49FD3618" w14:textId="77777777" w:rsidTr="00053918">
        <w:tc>
          <w:tcPr>
            <w:tcW w:w="1726" w:type="dxa"/>
            <w:tcBorders>
              <w:top w:val="nil"/>
              <w:left w:val="nil"/>
              <w:bottom w:val="nil"/>
              <w:right w:val="nil"/>
            </w:tcBorders>
          </w:tcPr>
          <w:p w14:paraId="23F4B8BE"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E602876" w14:textId="274D6DC2" w:rsidR="001630D1" w:rsidRPr="00DD5393" w:rsidRDefault="001630D1" w:rsidP="008F0915">
            <w:pPr>
              <w:pStyle w:val="a2"/>
              <w:rPr>
                <w:rFonts w:asciiTheme="minorHAnsi" w:eastAsia="新宋体" w:hAnsiTheme="minorHAnsi" w:cstheme="minorHAnsi"/>
              </w:rPr>
            </w:pPr>
            <w:r w:rsidRPr="00DD5393">
              <w:rPr>
                <w:rFonts w:asciiTheme="minorHAnsi" w:eastAsia="新宋体" w:hAnsiTheme="minorHAnsi" w:cstheme="minorHAnsi"/>
              </w:rPr>
              <w:t>(Two soldiers with spears enter the field, see Galileo standing in the street, and run over immediately)</w:t>
            </w:r>
          </w:p>
        </w:tc>
      </w:tr>
      <w:tr w:rsidR="001630D1" w:rsidRPr="00DD5393" w14:paraId="318571A0" w14:textId="77777777" w:rsidTr="00053918">
        <w:tc>
          <w:tcPr>
            <w:tcW w:w="1726" w:type="dxa"/>
            <w:tcBorders>
              <w:top w:val="nil"/>
              <w:left w:val="nil"/>
              <w:bottom w:val="nil"/>
              <w:right w:val="nil"/>
            </w:tcBorders>
          </w:tcPr>
          <w:p w14:paraId="08A8201A" w14:textId="6078760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soldier 1</w:t>
            </w:r>
          </w:p>
        </w:tc>
        <w:tc>
          <w:tcPr>
            <w:tcW w:w="7629" w:type="dxa"/>
            <w:tcBorders>
              <w:top w:val="nil"/>
              <w:left w:val="nil"/>
              <w:bottom w:val="nil"/>
              <w:right w:val="nil"/>
            </w:tcBorders>
          </w:tcPr>
          <w:p w14:paraId="34E43301" w14:textId="0854E07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go back to your room at once! (Uses a spear to force Galileo into the courtyard gate, and then blocks the gate)</w:t>
            </w:r>
          </w:p>
        </w:tc>
      </w:tr>
      <w:tr w:rsidR="001630D1" w:rsidRPr="00DD5393" w14:paraId="6B910B17" w14:textId="77777777" w:rsidTr="00053918">
        <w:tc>
          <w:tcPr>
            <w:tcW w:w="1726" w:type="dxa"/>
            <w:tcBorders>
              <w:top w:val="nil"/>
              <w:left w:val="nil"/>
              <w:bottom w:val="nil"/>
              <w:right w:val="nil"/>
            </w:tcBorders>
          </w:tcPr>
          <w:p w14:paraId="496B4538" w14:textId="3B34A4C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soldier 2</w:t>
            </w:r>
          </w:p>
        </w:tc>
        <w:tc>
          <w:tcPr>
            <w:tcW w:w="7629" w:type="dxa"/>
            <w:tcBorders>
              <w:top w:val="nil"/>
              <w:left w:val="nil"/>
              <w:bottom w:val="nil"/>
              <w:right w:val="nil"/>
            </w:tcBorders>
          </w:tcPr>
          <w:p w14:paraId="334B51E2" w14:textId="6DA234D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(to the woman) And you, how dare you talk so close to him, do you know that someone in his family has the plague? You also go home for me, and your home has to be sealed.</w:t>
            </w:r>
          </w:p>
        </w:tc>
      </w:tr>
      <w:tr w:rsidR="001630D1" w:rsidRPr="00DD5393" w14:paraId="48264999" w14:textId="77777777" w:rsidTr="00053918">
        <w:tc>
          <w:tcPr>
            <w:tcW w:w="1726" w:type="dxa"/>
            <w:tcBorders>
              <w:top w:val="nil"/>
              <w:left w:val="nil"/>
              <w:bottom w:val="nil"/>
              <w:right w:val="nil"/>
            </w:tcBorders>
          </w:tcPr>
          <w:p w14:paraId="21AD063A" w14:textId="02D11D8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women</w:t>
            </w:r>
          </w:p>
        </w:tc>
        <w:tc>
          <w:tcPr>
            <w:tcW w:w="7629" w:type="dxa"/>
            <w:tcBorders>
              <w:top w:val="nil"/>
              <w:left w:val="nil"/>
              <w:bottom w:val="nil"/>
              <w:right w:val="nil"/>
            </w:tcBorders>
          </w:tcPr>
          <w:p w14:paraId="05D49A0B" w14:textId="2B678C2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listen to me, don't seal it! My husband is still in the city, how can he go home if he is banned? You beasts! Beast! ( Soldier 2 forces her to end)</w:t>
            </w:r>
          </w:p>
        </w:tc>
      </w:tr>
      <w:tr w:rsidR="001630D1" w:rsidRPr="00DD5393" w14:paraId="3B7E275D" w14:textId="77777777" w:rsidTr="00053918">
        <w:tc>
          <w:tcPr>
            <w:tcW w:w="1726" w:type="dxa"/>
            <w:tcBorders>
              <w:top w:val="nil"/>
              <w:left w:val="nil"/>
              <w:bottom w:val="nil"/>
              <w:right w:val="nil"/>
            </w:tcBorders>
          </w:tcPr>
          <w:p w14:paraId="382A67E5" w14:textId="3E789D8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DE09342" w14:textId="343FD0A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(to Soldier 1) Wait, don't go yet. Have you seen my housekeeper? I couldn't find her early this morning, she probably ran away from home last night.</w:t>
            </w:r>
          </w:p>
        </w:tc>
      </w:tr>
      <w:tr w:rsidR="001630D1" w:rsidRPr="00DD5393" w14:paraId="3716D334" w14:textId="77777777" w:rsidTr="00053918">
        <w:tc>
          <w:tcPr>
            <w:tcW w:w="1726" w:type="dxa"/>
            <w:tcBorders>
              <w:top w:val="nil"/>
              <w:left w:val="nil"/>
              <w:bottom w:val="nil"/>
              <w:right w:val="nil"/>
            </w:tcBorders>
          </w:tcPr>
          <w:p w14:paraId="20CCE2A7" w14:textId="0F339E1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soldier 1</w:t>
            </w:r>
          </w:p>
        </w:tc>
        <w:tc>
          <w:tcPr>
            <w:tcW w:w="7629" w:type="dxa"/>
            <w:tcBorders>
              <w:top w:val="nil"/>
              <w:left w:val="nil"/>
              <w:bottom w:val="nil"/>
              <w:right w:val="nil"/>
            </w:tcBorders>
          </w:tcPr>
          <w:p w14:paraId="6F1FEEBE" w14:textId="4BF079FC" w:rsidR="001630D1" w:rsidRPr="00DD5393" w:rsidRDefault="00E34AB2" w:rsidP="001630D1">
            <w:pPr>
              <w:pStyle w:val="a1"/>
              <w:rPr>
                <w:rFonts w:asciiTheme="minorHAnsi" w:eastAsia="新宋体" w:hAnsiTheme="minorHAnsi" w:cstheme="minorHAnsi"/>
              </w:rPr>
            </w:pPr>
            <w:r w:rsidRPr="00DD5393">
              <w:rPr>
                <w:rFonts w:asciiTheme="minorHAnsi" w:eastAsia="新宋体" w:hAnsiTheme="minorHAnsi" w:cstheme="minorHAnsi"/>
              </w:rPr>
              <w:t>Your housekeeper has fallen by the side of the road. She probably knew that she was sick, so she ran out of the house. I'm not afraid of death!</w:t>
            </w:r>
          </w:p>
        </w:tc>
      </w:tr>
      <w:tr w:rsidR="001630D1" w:rsidRPr="00DD5393" w14:paraId="4D5F3A58" w14:textId="77777777" w:rsidTr="00053918">
        <w:tc>
          <w:tcPr>
            <w:tcW w:w="1726" w:type="dxa"/>
            <w:tcBorders>
              <w:top w:val="nil"/>
              <w:left w:val="nil"/>
              <w:bottom w:val="nil"/>
              <w:right w:val="nil"/>
            </w:tcBorders>
          </w:tcPr>
          <w:p w14:paraId="561C75CA" w14:textId="63B55FF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CDFB63E" w14:textId="402F44C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 you know how she is now?</w:t>
            </w:r>
          </w:p>
        </w:tc>
      </w:tr>
      <w:tr w:rsidR="001630D1" w:rsidRPr="00DD5393" w14:paraId="68C0BA1C" w14:textId="77777777" w:rsidTr="00053918">
        <w:tc>
          <w:tcPr>
            <w:tcW w:w="1726" w:type="dxa"/>
            <w:tcBorders>
              <w:top w:val="nil"/>
              <w:left w:val="nil"/>
              <w:bottom w:val="nil"/>
              <w:right w:val="nil"/>
            </w:tcBorders>
          </w:tcPr>
          <w:p w14:paraId="72A3A9B8" w14:textId="706E22B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soldier 1</w:t>
            </w:r>
          </w:p>
        </w:tc>
        <w:tc>
          <w:tcPr>
            <w:tcW w:w="7629" w:type="dxa"/>
            <w:tcBorders>
              <w:top w:val="nil"/>
              <w:left w:val="nil"/>
              <w:bottom w:val="nil"/>
              <w:right w:val="nil"/>
            </w:tcBorders>
          </w:tcPr>
          <w:p w14:paraId="0BB2E325" w14:textId="4C35B41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Who knows. Some people say that such a person will be sent directly to the cemetery. (turn down)</w:t>
            </w:r>
          </w:p>
        </w:tc>
      </w:tr>
      <w:tr w:rsidR="001630D1" w:rsidRPr="00DD5393" w14:paraId="04759654" w14:textId="77777777" w:rsidTr="00053918">
        <w:tc>
          <w:tcPr>
            <w:tcW w:w="1726" w:type="dxa"/>
            <w:tcBorders>
              <w:top w:val="nil"/>
              <w:left w:val="nil"/>
              <w:bottom w:val="nil"/>
              <w:right w:val="nil"/>
            </w:tcBorders>
          </w:tcPr>
          <w:p w14:paraId="1D72EC8C" w14:textId="4349F36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CE97D37" w14:textId="070A85B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Sir, you can't just leave like this. I was sealed in the house and had no food at all. You can't starve people to death! Hello! Hello!</w:t>
            </w:r>
          </w:p>
        </w:tc>
      </w:tr>
      <w:tr w:rsidR="001630D1" w:rsidRPr="00DD5393" w14:paraId="54225183" w14:textId="77777777" w:rsidTr="00053918">
        <w:tc>
          <w:tcPr>
            <w:tcW w:w="1726" w:type="dxa"/>
            <w:tcBorders>
              <w:top w:val="nil"/>
              <w:left w:val="nil"/>
              <w:bottom w:val="nil"/>
              <w:right w:val="nil"/>
            </w:tcBorders>
          </w:tcPr>
          <w:p w14:paraId="70C0B9E5"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CA86B1F" w14:textId="39B971A9" w:rsidR="001630D1" w:rsidRPr="00DD5393" w:rsidRDefault="001630D1" w:rsidP="006E61BA">
            <w:pPr>
              <w:pStyle w:val="a2"/>
              <w:rPr>
                <w:rFonts w:asciiTheme="minorHAnsi" w:eastAsia="新宋体" w:hAnsiTheme="minorHAnsi" w:cstheme="minorHAnsi"/>
              </w:rPr>
            </w:pPr>
            <w:r w:rsidRPr="00DD5393">
              <w:rPr>
                <w:rFonts w:asciiTheme="minorHAnsi" w:eastAsia="新宋体" w:hAnsiTheme="minorHAnsi" w:cstheme="minorHAnsi"/>
              </w:rPr>
              <w:t>(Andrea stands in the doorway with tears streaming down her cheeks)</w:t>
            </w:r>
          </w:p>
        </w:tc>
      </w:tr>
      <w:tr w:rsidR="001630D1" w:rsidRPr="00DD5393" w14:paraId="0AD842DF" w14:textId="77777777" w:rsidTr="00053918">
        <w:tc>
          <w:tcPr>
            <w:tcW w:w="1726" w:type="dxa"/>
            <w:tcBorders>
              <w:top w:val="nil"/>
              <w:left w:val="nil"/>
              <w:bottom w:val="nil"/>
              <w:right w:val="nil"/>
            </w:tcBorders>
          </w:tcPr>
          <w:p w14:paraId="71B6C00A" w14:textId="1A4A3D9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AF241F0" w14:textId="2D2A3BA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Andrea! How did you come back?</w:t>
            </w:r>
          </w:p>
        </w:tc>
      </w:tr>
      <w:tr w:rsidR="001630D1" w:rsidRPr="00DD5393" w14:paraId="02326B61" w14:textId="77777777" w:rsidTr="00053918">
        <w:tc>
          <w:tcPr>
            <w:tcW w:w="1726" w:type="dxa"/>
            <w:tcBorders>
              <w:top w:val="nil"/>
              <w:left w:val="nil"/>
              <w:bottom w:val="nil"/>
              <w:right w:val="nil"/>
            </w:tcBorders>
          </w:tcPr>
          <w:p w14:paraId="3A6D64F2" w14:textId="483F2F1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1C65EE0" w14:textId="3AFD57E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came early in the morning, and I knocked on the door, but you didn't open it. I was told ...</w:t>
            </w:r>
          </w:p>
        </w:tc>
      </w:tr>
      <w:tr w:rsidR="001630D1" w:rsidRPr="00DD5393" w14:paraId="1FE9C99B" w14:textId="77777777" w:rsidTr="00053918">
        <w:tc>
          <w:tcPr>
            <w:tcW w:w="1726" w:type="dxa"/>
            <w:tcBorders>
              <w:top w:val="nil"/>
              <w:left w:val="nil"/>
              <w:bottom w:val="nil"/>
              <w:right w:val="nil"/>
            </w:tcBorders>
          </w:tcPr>
          <w:p w14:paraId="2567EA48" w14:textId="2421D94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E939C8F" w14:textId="4199B15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Didn't you leave by car?</w:t>
            </w:r>
          </w:p>
        </w:tc>
      </w:tr>
      <w:tr w:rsidR="001630D1" w:rsidRPr="00DD5393" w14:paraId="7C64BA8E" w14:textId="77777777" w:rsidTr="00053918">
        <w:tc>
          <w:tcPr>
            <w:tcW w:w="1726" w:type="dxa"/>
            <w:tcBorders>
              <w:top w:val="nil"/>
              <w:left w:val="nil"/>
              <w:bottom w:val="nil"/>
              <w:right w:val="nil"/>
            </w:tcBorders>
          </w:tcPr>
          <w:p w14:paraId="62DE6C63" w14:textId="40353F0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9F0F7F2" w14:textId="0B615E7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left by car, but I escaped halfway. I heard that my mother had been sent to a convent, so I went there to find her. But they wouldn't let me in, saying she was very sick.</w:t>
            </w:r>
          </w:p>
        </w:tc>
      </w:tr>
      <w:tr w:rsidR="001630D1" w:rsidRPr="00DD5393" w14:paraId="74655896" w14:textId="77777777" w:rsidTr="00053918">
        <w:tc>
          <w:tcPr>
            <w:tcW w:w="1726" w:type="dxa"/>
            <w:tcBorders>
              <w:top w:val="nil"/>
              <w:left w:val="nil"/>
              <w:bottom w:val="nil"/>
              <w:right w:val="nil"/>
            </w:tcBorders>
          </w:tcPr>
          <w:p w14:paraId="0F6FDD87" w14:textId="630C690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1924B73" w14:textId="6E27555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came back after running so far? It's been three days since you left here.</w:t>
            </w:r>
          </w:p>
        </w:tc>
      </w:tr>
      <w:tr w:rsidR="001630D1" w:rsidRPr="00DD5393" w14:paraId="1971E76A" w14:textId="77777777" w:rsidTr="00053918">
        <w:tc>
          <w:tcPr>
            <w:tcW w:w="1726" w:type="dxa"/>
            <w:tcBorders>
              <w:top w:val="nil"/>
              <w:left w:val="nil"/>
              <w:bottom w:val="nil"/>
              <w:right w:val="nil"/>
            </w:tcBorders>
          </w:tcPr>
          <w:p w14:paraId="1B4CCD62" w14:textId="7602C6B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C6FD601" w14:textId="638E7D7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Don't be angry that it took me so long to come back. They also arrested me once in the middle.</w:t>
            </w:r>
          </w:p>
        </w:tc>
      </w:tr>
      <w:tr w:rsidR="001630D1" w:rsidRPr="00DD5393" w14:paraId="0103D136" w14:textId="77777777" w:rsidTr="00053918">
        <w:tc>
          <w:tcPr>
            <w:tcW w:w="1726" w:type="dxa"/>
            <w:tcBorders>
              <w:top w:val="nil"/>
              <w:left w:val="nil"/>
              <w:bottom w:val="nil"/>
              <w:right w:val="nil"/>
            </w:tcBorders>
          </w:tcPr>
          <w:p w14:paraId="6B154C07" w14:textId="6C6F815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2B12884E" w14:textId="578C528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Just don't cry. Listen to me, these days I finally figured it out a little bit, can I tell you? (Andrea nods while sobbing) Be sure to listen carefully, or you won't understand. Do you remember that I showed you the planet Venus? Remember, it was like the moon! Sometimes it is semicircular, sometimes it resembles a crescent. Do you have any ideas? (Andrea shakes her head) With a ball and a lamp, I can show you all this. This proves that the planet itself does not emit light, and it rotates in a circular orbit. How amazing is it?</w:t>
            </w:r>
          </w:p>
        </w:tc>
      </w:tr>
      <w:tr w:rsidR="001630D1" w:rsidRPr="00DD5393" w14:paraId="6AE7B428" w14:textId="77777777" w:rsidTr="00053918">
        <w:tc>
          <w:tcPr>
            <w:tcW w:w="1726" w:type="dxa"/>
            <w:tcBorders>
              <w:top w:val="nil"/>
              <w:left w:val="nil"/>
              <w:bottom w:val="nil"/>
              <w:right w:val="nil"/>
            </w:tcBorders>
          </w:tcPr>
          <w:p w14:paraId="7C6150C3" w14:textId="59A2812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C64323A" w14:textId="4A412BB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(sobbing) Sure, it must be true.</w:t>
            </w:r>
          </w:p>
        </w:tc>
      </w:tr>
      <w:tr w:rsidR="001630D1" w:rsidRPr="00DD5393" w14:paraId="4A18EFA6" w14:textId="77777777" w:rsidTr="00053918">
        <w:tc>
          <w:tcPr>
            <w:tcW w:w="1726" w:type="dxa"/>
            <w:tcBorders>
              <w:top w:val="nil"/>
              <w:left w:val="nil"/>
              <w:bottom w:val="nil"/>
              <w:right w:val="nil"/>
            </w:tcBorders>
          </w:tcPr>
          <w:p w14:paraId="5919AA1F" w14:textId="41375CC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8A0563B" w14:textId="03EE3E5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should have kept her.</w:t>
            </w:r>
          </w:p>
        </w:tc>
      </w:tr>
      <w:tr w:rsidR="001630D1" w:rsidRPr="00DD5393" w14:paraId="17BF0F37" w14:textId="77777777" w:rsidTr="00053918">
        <w:tc>
          <w:tcPr>
            <w:tcW w:w="1726" w:type="dxa"/>
            <w:tcBorders>
              <w:top w:val="nil"/>
              <w:left w:val="nil"/>
              <w:bottom w:val="nil"/>
              <w:right w:val="nil"/>
            </w:tcBorders>
          </w:tcPr>
          <w:p w14:paraId="52C828FB"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3D905C4" w14:textId="65D979F9" w:rsidR="001630D1" w:rsidRPr="00DD5393" w:rsidRDefault="001630D1" w:rsidP="003E14D4">
            <w:pPr>
              <w:pStyle w:val="a2"/>
              <w:rPr>
                <w:rFonts w:asciiTheme="minorHAnsi" w:eastAsia="新宋体" w:hAnsiTheme="minorHAnsi" w:cstheme="minorHAnsi"/>
              </w:rPr>
            </w:pPr>
            <w:r w:rsidRPr="00DD5393">
              <w:rPr>
                <w:rFonts w:asciiTheme="minorHAnsi" w:eastAsia="新宋体" w:hAnsiTheme="minorHAnsi" w:cstheme="minorHAnsi"/>
              </w:rPr>
              <w:t>(Andrea is silent)</w:t>
            </w:r>
          </w:p>
        </w:tc>
      </w:tr>
      <w:tr w:rsidR="001630D1" w:rsidRPr="00DD5393" w14:paraId="46A53D9A" w14:textId="77777777" w:rsidTr="00053918">
        <w:tc>
          <w:tcPr>
            <w:tcW w:w="1726" w:type="dxa"/>
            <w:tcBorders>
              <w:top w:val="nil"/>
              <w:left w:val="nil"/>
              <w:bottom w:val="nil"/>
              <w:right w:val="nil"/>
            </w:tcBorders>
          </w:tcPr>
          <w:p w14:paraId="3B63A3CE" w14:textId="6329296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88FFB36" w14:textId="1DFE104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But then again, if I leave that day, nothing like this will happen.</w:t>
            </w:r>
          </w:p>
        </w:tc>
      </w:tr>
      <w:tr w:rsidR="001630D1" w:rsidRPr="00DD5393" w14:paraId="4FFA97ED" w14:textId="77777777" w:rsidTr="00053918">
        <w:tc>
          <w:tcPr>
            <w:tcW w:w="1726" w:type="dxa"/>
            <w:tcBorders>
              <w:top w:val="nil"/>
              <w:left w:val="nil"/>
              <w:bottom w:val="nil"/>
              <w:right w:val="nil"/>
            </w:tcBorders>
          </w:tcPr>
          <w:p w14:paraId="782724C2" w14:textId="0A0F12C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0BA23C3" w14:textId="7F50837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Now can you prove your discovery to them?</w:t>
            </w:r>
          </w:p>
        </w:tc>
      </w:tr>
      <w:tr w:rsidR="001630D1" w:rsidRPr="00DD5393" w14:paraId="0DAAE938" w14:textId="77777777" w:rsidTr="00053918">
        <w:tc>
          <w:tcPr>
            <w:tcW w:w="1726" w:type="dxa"/>
            <w:tcBorders>
              <w:top w:val="nil"/>
              <w:left w:val="nil"/>
              <w:bottom w:val="nil"/>
              <w:right w:val="nil"/>
            </w:tcBorders>
          </w:tcPr>
          <w:p w14:paraId="281D155D" w14:textId="4ED0028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EC95ABC" w14:textId="1CFF06E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have gathered all the supporting materials. As soon as the plague was over, I set off for Rome to show them.</w:t>
            </w:r>
          </w:p>
        </w:tc>
      </w:tr>
      <w:tr w:rsidR="001630D1" w:rsidRPr="00DD5393" w14:paraId="15DFD3A6" w14:textId="77777777" w:rsidTr="00053918">
        <w:tc>
          <w:tcPr>
            <w:tcW w:w="1726" w:type="dxa"/>
            <w:tcBorders>
              <w:top w:val="nil"/>
              <w:left w:val="nil"/>
              <w:bottom w:val="nil"/>
              <w:right w:val="nil"/>
            </w:tcBorders>
          </w:tcPr>
          <w:p w14:paraId="30053507"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2D0231C" w14:textId="7EB7EB42" w:rsidR="001630D1" w:rsidRPr="00DD5393" w:rsidRDefault="001630D1" w:rsidP="006E61BA">
            <w:pPr>
              <w:pStyle w:val="a2"/>
              <w:rPr>
                <w:rFonts w:asciiTheme="minorHAnsi" w:eastAsia="新宋体" w:hAnsiTheme="minorHAnsi" w:cstheme="minorHAnsi"/>
              </w:rPr>
            </w:pPr>
            <w:r w:rsidRPr="00DD5393">
              <w:rPr>
                <w:rFonts w:asciiTheme="minorHAnsi" w:eastAsia="新宋体" w:hAnsiTheme="minorHAnsi" w:cstheme="minorHAnsi"/>
              </w:rPr>
              <w:t>(Enter a masked man with a pole and barrel)</w:t>
            </w:r>
          </w:p>
        </w:tc>
      </w:tr>
      <w:tr w:rsidR="001630D1" w:rsidRPr="00DD5393" w14:paraId="0871B804" w14:textId="77777777" w:rsidTr="00053918">
        <w:tc>
          <w:tcPr>
            <w:tcW w:w="1726" w:type="dxa"/>
            <w:tcBorders>
              <w:top w:val="nil"/>
              <w:left w:val="nil"/>
              <w:bottom w:val="nil"/>
              <w:right w:val="nil"/>
            </w:tcBorders>
          </w:tcPr>
          <w:p w14:paraId="4F8CEFAC" w14:textId="70C9370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masked man</w:t>
            </w:r>
          </w:p>
        </w:tc>
        <w:tc>
          <w:tcPr>
            <w:tcW w:w="7629" w:type="dxa"/>
            <w:tcBorders>
              <w:top w:val="nil"/>
              <w:left w:val="nil"/>
              <w:bottom w:val="nil"/>
              <w:right w:val="nil"/>
            </w:tcBorders>
          </w:tcPr>
          <w:p w14:paraId="6CD37D10" w14:textId="7251626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Hello, old man, your meal is here. (Use a long pole to carry the bread to Galileo, and turn to leave)</w:t>
            </w:r>
          </w:p>
        </w:tc>
      </w:tr>
      <w:tr w:rsidR="001630D1" w:rsidRPr="00DD5393" w14:paraId="28D54F6F" w14:textId="77777777" w:rsidTr="00053918">
        <w:tc>
          <w:tcPr>
            <w:tcW w:w="1726" w:type="dxa"/>
            <w:tcBorders>
              <w:top w:val="nil"/>
              <w:left w:val="nil"/>
              <w:bottom w:val="nil"/>
              <w:right w:val="nil"/>
            </w:tcBorders>
          </w:tcPr>
          <w:p w14:paraId="45E9386E" w14:textId="37391FA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F26A6AF" w14:textId="2580047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Are you coming tomorrow?</w:t>
            </w:r>
          </w:p>
        </w:tc>
      </w:tr>
      <w:tr w:rsidR="001630D1" w:rsidRPr="00DD5393" w14:paraId="1E9E4298" w14:textId="77777777" w:rsidTr="00053918">
        <w:tc>
          <w:tcPr>
            <w:tcW w:w="1726" w:type="dxa"/>
            <w:tcBorders>
              <w:top w:val="nil"/>
              <w:left w:val="nil"/>
              <w:bottom w:val="nil"/>
              <w:right w:val="nil"/>
            </w:tcBorders>
          </w:tcPr>
          <w:p w14:paraId="0145C203" w14:textId="3B38F97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masked man</w:t>
            </w:r>
          </w:p>
        </w:tc>
        <w:tc>
          <w:tcPr>
            <w:tcW w:w="7629" w:type="dxa"/>
            <w:tcBorders>
              <w:top w:val="nil"/>
              <w:left w:val="nil"/>
              <w:bottom w:val="nil"/>
              <w:right w:val="nil"/>
            </w:tcBorders>
          </w:tcPr>
          <w:p w14:paraId="6C3093AD" w14:textId="13C6293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(shrugs) Who knows today what will happen tomorrow?</w:t>
            </w:r>
          </w:p>
        </w:tc>
      </w:tr>
      <w:tr w:rsidR="001630D1" w:rsidRPr="00DD5393" w14:paraId="012DFAAB" w14:textId="77777777" w:rsidTr="00053918">
        <w:tc>
          <w:tcPr>
            <w:tcW w:w="1726" w:type="dxa"/>
            <w:tcBorders>
              <w:top w:val="nil"/>
              <w:left w:val="nil"/>
              <w:bottom w:val="nil"/>
              <w:right w:val="nil"/>
            </w:tcBorders>
          </w:tcPr>
          <w:p w14:paraId="598CBBC5" w14:textId="3427C93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70C6291" w14:textId="755E4F1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Excuse me, come back next time, can you send me a book I need for work?</w:t>
            </w:r>
          </w:p>
        </w:tc>
      </w:tr>
      <w:tr w:rsidR="001630D1" w:rsidRPr="00DD5393" w14:paraId="34A66339" w14:textId="77777777" w:rsidTr="00053918">
        <w:tc>
          <w:tcPr>
            <w:tcW w:w="1726" w:type="dxa"/>
            <w:tcBorders>
              <w:top w:val="nil"/>
              <w:left w:val="nil"/>
              <w:bottom w:val="nil"/>
              <w:right w:val="nil"/>
            </w:tcBorders>
          </w:tcPr>
          <w:p w14:paraId="0CEE8355" w14:textId="3E0C191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masked man</w:t>
            </w:r>
          </w:p>
        </w:tc>
        <w:tc>
          <w:tcPr>
            <w:tcW w:w="7629" w:type="dxa"/>
            <w:tcBorders>
              <w:top w:val="nil"/>
              <w:left w:val="nil"/>
              <w:bottom w:val="nil"/>
              <w:right w:val="nil"/>
            </w:tcBorders>
          </w:tcPr>
          <w:p w14:paraId="35310555" w14:textId="712B5FF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(Laughs muffled.) As if a book could solve any problem. You will be content with bread.</w:t>
            </w:r>
          </w:p>
        </w:tc>
      </w:tr>
      <w:tr w:rsidR="001630D1" w:rsidRPr="00DD5393" w14:paraId="7CF3D5D9" w14:textId="77777777" w:rsidTr="00053918">
        <w:tc>
          <w:tcPr>
            <w:tcW w:w="1726" w:type="dxa"/>
            <w:tcBorders>
              <w:top w:val="nil"/>
              <w:left w:val="nil"/>
              <w:bottom w:val="nil"/>
              <w:right w:val="nil"/>
            </w:tcBorders>
          </w:tcPr>
          <w:p w14:paraId="353A361B" w14:textId="280E8EE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53A69A7" w14:textId="518D290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This boy is my student, and he will give you the books I want. That's Mercury's periodic table. Andrea, can you go to school and get it?</w:t>
            </w:r>
          </w:p>
        </w:tc>
      </w:tr>
      <w:tr w:rsidR="001630D1" w:rsidRPr="00DD5393" w14:paraId="2836EE44" w14:textId="77777777" w:rsidTr="00053918">
        <w:tc>
          <w:tcPr>
            <w:tcW w:w="1726" w:type="dxa"/>
            <w:tcBorders>
              <w:top w:val="nil"/>
              <w:left w:val="nil"/>
              <w:bottom w:val="nil"/>
              <w:right w:val="nil"/>
            </w:tcBorders>
          </w:tcPr>
          <w:p w14:paraId="5BD365EB"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7F9E0EE" w14:textId="2F6BEE13"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masked man has left)</w:t>
            </w:r>
          </w:p>
        </w:tc>
      </w:tr>
      <w:tr w:rsidR="001630D1" w:rsidRPr="00DD5393" w14:paraId="3E4C9ED9" w14:textId="77777777" w:rsidTr="00053918">
        <w:tc>
          <w:tcPr>
            <w:tcW w:w="1726" w:type="dxa"/>
            <w:tcBorders>
              <w:top w:val="nil"/>
              <w:left w:val="nil"/>
              <w:bottom w:val="nil"/>
              <w:right w:val="nil"/>
            </w:tcBorders>
          </w:tcPr>
          <w:p w14:paraId="7FB88412" w14:textId="5A99246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4AF90A3" w14:textId="40161A3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will get it for you, Mr. Galileo.</w:t>
            </w:r>
          </w:p>
        </w:tc>
      </w:tr>
      <w:tr w:rsidR="001630D1" w:rsidRPr="00DD5393" w14:paraId="1512BA11" w14:textId="77777777" w:rsidTr="00053918">
        <w:tc>
          <w:tcPr>
            <w:tcW w:w="1726" w:type="dxa"/>
            <w:tcBorders>
              <w:top w:val="nil"/>
              <w:left w:val="nil"/>
              <w:bottom w:val="nil"/>
              <w:right w:val="nil"/>
            </w:tcBorders>
          </w:tcPr>
          <w:p w14:paraId="7687B3F2"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4F0F328A" w14:textId="77777777" w:rsidR="001630D1" w:rsidRPr="00DD5393" w:rsidRDefault="001630D1" w:rsidP="001630D1">
            <w:pPr>
              <w:pStyle w:val="a1"/>
              <w:rPr>
                <w:rFonts w:asciiTheme="minorHAnsi" w:eastAsia="新宋体" w:hAnsiTheme="minorHAnsi" w:cstheme="minorHAnsi"/>
              </w:rPr>
            </w:pPr>
          </w:p>
        </w:tc>
      </w:tr>
      <w:tr w:rsidR="001630D1" w:rsidRPr="00DD5393" w14:paraId="0971C9E5" w14:textId="77777777" w:rsidTr="00053918">
        <w:tc>
          <w:tcPr>
            <w:tcW w:w="1726" w:type="dxa"/>
            <w:tcBorders>
              <w:top w:val="nil"/>
              <w:left w:val="nil"/>
              <w:bottom w:val="nil"/>
              <w:right w:val="nil"/>
            </w:tcBorders>
          </w:tcPr>
          <w:p w14:paraId="5531759C"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579B717" w14:textId="367F7FBB"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 Brief dark scene. When the stage changed, the philosopher and mathematician walked to the front area of the stage laughing and having the following dialogue)</w:t>
            </w:r>
          </w:p>
        </w:tc>
      </w:tr>
      <w:tr w:rsidR="001630D1" w:rsidRPr="00DD5393" w14:paraId="5C9DE8D1" w14:textId="77777777" w:rsidTr="00053918">
        <w:tc>
          <w:tcPr>
            <w:tcW w:w="1726" w:type="dxa"/>
            <w:tcBorders>
              <w:top w:val="nil"/>
              <w:left w:val="nil"/>
              <w:bottom w:val="nil"/>
              <w:right w:val="nil"/>
            </w:tcBorders>
          </w:tcPr>
          <w:p w14:paraId="65F676F3" w14:textId="470C290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3B3E35AC" w14:textId="49C7EBE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So stupid, so stupid! (Laughs) Mr. Mathematician, if you say there are ghosts in the world, some people will doubt it. But Mr. Galileo said that the earth is spinning like a pinball in a sewer, and some people believe it!</w:t>
            </w:r>
          </w:p>
        </w:tc>
      </w:tr>
      <w:tr w:rsidR="001630D1" w:rsidRPr="00DD5393" w14:paraId="0E5AA57E" w14:textId="77777777" w:rsidTr="00053918">
        <w:tc>
          <w:tcPr>
            <w:tcW w:w="1726" w:type="dxa"/>
            <w:tcBorders>
              <w:top w:val="nil"/>
              <w:left w:val="nil"/>
              <w:bottom w:val="nil"/>
              <w:right w:val="nil"/>
            </w:tcBorders>
          </w:tcPr>
          <w:p w14:paraId="6283CE7F" w14:textId="3EBC8E3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7595C95B" w14:textId="2E9859D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(with a funny look) Whoops, I'm dizzy. Allow me to catch you, or I'm going to fall. (He pretends to stagger, grabs the philosopher, and holds his heels)</w:t>
            </w:r>
          </w:p>
        </w:tc>
      </w:tr>
      <w:tr w:rsidR="001630D1" w:rsidRPr="00DD5393" w14:paraId="31E1D21B" w14:textId="77777777" w:rsidTr="00053918">
        <w:tc>
          <w:tcPr>
            <w:tcW w:w="1726" w:type="dxa"/>
            <w:tcBorders>
              <w:top w:val="nil"/>
              <w:left w:val="nil"/>
              <w:bottom w:val="nil"/>
              <w:right w:val="nil"/>
            </w:tcBorders>
          </w:tcPr>
          <w:p w14:paraId="27251931" w14:textId="25F1467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55442239" w14:textId="28196EB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(also pretending to be dizzy) Yes, the earth is drunk again today, this old fool! (he catches mathematicians too)</w:t>
            </w:r>
          </w:p>
        </w:tc>
      </w:tr>
      <w:tr w:rsidR="001630D1" w:rsidRPr="00DD5393" w14:paraId="43430206" w14:textId="77777777" w:rsidTr="00053918">
        <w:tc>
          <w:tcPr>
            <w:tcW w:w="1726" w:type="dxa"/>
            <w:tcBorders>
              <w:top w:val="nil"/>
              <w:left w:val="nil"/>
              <w:bottom w:val="nil"/>
              <w:right w:val="nil"/>
            </w:tcBorders>
          </w:tcPr>
          <w:p w14:paraId="66817F30" w14:textId="0F37F22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10F933C0" w14:textId="7338F8D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Venus, the goddess Venus, is already hanging obliquely in the sky, I only see half of her buttocks, help!</w:t>
            </w:r>
          </w:p>
        </w:tc>
      </w:tr>
      <w:tr w:rsidR="001630D1" w:rsidRPr="00DD5393" w14:paraId="6FD67258" w14:textId="77777777" w:rsidTr="00053918">
        <w:tc>
          <w:tcPr>
            <w:tcW w:w="1726" w:type="dxa"/>
            <w:tcBorders>
              <w:top w:val="nil"/>
              <w:left w:val="nil"/>
              <w:bottom w:val="nil"/>
              <w:right w:val="nil"/>
            </w:tcBorders>
          </w:tcPr>
          <w:p w14:paraId="359F11AD"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275E4C7" w14:textId="7C9413F9"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(They both laugh out of breath and at the same time pretend to be struggling to keep from being thrown from the stormy boat)</w:t>
            </w:r>
          </w:p>
        </w:tc>
      </w:tr>
      <w:tr w:rsidR="001630D1" w:rsidRPr="00DD5393" w14:paraId="233E2D1B" w14:textId="77777777" w:rsidTr="00053918">
        <w:tc>
          <w:tcPr>
            <w:tcW w:w="1726" w:type="dxa"/>
            <w:tcBorders>
              <w:top w:val="nil"/>
              <w:left w:val="nil"/>
              <w:bottom w:val="nil"/>
              <w:right w:val="nil"/>
            </w:tcBorders>
          </w:tcPr>
          <w:p w14:paraId="6EAA66B2" w14:textId="3B04E4B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1A32A059" w14:textId="1FBC08A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As long as it doesn't throw us on the moon! Good brother, people say that there are sharp peaks on the moon! If it falls on it, it will definitely be stabbed to death!</w:t>
            </w:r>
          </w:p>
        </w:tc>
      </w:tr>
      <w:tr w:rsidR="001630D1" w:rsidRPr="00DD5393" w14:paraId="0FE22D87" w14:textId="77777777" w:rsidTr="00053918">
        <w:tc>
          <w:tcPr>
            <w:tcW w:w="1726" w:type="dxa"/>
            <w:tcBorders>
              <w:top w:val="nil"/>
              <w:left w:val="nil"/>
              <w:bottom w:val="nil"/>
              <w:right w:val="nil"/>
            </w:tcBorders>
          </w:tcPr>
          <w:p w14:paraId="51C88D90" w14:textId="53AB418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mathematician</w:t>
            </w:r>
          </w:p>
        </w:tc>
        <w:tc>
          <w:tcPr>
            <w:tcW w:w="7629" w:type="dxa"/>
            <w:tcBorders>
              <w:top w:val="nil"/>
              <w:left w:val="nil"/>
              <w:bottom w:val="nil"/>
              <w:right w:val="nil"/>
            </w:tcBorders>
          </w:tcPr>
          <w:p w14:paraId="15EBBDEF" w14:textId="0873F2B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Grab the earth with your feet!</w:t>
            </w:r>
          </w:p>
        </w:tc>
      </w:tr>
      <w:tr w:rsidR="001630D1" w:rsidRPr="00DD5393" w14:paraId="5B8D3A02" w14:textId="77777777" w:rsidTr="00053918">
        <w:tc>
          <w:tcPr>
            <w:tcW w:w="1726" w:type="dxa"/>
            <w:tcBorders>
              <w:top w:val="nil"/>
              <w:left w:val="nil"/>
              <w:bottom w:val="nil"/>
              <w:right w:val="nil"/>
            </w:tcBorders>
          </w:tcPr>
          <w:p w14:paraId="555836B6" w14:textId="524F7D0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philosopher</w:t>
            </w:r>
          </w:p>
        </w:tc>
        <w:tc>
          <w:tcPr>
            <w:tcW w:w="7629" w:type="dxa"/>
            <w:tcBorders>
              <w:top w:val="nil"/>
              <w:left w:val="nil"/>
              <w:bottom w:val="nil"/>
              <w:right w:val="nil"/>
            </w:tcBorders>
          </w:tcPr>
          <w:p w14:paraId="3437CBAB" w14:textId="36A1330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Don't look down, I'm dizzy!</w:t>
            </w:r>
          </w:p>
        </w:tc>
      </w:tr>
      <w:tr w:rsidR="001630D1" w:rsidRPr="00DD5393" w14:paraId="77BA016F" w14:textId="77777777" w:rsidTr="00053918">
        <w:tc>
          <w:tcPr>
            <w:tcW w:w="1726" w:type="dxa"/>
            <w:tcBorders>
              <w:top w:val="nil"/>
              <w:left w:val="nil"/>
              <w:bottom w:val="nil"/>
              <w:right w:val="nil"/>
            </w:tcBorders>
          </w:tcPr>
          <w:p w14:paraId="1D5DEB3F"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71690B3" w14:textId="1B62828A"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(They both laugh until they fall to the ground. At this moment, the front area of the stage suddenly goes dark, and the chief astronomer Clavius is projected in the background.)</w:t>
            </w:r>
          </w:p>
        </w:tc>
      </w:tr>
      <w:tr w:rsidR="001630D1" w:rsidRPr="00DD5393" w14:paraId="4AD217C4" w14:textId="77777777" w:rsidTr="00053918">
        <w:tc>
          <w:tcPr>
            <w:tcW w:w="1726" w:type="dxa"/>
            <w:tcBorders>
              <w:top w:val="nil"/>
              <w:left w:val="nil"/>
              <w:bottom w:val="nil"/>
              <w:right w:val="nil"/>
            </w:tcBorders>
          </w:tcPr>
          <w:p w14:paraId="1688982E" w14:textId="0B3E860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clavius</w:t>
            </w:r>
          </w:p>
        </w:tc>
        <w:tc>
          <w:tcPr>
            <w:tcW w:w="7629" w:type="dxa"/>
            <w:tcBorders>
              <w:top w:val="nil"/>
              <w:left w:val="nil"/>
              <w:bottom w:val="nil"/>
              <w:right w:val="nil"/>
            </w:tcBorders>
          </w:tcPr>
          <w:p w14:paraId="1142CD7E" w14:textId="6FE8F0D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Dear scientists, believers, and clergymen, I solemnly declare to you: I, Clavius, the chief astronomer of the Pontifical College, after several days of research and observation, have come to the final conclusion: Mr. Galileo's Doctrine meets fact.</w:t>
            </w:r>
          </w:p>
        </w:tc>
      </w:tr>
      <w:tr w:rsidR="001630D1" w:rsidRPr="00DD5393" w14:paraId="038D17E2" w14:textId="77777777" w:rsidTr="00053918">
        <w:tc>
          <w:tcPr>
            <w:tcW w:w="1726" w:type="dxa"/>
            <w:tcBorders>
              <w:top w:val="nil"/>
              <w:left w:val="nil"/>
              <w:bottom w:val="nil"/>
              <w:right w:val="nil"/>
            </w:tcBorders>
          </w:tcPr>
          <w:p w14:paraId="41BF0F50"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9BB5A89" w14:textId="77777777" w:rsidR="001630D1" w:rsidRPr="00DD5393" w:rsidRDefault="001630D1" w:rsidP="001630D1">
            <w:pPr>
              <w:pStyle w:val="a1"/>
              <w:rPr>
                <w:rFonts w:asciiTheme="minorHAnsi" w:eastAsia="新宋体" w:hAnsiTheme="minorHAnsi" w:cstheme="minorHAnsi"/>
              </w:rPr>
            </w:pPr>
          </w:p>
        </w:tc>
      </w:tr>
      <w:tr w:rsidR="001630D1" w:rsidRPr="00DD5393" w14:paraId="502AA919" w14:textId="77777777" w:rsidTr="00EB0BED">
        <w:tc>
          <w:tcPr>
            <w:tcW w:w="9355" w:type="dxa"/>
            <w:gridSpan w:val="2"/>
            <w:tcBorders>
              <w:top w:val="nil"/>
              <w:left w:val="nil"/>
              <w:bottom w:val="nil"/>
              <w:right w:val="nil"/>
            </w:tcBorders>
          </w:tcPr>
          <w:p w14:paraId="24B50918" w14:textId="239DBDE0" w:rsidR="001630D1" w:rsidRPr="00DD5393" w:rsidRDefault="001630D1" w:rsidP="001630D1">
            <w:pPr>
              <w:pStyle w:val="a"/>
              <w:rPr>
                <w:rFonts w:asciiTheme="minorHAnsi" w:eastAsia="新宋体" w:hAnsiTheme="minorHAnsi" w:cstheme="minorHAnsi" w:hint="eastAsia"/>
              </w:rPr>
            </w:pPr>
            <w:r w:rsidRPr="00DD5393">
              <w:rPr>
                <w:rFonts w:asciiTheme="minorHAnsi" w:eastAsia="新宋体" w:hAnsiTheme="minorHAnsi" w:cstheme="minorHAnsi"/>
              </w:rPr>
              <w:t>Scene 5 The House of Cardinal Bellarmine</w:t>
            </w:r>
          </w:p>
        </w:tc>
      </w:tr>
      <w:tr w:rsidR="001630D1" w:rsidRPr="00DD5393" w14:paraId="3E85575F" w14:textId="77777777" w:rsidTr="00053918">
        <w:tc>
          <w:tcPr>
            <w:tcW w:w="1726" w:type="dxa"/>
            <w:tcBorders>
              <w:top w:val="nil"/>
              <w:left w:val="nil"/>
              <w:bottom w:val="nil"/>
              <w:right w:val="nil"/>
            </w:tcBorders>
          </w:tcPr>
          <w:p w14:paraId="49054C9A"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B5888CF" w14:textId="3BEF53F7"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(Heavy ball music plays, and the scene cuts to the palace of Cardinal Bellarmine in Rome. In the background, several masked couples dance, including Virginia and Ludovic. Galileo sits in the corner Drinking wine. The guests came one after another. Ludovic walked to the front area and said the following lines)</w:t>
            </w:r>
          </w:p>
        </w:tc>
      </w:tr>
      <w:tr w:rsidR="001630D1" w:rsidRPr="00DD5393" w14:paraId="1F6EC22F" w14:textId="77777777" w:rsidTr="00053918">
        <w:tc>
          <w:tcPr>
            <w:tcW w:w="1726" w:type="dxa"/>
            <w:tcBorders>
              <w:top w:val="nil"/>
              <w:left w:val="nil"/>
              <w:bottom w:val="nil"/>
              <w:right w:val="nil"/>
            </w:tcBorders>
          </w:tcPr>
          <w:p w14:paraId="70C824E3" w14:textId="42C4AD2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493C0A95" w14:textId="072DD09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March 5, 1616! Virginia and I have just been betrothed, and we have been honored by her father, Mr. Galileo, to attend a great ball given by the Cardinal of Rome at his palace. We had a few drinks and danced and danced on the dance floor. Virginia</w:t>
            </w:r>
            <w:r w:rsidR="00471E4F">
              <w:rPr>
                <w:rFonts w:asciiTheme="minorHAnsi" w:eastAsia="新宋体" w:hAnsiTheme="minorHAnsi" w:cstheme="minorHAnsi"/>
              </w:rPr>
              <w:t xml:space="preserve"> starts blushing just like the blooms at spring</w:t>
            </w:r>
            <w:r w:rsidRPr="00DD5393">
              <w:rPr>
                <w:rFonts w:asciiTheme="minorHAnsi" w:eastAsia="新宋体" w:hAnsiTheme="minorHAnsi" w:cstheme="minorHAnsi"/>
              </w:rPr>
              <w:t>... As for our Mr. Galileo, he seemed to have had less luck that day.</w:t>
            </w:r>
            <w:r w:rsidR="00471E4F">
              <w:rPr>
                <w:rFonts w:asciiTheme="minorHAnsi" w:eastAsia="新宋体" w:hAnsiTheme="minorHAnsi" w:cstheme="minorHAnsi" w:hint="eastAsia"/>
              </w:rPr>
              <w:t xml:space="preserve"> </w:t>
            </w:r>
            <w:r w:rsidR="00471E4F">
              <w:rPr>
                <w:rFonts w:asciiTheme="minorHAnsi" w:eastAsia="新宋体" w:hAnsiTheme="minorHAnsi" w:cstheme="minorHAnsi"/>
              </w:rPr>
              <w:t>People seems cheer for him but they are actually aiming on another thing.</w:t>
            </w:r>
          </w:p>
        </w:tc>
      </w:tr>
      <w:tr w:rsidR="001630D1" w:rsidRPr="00DD5393" w14:paraId="0F02F0B5" w14:textId="77777777" w:rsidTr="00053918">
        <w:tc>
          <w:tcPr>
            <w:tcW w:w="1726" w:type="dxa"/>
            <w:tcBorders>
              <w:top w:val="nil"/>
              <w:left w:val="nil"/>
              <w:bottom w:val="nil"/>
              <w:right w:val="nil"/>
            </w:tcBorders>
          </w:tcPr>
          <w:p w14:paraId="305F6636" w14:textId="2D7E032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6E0F424" w14:textId="1E601B9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Ludovic! Don't </w:t>
            </w:r>
            <w:r w:rsidR="00471E4F">
              <w:rPr>
                <w:rFonts w:asciiTheme="minorHAnsi" w:eastAsia="新宋体" w:hAnsiTheme="minorHAnsi" w:cstheme="minorHAnsi"/>
              </w:rPr>
              <w:t>l</w:t>
            </w:r>
            <w:r w:rsidRPr="00DD5393">
              <w:rPr>
                <w:rFonts w:asciiTheme="minorHAnsi" w:eastAsia="新宋体" w:hAnsiTheme="minorHAnsi" w:cstheme="minorHAnsi"/>
              </w:rPr>
              <w:t xml:space="preserve">eave me, </w:t>
            </w:r>
            <w:r w:rsidR="00471E4F">
              <w:rPr>
                <w:rFonts w:asciiTheme="minorHAnsi" w:eastAsia="新宋体" w:hAnsiTheme="minorHAnsi" w:cstheme="minorHAnsi" w:hint="eastAsia"/>
              </w:rPr>
              <w:t>I</w:t>
            </w:r>
            <w:r w:rsidR="00471E4F">
              <w:rPr>
                <w:rFonts w:asciiTheme="minorHAnsi" w:eastAsia="新宋体" w:hAnsiTheme="minorHAnsi" w:cstheme="minorHAnsi"/>
              </w:rPr>
              <w:t xml:space="preserve"> </w:t>
            </w:r>
            <w:r w:rsidRPr="00DD5393">
              <w:rPr>
                <w:rFonts w:asciiTheme="minorHAnsi" w:eastAsia="新宋体" w:hAnsiTheme="minorHAnsi" w:cstheme="minorHAnsi"/>
              </w:rPr>
              <w:t>don't want to dance with others.</w:t>
            </w:r>
          </w:p>
        </w:tc>
      </w:tr>
      <w:tr w:rsidR="001630D1" w:rsidRPr="00DD5393" w14:paraId="402D1D3D" w14:textId="77777777" w:rsidTr="00053918">
        <w:tc>
          <w:tcPr>
            <w:tcW w:w="1726" w:type="dxa"/>
            <w:tcBorders>
              <w:top w:val="nil"/>
              <w:left w:val="nil"/>
              <w:bottom w:val="nil"/>
              <w:right w:val="nil"/>
            </w:tcBorders>
          </w:tcPr>
          <w:p w14:paraId="4D0DE793" w14:textId="6F4E8FB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2979C952" w14:textId="7D7BEB2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Your dress is so beautiful today.</w:t>
            </w:r>
          </w:p>
        </w:tc>
      </w:tr>
      <w:tr w:rsidR="001630D1" w:rsidRPr="00DD5393" w14:paraId="72B71459" w14:textId="77777777" w:rsidTr="00053918">
        <w:tc>
          <w:tcPr>
            <w:tcW w:w="1726" w:type="dxa"/>
            <w:tcBorders>
              <w:top w:val="nil"/>
              <w:left w:val="nil"/>
              <w:bottom w:val="nil"/>
              <w:right w:val="nil"/>
            </w:tcBorders>
          </w:tcPr>
          <w:p w14:paraId="72302FEC" w14:textId="7FC5505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DAB610D" w14:textId="10846AA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(comes over) I agree.</w:t>
            </w:r>
          </w:p>
        </w:tc>
      </w:tr>
      <w:tr w:rsidR="001630D1" w:rsidRPr="00DD5393" w14:paraId="3A1A3C24" w14:textId="77777777" w:rsidTr="00053918">
        <w:tc>
          <w:tcPr>
            <w:tcW w:w="1726" w:type="dxa"/>
            <w:tcBorders>
              <w:top w:val="nil"/>
              <w:left w:val="nil"/>
              <w:bottom w:val="nil"/>
              <w:right w:val="nil"/>
            </w:tcBorders>
          </w:tcPr>
          <w:p w14:paraId="0FDBC86E" w14:textId="5471F0D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7DA4E60B" w14:textId="3118C66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Romans are talking about you. From tonight, people will be talking about your daughter.</w:t>
            </w:r>
          </w:p>
        </w:tc>
      </w:tr>
      <w:tr w:rsidR="001630D1" w:rsidRPr="00DD5393" w14:paraId="549647AC" w14:textId="77777777" w:rsidTr="00053918">
        <w:tc>
          <w:tcPr>
            <w:tcW w:w="1726" w:type="dxa"/>
            <w:tcBorders>
              <w:top w:val="nil"/>
              <w:left w:val="nil"/>
              <w:bottom w:val="nil"/>
              <w:right w:val="nil"/>
            </w:tcBorders>
          </w:tcPr>
          <w:p w14:paraId="2760B7FB" w14:textId="201F693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47EEEA7" w14:textId="0CE54A7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I also think that spring in Rome can make people look beautiful. </w:t>
            </w:r>
            <w:r w:rsidR="00471E4F">
              <w:rPr>
                <w:rFonts w:asciiTheme="minorHAnsi" w:eastAsia="新宋体" w:hAnsiTheme="minorHAnsi" w:cstheme="minorHAnsi" w:hint="eastAsia"/>
              </w:rPr>
              <w:t>I</w:t>
            </w:r>
            <w:r w:rsidR="00471E4F">
              <w:rPr>
                <w:rFonts w:asciiTheme="minorHAnsi" w:eastAsia="新宋体" w:hAnsiTheme="minorHAnsi" w:cstheme="minorHAnsi"/>
              </w:rPr>
              <w:t xml:space="preserve">’m afraid even me seems like a fat handsome man. </w:t>
            </w:r>
            <w:r w:rsidRPr="00DD5393">
              <w:rPr>
                <w:rFonts w:asciiTheme="minorHAnsi" w:eastAsia="新宋体" w:hAnsiTheme="minorHAnsi" w:cstheme="minorHAnsi"/>
              </w:rPr>
              <w:t>You two go and play!</w:t>
            </w:r>
          </w:p>
        </w:tc>
      </w:tr>
      <w:tr w:rsidR="001630D1" w:rsidRPr="00DD5393" w14:paraId="6355C3E1" w14:textId="77777777" w:rsidTr="00053918">
        <w:tc>
          <w:tcPr>
            <w:tcW w:w="1726" w:type="dxa"/>
            <w:tcBorders>
              <w:top w:val="nil"/>
              <w:left w:val="nil"/>
              <w:bottom w:val="nil"/>
              <w:right w:val="nil"/>
            </w:tcBorders>
          </w:tcPr>
          <w:p w14:paraId="48D273FE" w14:textId="64081B4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4CB8A9C5" w14:textId="01C5AE6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(follows Ludovic to the back area, and runs back) By the way, Dad, today I went to have a haircut, and the barber heard that I am your daughter, so he cut it for </w:t>
            </w:r>
            <w:r w:rsidR="00471E4F">
              <w:rPr>
                <w:rFonts w:asciiTheme="minorHAnsi" w:eastAsia="新宋体" w:hAnsiTheme="minorHAnsi" w:cstheme="minorHAnsi"/>
              </w:rPr>
              <w:t xml:space="preserve">the other four </w:t>
            </w:r>
            <w:r w:rsidR="006853B9">
              <w:rPr>
                <w:rFonts w:asciiTheme="minorHAnsi" w:eastAsia="新宋体" w:hAnsiTheme="minorHAnsi" w:cstheme="minorHAnsi"/>
              </w:rPr>
              <w:t xml:space="preserve">young ladies and cut </w:t>
            </w:r>
            <w:r w:rsidRPr="00DD5393">
              <w:rPr>
                <w:rFonts w:asciiTheme="minorHAnsi" w:eastAsia="新宋体" w:hAnsiTheme="minorHAnsi" w:cstheme="minorHAnsi"/>
              </w:rPr>
              <w:t>m</w:t>
            </w:r>
            <w:r w:rsidR="006853B9">
              <w:rPr>
                <w:rFonts w:asciiTheme="minorHAnsi" w:eastAsia="新宋体" w:hAnsiTheme="minorHAnsi" w:cstheme="minorHAnsi"/>
              </w:rPr>
              <w:t>ine</w:t>
            </w:r>
            <w:r w:rsidRPr="00DD5393">
              <w:rPr>
                <w:rFonts w:asciiTheme="minorHAnsi" w:eastAsia="新宋体" w:hAnsiTheme="minorHAnsi" w:cstheme="minorHAnsi"/>
              </w:rPr>
              <w:t xml:space="preserve"> first! (Down)</w:t>
            </w:r>
          </w:p>
        </w:tc>
      </w:tr>
      <w:tr w:rsidR="001630D1" w:rsidRPr="00DD5393" w14:paraId="187028E0" w14:textId="77777777" w:rsidTr="00053918">
        <w:tc>
          <w:tcPr>
            <w:tcW w:w="1726" w:type="dxa"/>
            <w:tcBorders>
              <w:top w:val="nil"/>
              <w:left w:val="nil"/>
              <w:bottom w:val="nil"/>
              <w:right w:val="nil"/>
            </w:tcBorders>
          </w:tcPr>
          <w:p w14:paraId="72ED205C"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0DFF5BC4" w14:textId="4FB91CDD"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(Enter two cardinals, each with a hand mask)</w:t>
            </w:r>
          </w:p>
        </w:tc>
      </w:tr>
      <w:tr w:rsidR="001630D1" w:rsidRPr="00DD5393" w14:paraId="0E84021D" w14:textId="77777777" w:rsidTr="00053918">
        <w:tc>
          <w:tcPr>
            <w:tcW w:w="1726" w:type="dxa"/>
            <w:tcBorders>
              <w:top w:val="nil"/>
              <w:left w:val="nil"/>
              <w:bottom w:val="nil"/>
              <w:right w:val="nil"/>
            </w:tcBorders>
          </w:tcPr>
          <w:p w14:paraId="11B5E778" w14:textId="1A2C7D7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one of the crowd</w:t>
            </w:r>
          </w:p>
        </w:tc>
        <w:tc>
          <w:tcPr>
            <w:tcW w:w="7629" w:type="dxa"/>
            <w:tcBorders>
              <w:top w:val="nil"/>
              <w:left w:val="nil"/>
              <w:bottom w:val="nil"/>
              <w:right w:val="nil"/>
            </w:tcBorders>
          </w:tcPr>
          <w:p w14:paraId="0A7D932E" w14:textId="392DBCA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Cardinal Bellarmine and Barberini have arrived!</w:t>
            </w:r>
          </w:p>
        </w:tc>
      </w:tr>
      <w:tr w:rsidR="001630D1" w:rsidRPr="00DD5393" w14:paraId="672AA5CB" w14:textId="77777777" w:rsidTr="00053918">
        <w:tc>
          <w:tcPr>
            <w:tcW w:w="1726" w:type="dxa"/>
            <w:tcBorders>
              <w:top w:val="nil"/>
              <w:left w:val="nil"/>
              <w:bottom w:val="nil"/>
              <w:right w:val="nil"/>
            </w:tcBorders>
          </w:tcPr>
          <w:p w14:paraId="534EEF72" w14:textId="0F827EA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Barberini</w:t>
            </w:r>
          </w:p>
        </w:tc>
        <w:tc>
          <w:tcPr>
            <w:tcW w:w="7629" w:type="dxa"/>
            <w:tcBorders>
              <w:top w:val="nil"/>
              <w:left w:val="nil"/>
              <w:bottom w:val="nil"/>
              <w:right w:val="nil"/>
            </w:tcBorders>
          </w:tcPr>
          <w:p w14:paraId="1644C447" w14:textId="040CEBF7" w:rsidR="001630D1" w:rsidRPr="00DD5393" w:rsidRDefault="006853B9" w:rsidP="001630D1">
            <w:pPr>
              <w:pStyle w:val="a1"/>
              <w:rPr>
                <w:rFonts w:asciiTheme="minorHAnsi" w:eastAsia="新宋体" w:hAnsiTheme="minorHAnsi" w:cstheme="minorHAnsi"/>
              </w:rPr>
            </w:pPr>
            <w:r>
              <w:rPr>
                <w:rFonts w:asciiTheme="minorHAnsi" w:eastAsia="新宋体" w:hAnsiTheme="minorHAnsi" w:cstheme="minorHAnsi"/>
              </w:rPr>
              <w:t xml:space="preserve">Nice to meet you Mr. Galileo. </w:t>
            </w:r>
            <w:r>
              <w:rPr>
                <w:rFonts w:asciiTheme="minorHAnsi" w:eastAsia="新宋体" w:hAnsiTheme="minorHAnsi" w:cstheme="minorHAnsi" w:hint="eastAsia"/>
              </w:rPr>
              <w:t>W</w:t>
            </w:r>
            <w:r>
              <w:rPr>
                <w:rFonts w:asciiTheme="minorHAnsi" w:eastAsia="新宋体" w:hAnsiTheme="minorHAnsi" w:cstheme="minorHAnsi"/>
              </w:rPr>
              <w:t xml:space="preserve">elcome to Rome. </w:t>
            </w:r>
            <w:r w:rsidR="001630D1" w:rsidRPr="00DD5393">
              <w:rPr>
                <w:rFonts w:asciiTheme="minorHAnsi" w:eastAsia="新宋体" w:hAnsiTheme="minorHAnsi" w:cstheme="minorHAnsi"/>
              </w:rPr>
              <w:t xml:space="preserve">Bellarmine, this gentleman is not ordinary. Presumably you should have heard "the sun rises </w:t>
            </w:r>
            <w:r>
              <w:rPr>
                <w:rFonts w:asciiTheme="minorHAnsi" w:eastAsia="新宋体" w:hAnsiTheme="minorHAnsi" w:cstheme="minorHAnsi"/>
              </w:rPr>
              <w:t>from</w:t>
            </w:r>
            <w:r w:rsidR="001630D1" w:rsidRPr="00DD5393">
              <w:rPr>
                <w:rFonts w:asciiTheme="minorHAnsi" w:eastAsia="新宋体" w:hAnsiTheme="minorHAnsi" w:cstheme="minorHAnsi"/>
              </w:rPr>
              <w:t xml:space="preserve"> the east" and "the sun sets </w:t>
            </w:r>
            <w:r>
              <w:rPr>
                <w:rFonts w:asciiTheme="minorHAnsi" w:eastAsia="新宋体" w:hAnsiTheme="minorHAnsi" w:cstheme="minorHAnsi"/>
              </w:rPr>
              <w:t>to</w:t>
            </w:r>
            <w:r w:rsidR="001630D1" w:rsidRPr="00DD5393">
              <w:rPr>
                <w:rFonts w:asciiTheme="minorHAnsi" w:eastAsia="新宋体" w:hAnsiTheme="minorHAnsi" w:cstheme="minorHAnsi"/>
              </w:rPr>
              <w:t xml:space="preserve"> the west" . Even the sun is known </w:t>
            </w:r>
            <w:r>
              <w:rPr>
                <w:rFonts w:asciiTheme="minorHAnsi" w:eastAsia="新宋体" w:hAnsiTheme="minorHAnsi" w:cstheme="minorHAnsi" w:hint="eastAsia"/>
              </w:rPr>
              <w:t>t</w:t>
            </w:r>
            <w:r>
              <w:rPr>
                <w:rFonts w:asciiTheme="minorHAnsi" w:eastAsia="新宋体" w:hAnsiTheme="minorHAnsi" w:cstheme="minorHAnsi"/>
              </w:rPr>
              <w:t xml:space="preserve">o obey its order and </w:t>
            </w:r>
            <w:r w:rsidR="001630D1" w:rsidRPr="00DD5393">
              <w:rPr>
                <w:rFonts w:asciiTheme="minorHAnsi" w:eastAsia="新宋体" w:hAnsiTheme="minorHAnsi" w:cstheme="minorHAnsi"/>
              </w:rPr>
              <w:t xml:space="preserve">to revolve around us, but Mr. Galileo </w:t>
            </w:r>
            <w:r>
              <w:rPr>
                <w:rFonts w:asciiTheme="minorHAnsi" w:eastAsia="新宋体" w:hAnsiTheme="minorHAnsi" w:cstheme="minorHAnsi" w:hint="eastAsia"/>
              </w:rPr>
              <w:t>s</w:t>
            </w:r>
            <w:r>
              <w:rPr>
                <w:rFonts w:asciiTheme="minorHAnsi" w:eastAsia="新宋体" w:hAnsiTheme="minorHAnsi" w:cstheme="minorHAnsi"/>
              </w:rPr>
              <w:t>eems to have a different idea.</w:t>
            </w:r>
          </w:p>
        </w:tc>
      </w:tr>
      <w:tr w:rsidR="001630D1" w:rsidRPr="00DD5393" w14:paraId="6959D481" w14:textId="77777777" w:rsidTr="00053918">
        <w:tc>
          <w:tcPr>
            <w:tcW w:w="1726" w:type="dxa"/>
            <w:tcBorders>
              <w:top w:val="nil"/>
              <w:left w:val="nil"/>
              <w:bottom w:val="nil"/>
              <w:right w:val="nil"/>
            </w:tcBorders>
          </w:tcPr>
          <w:p w14:paraId="2C35C3BB" w14:textId="4867104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5A295CE" w14:textId="72B6781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Two lord cardinals, when I was so little (gesturing with hand), once stood in a boat and shouted: The banks are moving! —I know now that the banks are still and that the boat is moving.</w:t>
            </w:r>
          </w:p>
        </w:tc>
      </w:tr>
      <w:tr w:rsidR="001630D1" w:rsidRPr="00DD5393" w14:paraId="3E6E5D7E" w14:textId="77777777" w:rsidTr="00053918">
        <w:tc>
          <w:tcPr>
            <w:tcW w:w="1726" w:type="dxa"/>
            <w:tcBorders>
              <w:top w:val="nil"/>
              <w:left w:val="nil"/>
              <w:bottom w:val="nil"/>
              <w:right w:val="nil"/>
            </w:tcBorders>
          </w:tcPr>
          <w:p w14:paraId="390305FD" w14:textId="6BD12AD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Barberini</w:t>
            </w:r>
          </w:p>
        </w:tc>
        <w:tc>
          <w:tcPr>
            <w:tcW w:w="7629" w:type="dxa"/>
            <w:tcBorders>
              <w:top w:val="nil"/>
              <w:left w:val="nil"/>
              <w:bottom w:val="nil"/>
              <w:right w:val="nil"/>
            </w:tcBorders>
          </w:tcPr>
          <w:p w14:paraId="4409938D" w14:textId="0487BDAE" w:rsidR="001630D1" w:rsidRPr="00DD5393" w:rsidRDefault="006853B9" w:rsidP="001630D1">
            <w:pPr>
              <w:pStyle w:val="a1"/>
              <w:rPr>
                <w:rFonts w:asciiTheme="minorHAnsi" w:eastAsia="新宋体" w:hAnsiTheme="minorHAnsi" w:cstheme="minorHAnsi"/>
              </w:rPr>
            </w:pPr>
            <w:r>
              <w:rPr>
                <w:rFonts w:asciiTheme="minorHAnsi" w:eastAsia="新宋体" w:hAnsiTheme="minorHAnsi" w:cstheme="minorHAnsi" w:hint="eastAsia"/>
              </w:rPr>
              <w:t>Y</w:t>
            </w:r>
            <w:r>
              <w:rPr>
                <w:rFonts w:asciiTheme="minorHAnsi" w:eastAsia="新宋体" w:hAnsiTheme="minorHAnsi" w:cstheme="minorHAnsi"/>
              </w:rPr>
              <w:t xml:space="preserve">ou such a </w:t>
            </w:r>
            <w:r w:rsidRPr="006853B9">
              <w:rPr>
                <w:rFonts w:asciiTheme="minorHAnsi" w:eastAsia="新宋体" w:hAnsiTheme="minorHAnsi" w:cstheme="minorHAnsi"/>
              </w:rPr>
              <w:t>cunning sophist</w:t>
            </w:r>
            <w:r>
              <w:rPr>
                <w:rFonts w:asciiTheme="minorHAnsi" w:eastAsia="新宋体" w:hAnsiTheme="minorHAnsi" w:cstheme="minorHAnsi"/>
              </w:rPr>
              <w:t xml:space="preserve"> </w:t>
            </w:r>
            <w:r w:rsidR="001630D1" w:rsidRPr="00DD5393">
              <w:rPr>
                <w:rFonts w:asciiTheme="minorHAnsi" w:eastAsia="新宋体" w:hAnsiTheme="minorHAnsi" w:cstheme="minorHAnsi"/>
              </w:rPr>
              <w:t xml:space="preserve">Don't say the starry sky is </w:t>
            </w:r>
            <w:r w:rsidRPr="00DD5393">
              <w:rPr>
                <w:rFonts w:asciiTheme="minorHAnsi" w:eastAsia="新宋体" w:hAnsiTheme="minorHAnsi" w:cstheme="minorHAnsi"/>
              </w:rPr>
              <w:t>spinning but</w:t>
            </w:r>
            <w:r w:rsidR="001630D1" w:rsidRPr="00DD5393">
              <w:rPr>
                <w:rFonts w:asciiTheme="minorHAnsi" w:eastAsia="新宋体" w:hAnsiTheme="minorHAnsi" w:cstheme="minorHAnsi"/>
              </w:rPr>
              <w:t xml:space="preserve"> talk about the boat and the </w:t>
            </w:r>
            <w:r w:rsidRPr="00DD5393">
              <w:rPr>
                <w:rFonts w:asciiTheme="minorHAnsi" w:eastAsia="新宋体" w:hAnsiTheme="minorHAnsi" w:cstheme="minorHAnsi"/>
              </w:rPr>
              <w:t>riverbank</w:t>
            </w:r>
            <w:r w:rsidR="001630D1" w:rsidRPr="00DD5393">
              <w:rPr>
                <w:rFonts w:asciiTheme="minorHAnsi" w:eastAsia="新宋体" w:hAnsiTheme="minorHAnsi" w:cstheme="minorHAnsi"/>
              </w:rPr>
              <w:t xml:space="preserve">. </w:t>
            </w:r>
            <w:r>
              <w:rPr>
                <w:rFonts w:asciiTheme="minorHAnsi" w:eastAsia="新宋体" w:hAnsiTheme="minorHAnsi" w:cstheme="minorHAnsi"/>
              </w:rPr>
              <w:t>I’m afraid t</w:t>
            </w:r>
            <w:r w:rsidR="001630D1" w:rsidRPr="00DD5393">
              <w:rPr>
                <w:rFonts w:asciiTheme="minorHAnsi" w:eastAsia="新宋体" w:hAnsiTheme="minorHAnsi" w:cstheme="minorHAnsi"/>
              </w:rPr>
              <w:t xml:space="preserve">hat you're </w:t>
            </w:r>
            <w:r w:rsidRPr="00DD5393">
              <w:rPr>
                <w:rFonts w:asciiTheme="minorHAnsi" w:eastAsia="新宋体" w:hAnsiTheme="minorHAnsi" w:cstheme="minorHAnsi"/>
              </w:rPr>
              <w:t>trying</w:t>
            </w:r>
            <w:r w:rsidR="001630D1" w:rsidRPr="00DD5393">
              <w:rPr>
                <w:rFonts w:asciiTheme="minorHAnsi" w:eastAsia="新宋体" w:hAnsiTheme="minorHAnsi" w:cstheme="minorHAnsi"/>
              </w:rPr>
              <w:t xml:space="preserve"> to say is that the earth is spinning</w:t>
            </w:r>
            <w:r>
              <w:rPr>
                <w:rFonts w:asciiTheme="minorHAnsi" w:eastAsia="新宋体" w:hAnsiTheme="minorHAnsi" w:cstheme="minorHAnsi"/>
              </w:rPr>
              <w:t xml:space="preserve"> </w:t>
            </w:r>
            <w:r w:rsidR="001630D1" w:rsidRPr="00DD5393">
              <w:rPr>
                <w:rFonts w:asciiTheme="minorHAnsi" w:eastAsia="新宋体" w:hAnsiTheme="minorHAnsi" w:cstheme="minorHAnsi"/>
              </w:rPr>
              <w:t xml:space="preserve">and it's invisible! really </w:t>
            </w:r>
            <w:r>
              <w:rPr>
                <w:rFonts w:asciiTheme="minorHAnsi" w:eastAsia="新宋体" w:hAnsiTheme="minorHAnsi" w:cstheme="minorHAnsi" w:hint="eastAsia"/>
              </w:rPr>
              <w:t>c</w:t>
            </w:r>
            <w:r>
              <w:rPr>
                <w:rFonts w:asciiTheme="minorHAnsi" w:eastAsia="新宋体" w:hAnsiTheme="minorHAnsi" w:cstheme="minorHAnsi"/>
              </w:rPr>
              <w:t>unning.</w:t>
            </w:r>
            <w:r w:rsidR="001630D1" w:rsidRPr="00DD5393">
              <w:rPr>
                <w:rFonts w:asciiTheme="minorHAnsi" w:eastAsia="新宋体" w:hAnsiTheme="minorHAnsi" w:cstheme="minorHAnsi"/>
              </w:rPr>
              <w:t xml:space="preserve"> Your discovery of the moons of Jupiter is a tough nut to crack for us </w:t>
            </w:r>
            <w:r w:rsidRPr="00DD5393">
              <w:rPr>
                <w:rFonts w:asciiTheme="minorHAnsi" w:eastAsia="新宋体" w:hAnsiTheme="minorHAnsi" w:cstheme="minorHAnsi"/>
              </w:rPr>
              <w:t>astronomers.</w:t>
            </w:r>
            <w:r w:rsidR="001630D1" w:rsidRPr="00DD5393">
              <w:rPr>
                <w:rFonts w:asciiTheme="minorHAnsi" w:eastAsia="新宋体" w:hAnsiTheme="minorHAnsi" w:cstheme="minorHAnsi"/>
              </w:rPr>
              <w:t xml:space="preserve"> I should </w:t>
            </w:r>
            <w:r w:rsidR="001630D1" w:rsidRPr="00DD5393">
              <w:rPr>
                <w:rFonts w:asciiTheme="minorHAnsi" w:eastAsia="新宋体" w:hAnsiTheme="minorHAnsi" w:cstheme="minorHAnsi"/>
              </w:rPr>
              <w:lastRenderedPageBreak/>
              <w:t>confess to you, Bellarmine, that I too have read some books on astronomy, and once I started I couldn't put it down.</w:t>
            </w:r>
          </w:p>
        </w:tc>
      </w:tr>
      <w:tr w:rsidR="001630D1" w:rsidRPr="00DD5393" w14:paraId="71AD0357" w14:textId="77777777" w:rsidTr="00053918">
        <w:tc>
          <w:tcPr>
            <w:tcW w:w="1726" w:type="dxa"/>
            <w:tcBorders>
              <w:top w:val="nil"/>
              <w:left w:val="nil"/>
              <w:bottom w:val="nil"/>
              <w:right w:val="nil"/>
            </w:tcBorders>
          </w:tcPr>
          <w:p w14:paraId="66EFFEF9" w14:textId="3DD55CD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2015716C" w14:textId="21476C1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have heard that you have a strong interest in science.</w:t>
            </w:r>
          </w:p>
        </w:tc>
      </w:tr>
      <w:tr w:rsidR="001630D1" w:rsidRPr="00DD5393" w14:paraId="62EF0D89" w14:textId="77777777" w:rsidTr="00053918">
        <w:tc>
          <w:tcPr>
            <w:tcW w:w="1726" w:type="dxa"/>
            <w:tcBorders>
              <w:top w:val="nil"/>
              <w:left w:val="nil"/>
              <w:bottom w:val="nil"/>
              <w:right w:val="nil"/>
            </w:tcBorders>
          </w:tcPr>
          <w:p w14:paraId="23F6C23E" w14:textId="2D300B7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Barberini</w:t>
            </w:r>
          </w:p>
        </w:tc>
        <w:tc>
          <w:tcPr>
            <w:tcW w:w="7629" w:type="dxa"/>
            <w:tcBorders>
              <w:top w:val="nil"/>
              <w:left w:val="nil"/>
              <w:bottom w:val="nil"/>
              <w:right w:val="nil"/>
            </w:tcBorders>
          </w:tcPr>
          <w:p w14:paraId="4C869AD7" w14:textId="52EB415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Galileo, my friend, don't you think you astronomers always oversimplify astronomy ? You imagine that the motion of the stars is simply moving along a circular or elliptical orbit with a constant speed, because this is in line with the way of thinking of your mind. But what if God is willing to let his stars go like this (drawing a non-uniform, very complicated orbit in the sky with your finger)? What will you figure out?</w:t>
            </w:r>
          </w:p>
        </w:tc>
      </w:tr>
      <w:tr w:rsidR="001630D1" w:rsidRPr="00DD5393" w14:paraId="4F25C811" w14:textId="77777777" w:rsidTr="00053918">
        <w:tc>
          <w:tcPr>
            <w:tcW w:w="1726" w:type="dxa"/>
            <w:tcBorders>
              <w:top w:val="nil"/>
              <w:left w:val="nil"/>
              <w:bottom w:val="nil"/>
              <w:right w:val="nil"/>
            </w:tcBorders>
          </w:tcPr>
          <w:p w14:paraId="3E8B7948" w14:textId="52F338F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7B89481" w14:textId="3C3561B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My lord Cardinal, if God created the world in such a way (drawing the orbits like Barberini), he will also create our minds (drawing the orbits again) in such a way that such a mind sees these orbits as simple orbits. I believe in sanity.</w:t>
            </w:r>
          </w:p>
        </w:tc>
      </w:tr>
      <w:tr w:rsidR="001630D1" w:rsidRPr="00DD5393" w14:paraId="4C42CBF7" w14:textId="77777777" w:rsidTr="00053918">
        <w:tc>
          <w:tcPr>
            <w:tcW w:w="1726" w:type="dxa"/>
            <w:tcBorders>
              <w:top w:val="nil"/>
              <w:left w:val="nil"/>
              <w:bottom w:val="nil"/>
              <w:right w:val="nil"/>
            </w:tcBorders>
          </w:tcPr>
          <w:p w14:paraId="1253247F" w14:textId="7426067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Barberini</w:t>
            </w:r>
          </w:p>
        </w:tc>
        <w:tc>
          <w:tcPr>
            <w:tcW w:w="7629" w:type="dxa"/>
            <w:tcBorders>
              <w:top w:val="nil"/>
              <w:left w:val="nil"/>
              <w:bottom w:val="nil"/>
              <w:right w:val="nil"/>
            </w:tcBorders>
          </w:tcPr>
          <w:p w14:paraId="3F935543" w14:textId="1F8C3AE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I don't think reason alone is enough. Why don't you speak anymore. (to Bellarmine) He's too polite to </w:t>
            </w:r>
            <w:r w:rsidR="006853B9">
              <w:rPr>
                <w:rFonts w:asciiTheme="minorHAnsi" w:eastAsia="新宋体" w:hAnsiTheme="minorHAnsi" w:cstheme="minorHAnsi" w:hint="eastAsia"/>
              </w:rPr>
              <w:t>s</w:t>
            </w:r>
            <w:r w:rsidR="006853B9">
              <w:rPr>
                <w:rFonts w:asciiTheme="minorHAnsi" w:eastAsia="新宋体" w:hAnsiTheme="minorHAnsi" w:cstheme="minorHAnsi"/>
              </w:rPr>
              <w:t xml:space="preserve">neers at me </w:t>
            </w:r>
            <w:r w:rsidRPr="00DD5393">
              <w:rPr>
                <w:rFonts w:asciiTheme="minorHAnsi" w:eastAsia="新宋体" w:hAnsiTheme="minorHAnsi" w:cstheme="minorHAnsi"/>
              </w:rPr>
              <w:t>think</w:t>
            </w:r>
            <w:r w:rsidR="006853B9">
              <w:rPr>
                <w:rFonts w:asciiTheme="minorHAnsi" w:eastAsia="新宋体" w:hAnsiTheme="minorHAnsi" w:cstheme="minorHAnsi"/>
              </w:rPr>
              <w:t>ing</w:t>
            </w:r>
            <w:r w:rsidRPr="00DD5393">
              <w:rPr>
                <w:rFonts w:asciiTheme="minorHAnsi" w:eastAsia="新宋体" w:hAnsiTheme="minorHAnsi" w:cstheme="minorHAnsi"/>
              </w:rPr>
              <w:t xml:space="preserve"> I'm not good enough. (laugh)</w:t>
            </w:r>
          </w:p>
          <w:p w14:paraId="1AABCF77" w14:textId="3C598FD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Reason, my friend, will not go far. Looking around, we see nothing but error, sin and weakness. Where is the truth?</w:t>
            </w:r>
          </w:p>
        </w:tc>
      </w:tr>
      <w:tr w:rsidR="001630D1" w:rsidRPr="00DD5393" w14:paraId="61B15E44" w14:textId="77777777" w:rsidTr="00053918">
        <w:tc>
          <w:tcPr>
            <w:tcW w:w="1726" w:type="dxa"/>
            <w:tcBorders>
              <w:top w:val="nil"/>
              <w:left w:val="nil"/>
              <w:bottom w:val="nil"/>
              <w:right w:val="nil"/>
            </w:tcBorders>
          </w:tcPr>
          <w:p w14:paraId="73FF4A22" w14:textId="0057C98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3CBEF8B" w14:textId="4A06B00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(indignantly) I believe in reason!</w:t>
            </w:r>
          </w:p>
        </w:tc>
      </w:tr>
      <w:tr w:rsidR="001630D1" w:rsidRPr="00DD5393" w14:paraId="7B73F34B" w14:textId="77777777" w:rsidTr="00053918">
        <w:tc>
          <w:tcPr>
            <w:tcW w:w="1726" w:type="dxa"/>
            <w:tcBorders>
              <w:top w:val="nil"/>
              <w:left w:val="nil"/>
              <w:bottom w:val="nil"/>
              <w:right w:val="nil"/>
            </w:tcBorders>
          </w:tcPr>
          <w:p w14:paraId="060F5377" w14:textId="2F5FD77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1501A718" w14:textId="06F5266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If you think about it, isn't the world full of ugly, barbaric things? Think of the farmers who beat the farmers with whips! Think of those whipped peasants who kiss the feet of their whippers!</w:t>
            </w:r>
          </w:p>
        </w:tc>
      </w:tr>
      <w:tr w:rsidR="001630D1" w:rsidRPr="00DD5393" w14:paraId="590F8F90" w14:textId="77777777" w:rsidTr="00053918">
        <w:tc>
          <w:tcPr>
            <w:tcW w:w="1726" w:type="dxa"/>
            <w:tcBorders>
              <w:top w:val="nil"/>
              <w:left w:val="nil"/>
              <w:bottom w:val="nil"/>
              <w:right w:val="nil"/>
            </w:tcBorders>
          </w:tcPr>
          <w:p w14:paraId="434B94C6" w14:textId="26F51BD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597511D" w14:textId="7ACDC18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how can you say that-</w:t>
            </w:r>
          </w:p>
        </w:tc>
      </w:tr>
      <w:tr w:rsidR="001630D1" w:rsidRPr="00DD5393" w14:paraId="50D3DB9F" w14:textId="77777777" w:rsidTr="00053918">
        <w:tc>
          <w:tcPr>
            <w:tcW w:w="1726" w:type="dxa"/>
            <w:tcBorders>
              <w:top w:val="nil"/>
              <w:left w:val="nil"/>
              <w:bottom w:val="nil"/>
              <w:right w:val="nil"/>
            </w:tcBorders>
          </w:tcPr>
          <w:p w14:paraId="6C383DB0" w14:textId="42FBF85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44A38937" w14:textId="7AEE61C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There are some laws and laws in this world that we cannot understand. We say that their meaning is for the High God to explain; we say that everything that happens is planned according to a higher purpose. And now you're blaming God, as if he doesn't understand how the stars work, and you do. Are you saying that God didn't study astronomy carefully enough before he wrote the Bible?</w:t>
            </w:r>
          </w:p>
        </w:tc>
      </w:tr>
      <w:tr w:rsidR="001630D1" w:rsidRPr="00DD5393" w14:paraId="54296C21" w14:textId="77777777" w:rsidTr="00053918">
        <w:tc>
          <w:tcPr>
            <w:tcW w:w="1726" w:type="dxa"/>
            <w:tcBorders>
              <w:top w:val="nil"/>
              <w:left w:val="nil"/>
              <w:bottom w:val="nil"/>
              <w:right w:val="nil"/>
            </w:tcBorders>
          </w:tcPr>
          <w:p w14:paraId="65400B85"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506E26D" w14:textId="5448FB31"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(Galileo is silent)</w:t>
            </w:r>
          </w:p>
        </w:tc>
      </w:tr>
      <w:tr w:rsidR="001630D1" w:rsidRPr="00DD5393" w14:paraId="64963386" w14:textId="77777777" w:rsidTr="00053918">
        <w:tc>
          <w:tcPr>
            <w:tcW w:w="1726" w:type="dxa"/>
            <w:tcBorders>
              <w:top w:val="nil"/>
              <w:left w:val="nil"/>
              <w:bottom w:val="nil"/>
              <w:right w:val="nil"/>
            </w:tcBorders>
          </w:tcPr>
          <w:p w14:paraId="7AB038AA" w14:textId="537E35A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557AD6FB" w14:textId="0CDCF06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are now silent. Mr. Galileo, the Copernican theory holds that the sun is stationary and is the center of the universe, while the earth is rotating and is not the center of the universe. The Inquisition has decided tonight that this</w:t>
            </w:r>
            <w:r w:rsidR="006853B9">
              <w:rPr>
                <w:rFonts w:asciiTheme="minorHAnsi" w:eastAsia="新宋体" w:hAnsiTheme="minorHAnsi" w:cstheme="minorHAnsi"/>
              </w:rPr>
              <w:t xml:space="preserve"> ridiculous</w:t>
            </w:r>
            <w:r w:rsidRPr="00DD5393">
              <w:rPr>
                <w:rFonts w:asciiTheme="minorHAnsi" w:eastAsia="新宋体" w:hAnsiTheme="minorHAnsi" w:cstheme="minorHAnsi"/>
              </w:rPr>
              <w:t xml:space="preserve"> doctrine </w:t>
            </w:r>
            <w:r w:rsidR="00587508" w:rsidRPr="00DD5393">
              <w:rPr>
                <w:rFonts w:asciiTheme="minorHAnsi" w:eastAsia="新宋体" w:hAnsiTheme="minorHAnsi" w:cstheme="minorHAnsi"/>
              </w:rPr>
              <w:t>is heresy of faith. I have been ordered to advise you to abandon this doctrine.</w:t>
            </w:r>
          </w:p>
        </w:tc>
      </w:tr>
      <w:tr w:rsidR="001630D1" w:rsidRPr="00DD5393" w14:paraId="21B8A353" w14:textId="77777777" w:rsidTr="00053918">
        <w:tc>
          <w:tcPr>
            <w:tcW w:w="1726" w:type="dxa"/>
            <w:tcBorders>
              <w:top w:val="nil"/>
              <w:left w:val="nil"/>
              <w:bottom w:val="nil"/>
              <w:right w:val="nil"/>
            </w:tcBorders>
          </w:tcPr>
          <w:p w14:paraId="6084B0BC" w14:textId="60AD6AA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D7D0F16" w14:textId="5DC2913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Excuse me, what did you say?</w:t>
            </w:r>
          </w:p>
        </w:tc>
      </w:tr>
      <w:tr w:rsidR="001630D1" w:rsidRPr="00DD5393" w14:paraId="3330752C" w14:textId="77777777" w:rsidTr="00053918">
        <w:tc>
          <w:tcPr>
            <w:tcW w:w="1726" w:type="dxa"/>
            <w:tcBorders>
              <w:top w:val="nil"/>
              <w:left w:val="nil"/>
              <w:bottom w:val="nil"/>
              <w:right w:val="nil"/>
            </w:tcBorders>
          </w:tcPr>
          <w:p w14:paraId="77797C25" w14:textId="4221AC0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background crowd</w:t>
            </w:r>
          </w:p>
        </w:tc>
        <w:tc>
          <w:tcPr>
            <w:tcW w:w="7629" w:type="dxa"/>
            <w:tcBorders>
              <w:top w:val="nil"/>
              <w:left w:val="nil"/>
              <w:bottom w:val="nil"/>
              <w:right w:val="nil"/>
            </w:tcBorders>
          </w:tcPr>
          <w:p w14:paraId="0A9C8F41" w14:textId="13003CD3" w:rsidR="001630D1" w:rsidRPr="00DD5393" w:rsidRDefault="00CE10CA" w:rsidP="001630D1">
            <w:pPr>
              <w:pStyle w:val="a1"/>
              <w:rPr>
                <w:rFonts w:asciiTheme="minorHAnsi" w:eastAsia="新宋体" w:hAnsiTheme="minorHAnsi" w:cstheme="minorHAnsi"/>
              </w:rPr>
            </w:pPr>
            <w:r w:rsidRPr="00DD5393">
              <w:rPr>
                <w:rFonts w:asciiTheme="minorHAnsi" w:eastAsia="新宋体" w:hAnsiTheme="minorHAnsi" w:cstheme="minorHAnsi"/>
              </w:rPr>
              <w:t>Mr. Galileo, the Copernican theory holds that the sun is stationary and is the center of the universe, while the earth is rotating and is not the center of the universe. The Inquisition has decided tonight that this doctrine is heresy of faith. I have been ordered to advise you to abandon this doctrine.</w:t>
            </w:r>
          </w:p>
        </w:tc>
      </w:tr>
      <w:tr w:rsidR="001630D1" w:rsidRPr="00DD5393" w14:paraId="245F18F8" w14:textId="77777777" w:rsidTr="00053918">
        <w:tc>
          <w:tcPr>
            <w:tcW w:w="1726" w:type="dxa"/>
            <w:tcBorders>
              <w:top w:val="nil"/>
              <w:left w:val="nil"/>
              <w:bottom w:val="nil"/>
              <w:right w:val="nil"/>
            </w:tcBorders>
          </w:tcPr>
          <w:p w14:paraId="273D9648" w14:textId="12ECC1F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0BB169C" w14:textId="4CE6804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But what about the facts I observed? The astronomers of Rome Academy all admit that my observation records are correct.</w:t>
            </w:r>
          </w:p>
        </w:tc>
      </w:tr>
      <w:tr w:rsidR="001630D1" w:rsidRPr="00DD5393" w14:paraId="0446BEBF" w14:textId="77777777" w:rsidTr="00053918">
        <w:tc>
          <w:tcPr>
            <w:tcW w:w="1726" w:type="dxa"/>
            <w:tcBorders>
              <w:top w:val="nil"/>
              <w:left w:val="nil"/>
              <w:bottom w:val="nil"/>
              <w:right w:val="nil"/>
            </w:tcBorders>
          </w:tcPr>
          <w:p w14:paraId="3D6204FB" w14:textId="1565F8C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7465E673" w14:textId="5A424AF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With satisfactory wording, I affirm you with the greatest respect.</w:t>
            </w:r>
          </w:p>
        </w:tc>
      </w:tr>
      <w:tr w:rsidR="001630D1" w:rsidRPr="00DD5393" w14:paraId="1E836506" w14:textId="77777777" w:rsidTr="00053918">
        <w:tc>
          <w:tcPr>
            <w:tcW w:w="1726" w:type="dxa"/>
            <w:tcBorders>
              <w:top w:val="nil"/>
              <w:left w:val="nil"/>
              <w:bottom w:val="nil"/>
              <w:right w:val="nil"/>
            </w:tcBorders>
          </w:tcPr>
          <w:p w14:paraId="1F51B9EE" w14:textId="73D83AA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D569AF5" w14:textId="7D42A00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Then the satellites of Jupiter, the profit and loss of Venus ...</w:t>
            </w:r>
          </w:p>
        </w:tc>
      </w:tr>
      <w:tr w:rsidR="001630D1" w:rsidRPr="00DD5393" w14:paraId="6D8BC9B9" w14:textId="77777777" w:rsidTr="00053918">
        <w:tc>
          <w:tcPr>
            <w:tcW w:w="1726" w:type="dxa"/>
            <w:tcBorders>
              <w:top w:val="nil"/>
              <w:left w:val="nil"/>
              <w:bottom w:val="nil"/>
              <w:right w:val="nil"/>
            </w:tcBorders>
          </w:tcPr>
          <w:p w14:paraId="76CBB0FA" w14:textId="43BF733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7F51508A" w14:textId="56A47E6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meeting of cardinals has already made a decision. These minutiae are out of the question.</w:t>
            </w:r>
          </w:p>
        </w:tc>
      </w:tr>
      <w:tr w:rsidR="001630D1" w:rsidRPr="00DD5393" w14:paraId="229B340D" w14:textId="77777777" w:rsidTr="00053918">
        <w:tc>
          <w:tcPr>
            <w:tcW w:w="1726" w:type="dxa"/>
            <w:tcBorders>
              <w:top w:val="nil"/>
              <w:left w:val="nil"/>
              <w:bottom w:val="nil"/>
              <w:right w:val="nil"/>
            </w:tcBorders>
          </w:tcPr>
          <w:p w14:paraId="73160BDC" w14:textId="20DC190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FD1E717" w14:textId="5150FF7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That said, all further scientific research ...</w:t>
            </w:r>
          </w:p>
        </w:tc>
      </w:tr>
      <w:tr w:rsidR="001630D1" w:rsidRPr="00DD5393" w14:paraId="38CBCC39" w14:textId="77777777" w:rsidTr="00053918">
        <w:tc>
          <w:tcPr>
            <w:tcW w:w="1726" w:type="dxa"/>
            <w:tcBorders>
              <w:top w:val="nil"/>
              <w:left w:val="nil"/>
              <w:bottom w:val="nil"/>
              <w:right w:val="nil"/>
            </w:tcBorders>
          </w:tcPr>
          <w:p w14:paraId="12053710" w14:textId="7DC8736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Bellarmine</w:t>
            </w:r>
          </w:p>
        </w:tc>
        <w:tc>
          <w:tcPr>
            <w:tcW w:w="7629" w:type="dxa"/>
            <w:tcBorders>
              <w:top w:val="nil"/>
              <w:left w:val="nil"/>
              <w:bottom w:val="nil"/>
              <w:right w:val="nil"/>
            </w:tcBorders>
          </w:tcPr>
          <w:p w14:paraId="6D1E2705" w14:textId="7E7D2DB0" w:rsidR="001630D1" w:rsidRPr="00DD5393" w:rsidRDefault="001630D1" w:rsidP="001630D1">
            <w:pPr>
              <w:pStyle w:val="a1"/>
              <w:rPr>
                <w:rFonts w:asciiTheme="minorHAnsi" w:eastAsia="新宋体" w:hAnsiTheme="minorHAnsi" w:cstheme="minorHAnsi" w:hint="eastAsia"/>
              </w:rPr>
            </w:pPr>
            <w:r w:rsidRPr="00DD5393">
              <w:rPr>
                <w:rFonts w:asciiTheme="minorHAnsi" w:eastAsia="新宋体" w:hAnsiTheme="minorHAnsi" w:cstheme="minorHAnsi"/>
              </w:rPr>
              <w:t>Absolutely, Mr. Galileo. One of the credos of the church is: We don't understand, but we can study. You are free to approach this doctrine as a mathematical hypothesis. Science is the most beloved biological daughter of the Church, Mr. Galileo. None of us really thought you were going to destroy people's trust in the church.</w:t>
            </w:r>
          </w:p>
        </w:tc>
      </w:tr>
      <w:tr w:rsidR="001630D1" w:rsidRPr="00DD5393" w14:paraId="55819DDE" w14:textId="77777777" w:rsidTr="00053918">
        <w:tc>
          <w:tcPr>
            <w:tcW w:w="1726" w:type="dxa"/>
            <w:tcBorders>
              <w:top w:val="nil"/>
              <w:left w:val="nil"/>
              <w:bottom w:val="nil"/>
              <w:right w:val="nil"/>
            </w:tcBorders>
          </w:tcPr>
          <w:p w14:paraId="675EF782" w14:textId="13B3D07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14A2BDD" w14:textId="6C5B6DA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(angrily) Keep asking for trust, trust will dry up!</w:t>
            </w:r>
          </w:p>
        </w:tc>
      </w:tr>
      <w:tr w:rsidR="001630D1" w:rsidRPr="00DD5393" w14:paraId="7D03E348" w14:textId="77777777" w:rsidTr="00053918">
        <w:tc>
          <w:tcPr>
            <w:tcW w:w="1726" w:type="dxa"/>
            <w:tcBorders>
              <w:top w:val="nil"/>
              <w:left w:val="nil"/>
              <w:bottom w:val="nil"/>
              <w:right w:val="nil"/>
            </w:tcBorders>
          </w:tcPr>
          <w:p w14:paraId="77FA6179" w14:textId="0380070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Barberini</w:t>
            </w:r>
          </w:p>
        </w:tc>
        <w:tc>
          <w:tcPr>
            <w:tcW w:w="7629" w:type="dxa"/>
            <w:tcBorders>
              <w:top w:val="nil"/>
              <w:left w:val="nil"/>
              <w:bottom w:val="nil"/>
              <w:right w:val="nil"/>
            </w:tcBorders>
          </w:tcPr>
          <w:p w14:paraId="5B7A4708" w14:textId="6980475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 is it so? (pats Galileo on the shoulder and laughs loudly. Then stares at him sternly, but says kindly) Please don't throw the baby out with the bathwater, my friend. Neither do we. We need you more than you need us.</w:t>
            </w:r>
          </w:p>
        </w:tc>
      </w:tr>
      <w:tr w:rsidR="001630D1" w:rsidRPr="00DD5393" w14:paraId="1CB1346C" w14:textId="77777777" w:rsidTr="00053918">
        <w:tc>
          <w:tcPr>
            <w:tcW w:w="1726" w:type="dxa"/>
            <w:tcBorders>
              <w:top w:val="nil"/>
              <w:left w:val="nil"/>
              <w:bottom w:val="nil"/>
              <w:right w:val="nil"/>
            </w:tcBorders>
          </w:tcPr>
          <w:p w14:paraId="0A22E98F" w14:textId="08B76E5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7866D974" w14:textId="5CBCA74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We wish to introduce you, the greatest Italian mathematician, to Monsieur Inquisitor. (The Inquisitor appears on the other side of the proscenium) He will pay you the highest respect. Well, Barberini, we've said enough, it's time to greet the other guests.</w:t>
            </w:r>
          </w:p>
        </w:tc>
      </w:tr>
      <w:tr w:rsidR="001630D1" w:rsidRPr="00DD5393" w14:paraId="004CA020" w14:textId="77777777" w:rsidTr="00053918">
        <w:tc>
          <w:tcPr>
            <w:tcW w:w="1726" w:type="dxa"/>
            <w:tcBorders>
              <w:top w:val="nil"/>
              <w:left w:val="nil"/>
              <w:bottom w:val="nil"/>
              <w:right w:val="nil"/>
            </w:tcBorders>
          </w:tcPr>
          <w:p w14:paraId="15C7D86A"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EC61627" w14:textId="258D10E4"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(He and Barberini put on their masks and turn away. Bellarmine sees Virginia, turns back to Galileo and says the following lines)</w:t>
            </w:r>
          </w:p>
        </w:tc>
      </w:tr>
      <w:tr w:rsidR="001630D1" w:rsidRPr="00DD5393" w14:paraId="3D877F32" w14:textId="77777777" w:rsidTr="00053918">
        <w:tc>
          <w:tcPr>
            <w:tcW w:w="1726" w:type="dxa"/>
            <w:tcBorders>
              <w:top w:val="nil"/>
              <w:left w:val="nil"/>
              <w:bottom w:val="nil"/>
              <w:right w:val="nil"/>
            </w:tcBorders>
          </w:tcPr>
          <w:p w14:paraId="2FA1DF06" w14:textId="6D83CF8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6FF5A352" w14:textId="68E125A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By the way, congratulations on your daughter's engagement. You should also think about her, what a wonderful time. (Down)</w:t>
            </w:r>
          </w:p>
        </w:tc>
      </w:tr>
      <w:tr w:rsidR="001630D1" w:rsidRPr="00DD5393" w14:paraId="3E3779C5" w14:textId="77777777" w:rsidTr="00053918">
        <w:tc>
          <w:tcPr>
            <w:tcW w:w="1726" w:type="dxa"/>
            <w:tcBorders>
              <w:top w:val="nil"/>
              <w:left w:val="nil"/>
              <w:bottom w:val="nil"/>
              <w:right w:val="nil"/>
            </w:tcBorders>
          </w:tcPr>
          <w:p w14:paraId="3F121596"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3D2EF6A" w14:textId="3F192EC7"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(Galileo stares blankly at his daughter and the people at the ball, the light gradually focuses on the judge)</w:t>
            </w:r>
          </w:p>
        </w:tc>
      </w:tr>
      <w:tr w:rsidR="001630D1" w:rsidRPr="00DD5393" w14:paraId="46CA2B3C" w14:textId="77777777" w:rsidTr="00053918">
        <w:tc>
          <w:tcPr>
            <w:tcW w:w="1726" w:type="dxa"/>
            <w:tcBorders>
              <w:top w:val="nil"/>
              <w:left w:val="nil"/>
              <w:bottom w:val="nil"/>
              <w:right w:val="nil"/>
            </w:tcBorders>
          </w:tcPr>
          <w:p w14:paraId="11C15605" w14:textId="1C34F4C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Judge</w:t>
            </w:r>
          </w:p>
        </w:tc>
        <w:tc>
          <w:tcPr>
            <w:tcW w:w="7629" w:type="dxa"/>
            <w:tcBorders>
              <w:top w:val="nil"/>
              <w:left w:val="nil"/>
              <w:bottom w:val="nil"/>
              <w:right w:val="nil"/>
            </w:tcBorders>
          </w:tcPr>
          <w:p w14:paraId="410DBAF5" w14:textId="54E8B92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In the name of Pope Paul V and of the Holy Inquisition, I declare the following resolution on March 15, 1616, to include Copernicus's On the Revolutions of the Celestial Spheres in the Catalog of Prohibited Books, and to prohibit Galileo Galilei taught, advocated , or defended Copernican's heliocentric theory of astronomy, either orally or in writing </w:t>
            </w:r>
            <w:r w:rsidR="00587508" w:rsidRPr="00DD5393">
              <w:rPr>
                <w:rFonts w:asciiTheme="minorHAnsi" w:eastAsia="新宋体" w:hAnsiTheme="minorHAnsi" w:cstheme="minorHAnsi"/>
              </w:rPr>
              <w:t xml:space="preserve">. </w:t>
            </w:r>
            <w:r w:rsidRPr="00DD5393">
              <w:rPr>
                <w:rFonts w:asciiTheme="minorHAnsi" w:eastAsia="新宋体" w:hAnsiTheme="minorHAnsi" w:cstheme="minorHAnsi"/>
              </w:rPr>
              <w:t>If you dare to violate it, the religious court will definitely pursue it with impunity.</w:t>
            </w:r>
          </w:p>
        </w:tc>
      </w:tr>
      <w:tr w:rsidR="001630D1" w:rsidRPr="00DD5393" w14:paraId="0BA21C93" w14:textId="77777777" w:rsidTr="00053918">
        <w:tc>
          <w:tcPr>
            <w:tcW w:w="1726" w:type="dxa"/>
            <w:tcBorders>
              <w:top w:val="nil"/>
              <w:left w:val="nil"/>
              <w:bottom w:val="nil"/>
              <w:right w:val="nil"/>
            </w:tcBorders>
          </w:tcPr>
          <w:p w14:paraId="6CC3C087"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CBDE25F" w14:textId="5BB281DE"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 xml:space="preserve">(A heavy drum beat. Dark field. </w:t>
            </w:r>
            <w:r w:rsidRPr="00DD5393">
              <w:rPr>
                <w:rFonts w:asciiTheme="minorHAnsi" w:eastAsia="新宋体" w:hAnsiTheme="minorHAnsi" w:cstheme="minorHAnsi"/>
                <w:b/>
                <w:bCs/>
              </w:rPr>
              <w:t xml:space="preserve">Intermission </w:t>
            </w:r>
            <w:r w:rsidRPr="00DD5393">
              <w:rPr>
                <w:rFonts w:asciiTheme="minorHAnsi" w:eastAsia="新宋体" w:hAnsiTheme="minorHAnsi" w:cstheme="minorHAnsi"/>
              </w:rPr>
              <w:t>)</w:t>
            </w:r>
          </w:p>
        </w:tc>
      </w:tr>
      <w:tr w:rsidR="001630D1" w:rsidRPr="00DD5393" w14:paraId="40C9FFC0" w14:textId="77777777" w:rsidTr="00053918">
        <w:tc>
          <w:tcPr>
            <w:tcW w:w="1726" w:type="dxa"/>
            <w:tcBorders>
              <w:top w:val="nil"/>
              <w:left w:val="nil"/>
              <w:bottom w:val="nil"/>
              <w:right w:val="nil"/>
            </w:tcBorders>
          </w:tcPr>
          <w:p w14:paraId="2D4555BE"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7F72EC4" w14:textId="77777777" w:rsidR="001630D1" w:rsidRPr="00DD5393" w:rsidRDefault="001630D1" w:rsidP="001630D1">
            <w:pPr>
              <w:pStyle w:val="a1"/>
              <w:rPr>
                <w:rFonts w:asciiTheme="minorHAnsi" w:eastAsia="新宋体" w:hAnsiTheme="minorHAnsi" w:cstheme="minorHAnsi"/>
              </w:rPr>
            </w:pPr>
          </w:p>
        </w:tc>
      </w:tr>
      <w:tr w:rsidR="001630D1" w:rsidRPr="00DD5393" w14:paraId="79689E52" w14:textId="77777777" w:rsidTr="008E16F7">
        <w:tc>
          <w:tcPr>
            <w:tcW w:w="9355" w:type="dxa"/>
            <w:gridSpan w:val="2"/>
            <w:tcBorders>
              <w:top w:val="nil"/>
              <w:left w:val="nil"/>
              <w:bottom w:val="nil"/>
              <w:right w:val="nil"/>
            </w:tcBorders>
          </w:tcPr>
          <w:p w14:paraId="79597EF6" w14:textId="698D211D" w:rsidR="001630D1" w:rsidRPr="00DD5393" w:rsidRDefault="001630D1" w:rsidP="001630D1">
            <w:pPr>
              <w:pStyle w:val="a"/>
              <w:rPr>
                <w:rFonts w:asciiTheme="minorHAnsi" w:eastAsia="新宋体" w:hAnsiTheme="minorHAnsi" w:cstheme="minorHAnsi"/>
              </w:rPr>
            </w:pPr>
            <w:r w:rsidRPr="00DD5393">
              <w:rPr>
                <w:rFonts w:asciiTheme="minorHAnsi" w:eastAsia="新宋体" w:hAnsiTheme="minorHAnsi" w:cstheme="minorHAnsi"/>
              </w:rPr>
              <w:t>Scene 6 Galileo's home in Florence</w:t>
            </w:r>
          </w:p>
        </w:tc>
      </w:tr>
      <w:tr w:rsidR="001630D1" w:rsidRPr="00DD5393" w14:paraId="188D774B" w14:textId="77777777" w:rsidTr="00053918">
        <w:tc>
          <w:tcPr>
            <w:tcW w:w="1726" w:type="dxa"/>
            <w:tcBorders>
              <w:top w:val="nil"/>
              <w:left w:val="nil"/>
              <w:bottom w:val="nil"/>
              <w:right w:val="nil"/>
            </w:tcBorders>
          </w:tcPr>
          <w:p w14:paraId="25C3D905"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5696D28" w14:textId="1563E466"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 xml:space="preserve">(Andrea, who has grown up, comes to the stage and speaks the following lines. Virginia and Mrs. Sarti are sewing dowry on one side, and some experimental instruments are placed on the other side. Galileo and Sagredo are preparing the experiment . </w:t>
            </w:r>
            <w:r w:rsidR="002D015A" w:rsidRPr="00DD5393">
              <w:rPr>
                <w:rFonts w:asciiTheme="minorHAnsi" w:eastAsia="新宋体" w:hAnsiTheme="minorHAnsi" w:cstheme="minorHAnsi"/>
              </w:rPr>
              <w:t>)</w:t>
            </w:r>
          </w:p>
        </w:tc>
      </w:tr>
      <w:tr w:rsidR="001630D1" w:rsidRPr="00DD5393" w14:paraId="7CB06A90" w14:textId="77777777" w:rsidTr="00053918">
        <w:tc>
          <w:tcPr>
            <w:tcW w:w="1726" w:type="dxa"/>
            <w:tcBorders>
              <w:top w:val="nil"/>
              <w:left w:val="nil"/>
              <w:bottom w:val="nil"/>
              <w:right w:val="nil"/>
            </w:tcBorders>
          </w:tcPr>
          <w:p w14:paraId="3B5C6A7A" w14:textId="2012E04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36D8C68" w14:textId="0938A4A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After the "Ban of 1616", Mr. Galileo's research on the heliocentric theory died down, and he was silent for eight years. What do you think he changed to research in the past eight years? Mechanics, floating objects, all theories, experiments not directly linked to astronomy. "Safe" experiments. The old man keeps his tail between his legs and plays a safe role, but we students are going to follow suit. Think about it, what age is it? We live in a new era of innovation and progress, in the seventeenth century. Why do we "post-95s" still want to learn Aristotle's old-fashioned stuff! (He returns to the lab area to help Galileo pack up, the lights switch to the women's side)</w:t>
            </w:r>
          </w:p>
        </w:tc>
      </w:tr>
      <w:tr w:rsidR="001630D1" w:rsidRPr="00DD5393" w14:paraId="5972FBC4" w14:textId="77777777" w:rsidTr="00053918">
        <w:tc>
          <w:tcPr>
            <w:tcW w:w="1726" w:type="dxa"/>
            <w:tcBorders>
              <w:top w:val="nil"/>
              <w:left w:val="nil"/>
              <w:bottom w:val="nil"/>
              <w:right w:val="nil"/>
            </w:tcBorders>
          </w:tcPr>
          <w:p w14:paraId="1AE03152" w14:textId="2C1B0AE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25D0E1CB" w14:textId="2DA5B83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love needlework like dowry. This one was for a banquet; Ludovic liked such entertainment. But it must be sewn carefully, and his mother can pick out a thread that is not sewn properly. And she didn't like the books Dad wrote.</w:t>
            </w:r>
          </w:p>
        </w:tc>
      </w:tr>
      <w:tr w:rsidR="001630D1" w:rsidRPr="00DD5393" w14:paraId="3E55B963" w14:textId="77777777" w:rsidTr="00053918">
        <w:tc>
          <w:tcPr>
            <w:tcW w:w="1726" w:type="dxa"/>
            <w:tcBorders>
              <w:top w:val="nil"/>
              <w:left w:val="nil"/>
              <w:bottom w:val="nil"/>
              <w:right w:val="nil"/>
            </w:tcBorders>
          </w:tcPr>
          <w:p w14:paraId="6CF2F613" w14:textId="6DDAF38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3FD73695" w14:textId="36B8CE3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hasn't written a book for several years.</w:t>
            </w:r>
          </w:p>
        </w:tc>
      </w:tr>
      <w:tr w:rsidR="001630D1" w:rsidRPr="00DD5393" w14:paraId="7A5982B0" w14:textId="77777777" w:rsidTr="00053918">
        <w:tc>
          <w:tcPr>
            <w:tcW w:w="1726" w:type="dxa"/>
            <w:tcBorders>
              <w:top w:val="nil"/>
              <w:left w:val="nil"/>
              <w:bottom w:val="nil"/>
              <w:right w:val="nil"/>
            </w:tcBorders>
          </w:tcPr>
          <w:p w14:paraId="20AE453C" w14:textId="2F4D9BB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Virginia</w:t>
            </w:r>
          </w:p>
        </w:tc>
        <w:tc>
          <w:tcPr>
            <w:tcW w:w="7629" w:type="dxa"/>
            <w:tcBorders>
              <w:top w:val="nil"/>
              <w:left w:val="nil"/>
              <w:bottom w:val="nil"/>
              <w:right w:val="nil"/>
            </w:tcBorders>
          </w:tcPr>
          <w:p w14:paraId="58A2D886" w14:textId="42922F2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think he probably realized that he was wrong. Recently a learned priest taught me a lot about astronomy. Those stars are too far away from us.</w:t>
            </w:r>
          </w:p>
        </w:tc>
      </w:tr>
      <w:tr w:rsidR="001630D1" w:rsidRPr="00DD5393" w14:paraId="19A02F1B" w14:textId="77777777" w:rsidTr="00053918">
        <w:tc>
          <w:tcPr>
            <w:tcW w:w="1726" w:type="dxa"/>
            <w:tcBorders>
              <w:top w:val="nil"/>
              <w:left w:val="nil"/>
              <w:bottom w:val="nil"/>
              <w:right w:val="nil"/>
            </w:tcBorders>
          </w:tcPr>
          <w:p w14:paraId="25BEB02E" w14:textId="73D4F2A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F79AAF5" w14:textId="0CAF9C4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(Write the lab project for the day on the blackboard) "Thursday afternoon. Floats" - Ice cubes again; bucket of water; scales; nails; Aristotle's book. (He and Galileo started to get the materials needed for the experiment)</w:t>
            </w:r>
          </w:p>
        </w:tc>
      </w:tr>
      <w:tr w:rsidR="001630D1" w:rsidRPr="00DD5393" w14:paraId="13E49C9B" w14:textId="77777777" w:rsidTr="00053918">
        <w:tc>
          <w:tcPr>
            <w:tcW w:w="1726" w:type="dxa"/>
            <w:tcBorders>
              <w:top w:val="nil"/>
              <w:left w:val="nil"/>
              <w:bottom w:val="nil"/>
              <w:right w:val="nil"/>
            </w:tcBorders>
          </w:tcPr>
          <w:p w14:paraId="59DE2919" w14:textId="62867D5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3ADB8E08" w14:textId="48CD360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I want to talk to you about your marriage, Virginia. You're so young, </w:t>
            </w:r>
            <w:r w:rsidR="006853B9">
              <w:rPr>
                <w:rFonts w:asciiTheme="minorHAnsi" w:eastAsia="新宋体" w:hAnsiTheme="minorHAnsi" w:cstheme="minorHAnsi" w:hint="eastAsia"/>
              </w:rPr>
              <w:t>y</w:t>
            </w:r>
            <w:r w:rsidR="006853B9">
              <w:rPr>
                <w:rFonts w:asciiTheme="minorHAnsi" w:eastAsia="新宋体" w:hAnsiTheme="minorHAnsi" w:cstheme="minorHAnsi"/>
              </w:rPr>
              <w:t>ou mom passed away too soon and d</w:t>
            </w:r>
            <w:r w:rsidRPr="00DD5393">
              <w:rPr>
                <w:rFonts w:asciiTheme="minorHAnsi" w:eastAsia="新宋体" w:hAnsiTheme="minorHAnsi" w:cstheme="minorHAnsi"/>
              </w:rPr>
              <w:t>ad</w:t>
            </w:r>
            <w:r w:rsidR="006853B9">
              <w:rPr>
                <w:rFonts w:asciiTheme="minorHAnsi" w:eastAsia="新宋体" w:hAnsiTheme="minorHAnsi" w:cstheme="minorHAnsi"/>
              </w:rPr>
              <w:t xml:space="preserve"> only</w:t>
            </w:r>
            <w:r w:rsidRPr="00DD5393">
              <w:rPr>
                <w:rFonts w:asciiTheme="minorHAnsi" w:eastAsia="新宋体" w:hAnsiTheme="minorHAnsi" w:cstheme="minorHAnsi"/>
              </w:rPr>
              <w:t xml:space="preserve"> knows how to deal with ice cubes all day long. I advise you not to ask him about marriage anyway, he will only say some nasty things, and he will say them for a week, and he will say them </w:t>
            </w:r>
            <w:r w:rsidR="006853B9">
              <w:rPr>
                <w:rFonts w:asciiTheme="minorHAnsi" w:eastAsia="新宋体" w:hAnsiTheme="minorHAnsi" w:cstheme="minorHAnsi" w:hint="eastAsia"/>
              </w:rPr>
              <w:t>e</w:t>
            </w:r>
            <w:r w:rsidR="006853B9">
              <w:rPr>
                <w:rFonts w:asciiTheme="minorHAnsi" w:eastAsia="新宋体" w:hAnsiTheme="minorHAnsi" w:cstheme="minorHAnsi"/>
              </w:rPr>
              <w:t xml:space="preserve">ven </w:t>
            </w:r>
            <w:r w:rsidRPr="00DD5393">
              <w:rPr>
                <w:rFonts w:asciiTheme="minorHAnsi" w:eastAsia="新宋体" w:hAnsiTheme="minorHAnsi" w:cstheme="minorHAnsi"/>
              </w:rPr>
              <w:t xml:space="preserve">during </w:t>
            </w:r>
            <w:r w:rsidR="006853B9" w:rsidRPr="00DD5393">
              <w:rPr>
                <w:rFonts w:asciiTheme="minorHAnsi" w:eastAsia="新宋体" w:hAnsiTheme="minorHAnsi" w:cstheme="minorHAnsi"/>
              </w:rPr>
              <w:t>meals.</w:t>
            </w:r>
            <w:r w:rsidRPr="00DD5393">
              <w:rPr>
                <w:rFonts w:asciiTheme="minorHAnsi" w:eastAsia="新宋体" w:hAnsiTheme="minorHAnsi" w:cstheme="minorHAnsi"/>
              </w:rPr>
              <w:t xml:space="preserve"> he</w:t>
            </w:r>
            <w:r w:rsidR="006853B9">
              <w:rPr>
                <w:rFonts w:asciiTheme="minorHAnsi" w:eastAsia="新宋体" w:hAnsiTheme="minorHAnsi" w:cstheme="minorHAnsi"/>
              </w:rPr>
              <w:t xml:space="preserve"> is shameless and</w:t>
            </w:r>
            <w:r w:rsidRPr="00DD5393">
              <w:rPr>
                <w:rFonts w:asciiTheme="minorHAnsi" w:eastAsia="新宋体" w:hAnsiTheme="minorHAnsi" w:cstheme="minorHAnsi"/>
              </w:rPr>
              <w:t xml:space="preserve"> </w:t>
            </w:r>
            <w:r w:rsidR="006853B9">
              <w:rPr>
                <w:rFonts w:asciiTheme="minorHAnsi" w:eastAsia="新宋体" w:hAnsiTheme="minorHAnsi" w:cstheme="minorHAnsi"/>
              </w:rPr>
              <w:t>don’t care about your young people and</w:t>
            </w:r>
            <w:r w:rsidRPr="00DD5393">
              <w:rPr>
                <w:rFonts w:asciiTheme="minorHAnsi" w:eastAsia="新宋体" w:hAnsiTheme="minorHAnsi" w:cstheme="minorHAnsi"/>
              </w:rPr>
              <w:t xml:space="preserve">. You should seriously think about the future. I'm a rough man who has never been educated, and I don't understand anything, but I advise you not to do such a serious matter in a daze. Really, I think you should go to the university, find a real astronomer, let him read your fortune, and </w:t>
            </w:r>
            <w:r w:rsidR="006853B9">
              <w:rPr>
                <w:rFonts w:asciiTheme="minorHAnsi" w:eastAsia="新宋体" w:hAnsiTheme="minorHAnsi" w:cstheme="minorHAnsi"/>
              </w:rPr>
              <w:t xml:space="preserve">that </w:t>
            </w:r>
            <w:r w:rsidRPr="00DD5393">
              <w:rPr>
                <w:rFonts w:asciiTheme="minorHAnsi" w:eastAsia="新宋体" w:hAnsiTheme="minorHAnsi" w:cstheme="minorHAnsi"/>
              </w:rPr>
              <w:t>you will know your destiny. why are you laughing?</w:t>
            </w:r>
          </w:p>
        </w:tc>
      </w:tr>
      <w:tr w:rsidR="001630D1" w:rsidRPr="00DD5393" w14:paraId="1B9B7581" w14:textId="77777777" w:rsidTr="00053918">
        <w:tc>
          <w:tcPr>
            <w:tcW w:w="1726" w:type="dxa"/>
            <w:tcBorders>
              <w:top w:val="nil"/>
              <w:left w:val="nil"/>
              <w:bottom w:val="nil"/>
              <w:right w:val="nil"/>
            </w:tcBorders>
          </w:tcPr>
          <w:p w14:paraId="61C4F0B4" w14:textId="36871D2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B53095F" w14:textId="6E7908F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have been there.</w:t>
            </w:r>
          </w:p>
        </w:tc>
      </w:tr>
      <w:tr w:rsidR="001630D1" w:rsidRPr="00DD5393" w14:paraId="27DDB58C" w14:textId="77777777" w:rsidTr="00053918">
        <w:tc>
          <w:tcPr>
            <w:tcW w:w="1726" w:type="dxa"/>
            <w:tcBorders>
              <w:top w:val="nil"/>
              <w:left w:val="nil"/>
              <w:bottom w:val="nil"/>
              <w:right w:val="nil"/>
            </w:tcBorders>
          </w:tcPr>
          <w:p w14:paraId="41CBAB20" w14:textId="535DDC4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3D70B507" w14:textId="21214E83" w:rsidR="001630D1" w:rsidRPr="00DD5393" w:rsidRDefault="00F2418C" w:rsidP="001630D1">
            <w:pPr>
              <w:pStyle w:val="a1"/>
              <w:rPr>
                <w:rFonts w:asciiTheme="minorHAnsi" w:eastAsia="新宋体" w:hAnsiTheme="minorHAnsi" w:cstheme="minorHAnsi"/>
              </w:rPr>
            </w:pPr>
            <w:r w:rsidRPr="00DD5393">
              <w:rPr>
                <w:rFonts w:asciiTheme="minorHAnsi" w:eastAsia="新宋体" w:hAnsiTheme="minorHAnsi" w:cstheme="minorHAnsi"/>
              </w:rPr>
              <w:t>(curiously) What did he say?</w:t>
            </w:r>
          </w:p>
        </w:tc>
      </w:tr>
      <w:tr w:rsidR="001630D1" w:rsidRPr="00DD5393" w14:paraId="0326FBB4" w14:textId="77777777" w:rsidTr="00053918">
        <w:tc>
          <w:tcPr>
            <w:tcW w:w="1726" w:type="dxa"/>
            <w:tcBorders>
              <w:top w:val="nil"/>
              <w:left w:val="nil"/>
              <w:bottom w:val="nil"/>
              <w:right w:val="nil"/>
            </w:tcBorders>
          </w:tcPr>
          <w:p w14:paraId="456346FD" w14:textId="39555D2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CA72444" w14:textId="5FCF32C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have to pay attention for three months, because the sun is now close to Capricorn; after that, I will have a very good husband's family, and I will "keep the clouds and see the moon".</w:t>
            </w:r>
          </w:p>
        </w:tc>
      </w:tr>
      <w:tr w:rsidR="001630D1" w:rsidRPr="00DD5393" w14:paraId="09853C81" w14:textId="77777777" w:rsidTr="00053918">
        <w:tc>
          <w:tcPr>
            <w:tcW w:w="1726" w:type="dxa"/>
            <w:tcBorders>
              <w:top w:val="nil"/>
              <w:left w:val="nil"/>
              <w:bottom w:val="nil"/>
              <w:right w:val="nil"/>
            </w:tcBorders>
          </w:tcPr>
          <w:p w14:paraId="6863532B" w14:textId="2B7A2A9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57A8D22" w14:textId="330B245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recently read a paper by Dutch scientists on sunspots. He thought it was a constellation passing between the earth and the sun. Do you find this statement problematic?</w:t>
            </w:r>
          </w:p>
        </w:tc>
      </w:tr>
      <w:tr w:rsidR="001630D1" w:rsidRPr="00DD5393" w14:paraId="19F14CE9" w14:textId="77777777" w:rsidTr="00053918">
        <w:tc>
          <w:tcPr>
            <w:tcW w:w="1726" w:type="dxa"/>
            <w:tcBorders>
              <w:top w:val="nil"/>
              <w:left w:val="nil"/>
              <w:bottom w:val="nil"/>
              <w:right w:val="nil"/>
            </w:tcBorders>
          </w:tcPr>
          <w:p w14:paraId="6EC4BA65"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0C2F9EF1" w14:textId="13BBA9A5"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(Galileo declined to answer)</w:t>
            </w:r>
          </w:p>
        </w:tc>
      </w:tr>
      <w:tr w:rsidR="001630D1" w:rsidRPr="00DD5393" w14:paraId="487B5B2A" w14:textId="77777777" w:rsidTr="00053918">
        <w:tc>
          <w:tcPr>
            <w:tcW w:w="1726" w:type="dxa"/>
            <w:tcBorders>
              <w:top w:val="nil"/>
              <w:left w:val="nil"/>
              <w:bottom w:val="nil"/>
              <w:right w:val="nil"/>
            </w:tcBorders>
          </w:tcPr>
          <w:p w14:paraId="3CB141F2" w14:textId="7B8FB91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73BB428" w14:textId="7B591BD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 Paris and Prague, it was thought to be a mist from the sun.</w:t>
            </w:r>
          </w:p>
        </w:tc>
      </w:tr>
      <w:tr w:rsidR="001630D1" w:rsidRPr="00DD5393" w14:paraId="68C9B63D" w14:textId="77777777" w:rsidTr="00053918">
        <w:tc>
          <w:tcPr>
            <w:tcW w:w="1726" w:type="dxa"/>
            <w:tcBorders>
              <w:top w:val="nil"/>
              <w:left w:val="nil"/>
              <w:bottom w:val="nil"/>
              <w:right w:val="nil"/>
            </w:tcBorders>
          </w:tcPr>
          <w:p w14:paraId="661E3892" w14:textId="1D8D302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06D3652" w14:textId="3B403FC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Pooh. (drops a balance pan on the ground)</w:t>
            </w:r>
          </w:p>
        </w:tc>
      </w:tr>
      <w:tr w:rsidR="001630D1" w:rsidRPr="00DD5393" w14:paraId="5583D04E" w14:textId="77777777" w:rsidTr="00053918">
        <w:tc>
          <w:tcPr>
            <w:tcW w:w="1726" w:type="dxa"/>
            <w:tcBorders>
              <w:top w:val="nil"/>
              <w:left w:val="nil"/>
              <w:bottom w:val="nil"/>
              <w:right w:val="nil"/>
            </w:tcBorders>
          </w:tcPr>
          <w:p w14:paraId="66F2E6BC" w14:textId="44C02D5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F8AA90B" w14:textId="1F94218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It appears Sagredo has his doubts.</w:t>
            </w:r>
          </w:p>
        </w:tc>
      </w:tr>
      <w:tr w:rsidR="001630D1" w:rsidRPr="00DD5393" w14:paraId="330358B2" w14:textId="77777777" w:rsidTr="00053918">
        <w:tc>
          <w:tcPr>
            <w:tcW w:w="1726" w:type="dxa"/>
            <w:tcBorders>
              <w:top w:val="nil"/>
              <w:left w:val="nil"/>
              <w:bottom w:val="nil"/>
              <w:right w:val="nil"/>
            </w:tcBorders>
          </w:tcPr>
          <w:p w14:paraId="087430E5" w14:textId="64FC770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C848586" w14:textId="60B2DCC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Please, don't drag me into this. I just snorted, that's all.</w:t>
            </w:r>
          </w:p>
        </w:tc>
      </w:tr>
      <w:tr w:rsidR="001630D1" w:rsidRPr="00DD5393" w14:paraId="0A0CB948" w14:textId="77777777" w:rsidTr="00053918">
        <w:tc>
          <w:tcPr>
            <w:tcW w:w="1726" w:type="dxa"/>
            <w:tcBorders>
              <w:top w:val="nil"/>
              <w:left w:val="nil"/>
              <w:bottom w:val="nil"/>
              <w:right w:val="nil"/>
            </w:tcBorders>
          </w:tcPr>
          <w:p w14:paraId="2FC72CED" w14:textId="7961824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7134A0E" w14:textId="268CCBA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There's nothing wrong with doubting, and doubting itself is fun. I'm also wondering </w:t>
            </w:r>
            <w:del w:id="1" w:author="Yanze Jiang" w:date="2022-12-27T17:46:00Z">
              <w:r w:rsidRPr="00DD5393" w:rsidDel="00F468CC">
                <w:rPr>
                  <w:rFonts w:asciiTheme="minorHAnsi" w:eastAsia="新宋体" w:hAnsiTheme="minorHAnsi" w:cstheme="minorHAnsi"/>
                </w:rPr>
                <w:delText>，</w:delText>
              </w:r>
            </w:del>
            <w:r w:rsidRPr="00DD5393">
              <w:rPr>
                <w:rFonts w:asciiTheme="minorHAnsi" w:eastAsia="新宋体" w:hAnsiTheme="minorHAnsi" w:cstheme="minorHAnsi"/>
              </w:rPr>
              <w:t xml:space="preserve">why? (Seeing that Galileo didn’t respond, continue) For the past two weeks, whenever it’s sunny, I’ve climbed to the attic, squatted under the wooden roof, and observed the tiny rays of light coming in through the cracks in the roof. As long as you catch it with a piece of white paper, you can see the upside-down image of the sun. I have seen a little black spot as big as a fly, </w:t>
            </w:r>
            <w:r w:rsidR="00D607A1" w:rsidRPr="00DD5393">
              <w:rPr>
                <w:rFonts w:asciiTheme="minorHAnsi" w:eastAsia="新宋体" w:hAnsiTheme="minorHAnsi" w:cstheme="minorHAnsi"/>
              </w:rPr>
              <w:t>and as indistinct as a cloud; and it moved. Why don't we study sunspots, Mr. Galileo?</w:t>
            </w:r>
          </w:p>
        </w:tc>
      </w:tr>
      <w:tr w:rsidR="001630D1" w:rsidRPr="00DD5393" w14:paraId="224AAFF1" w14:textId="77777777" w:rsidTr="00053918">
        <w:tc>
          <w:tcPr>
            <w:tcW w:w="1726" w:type="dxa"/>
            <w:tcBorders>
              <w:top w:val="nil"/>
              <w:left w:val="nil"/>
              <w:bottom w:val="nil"/>
              <w:right w:val="nil"/>
            </w:tcBorders>
          </w:tcPr>
          <w:p w14:paraId="691DF168" w14:textId="0D316A3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CC31007" w14:textId="185764A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Because we're working on floaters.</w:t>
            </w:r>
          </w:p>
        </w:tc>
      </w:tr>
      <w:tr w:rsidR="001630D1" w:rsidRPr="00DD5393" w14:paraId="00B84BC8" w14:textId="77777777" w:rsidTr="00053918">
        <w:tc>
          <w:tcPr>
            <w:tcW w:w="1726" w:type="dxa"/>
            <w:tcBorders>
              <w:top w:val="nil"/>
              <w:left w:val="nil"/>
              <w:bottom w:val="nil"/>
              <w:right w:val="nil"/>
            </w:tcBorders>
          </w:tcPr>
          <w:p w14:paraId="2F426A14" w14:textId="1C92CC0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1EC48F9" w14:textId="2797710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Your inbox is full of emails. All of Europe is asking for your opinion. Your reputation is so prominent, how can you continue to remain silent?</w:t>
            </w:r>
          </w:p>
        </w:tc>
      </w:tr>
      <w:tr w:rsidR="001630D1" w:rsidRPr="00DD5393" w14:paraId="6D6C81C6" w14:textId="77777777" w:rsidTr="00053918">
        <w:tc>
          <w:tcPr>
            <w:tcW w:w="1726" w:type="dxa"/>
            <w:tcBorders>
              <w:top w:val="nil"/>
              <w:left w:val="nil"/>
              <w:bottom w:val="nil"/>
              <w:right w:val="nil"/>
            </w:tcBorders>
          </w:tcPr>
          <w:p w14:paraId="1FC700E9" w14:textId="77AB09A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07AADDB" w14:textId="5172D69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It is because of my silence that Rome allows me to be famous.</w:t>
            </w:r>
          </w:p>
        </w:tc>
      </w:tr>
      <w:tr w:rsidR="001630D1" w:rsidRPr="00DD5393" w14:paraId="4AF903CD" w14:textId="77777777" w:rsidTr="00053918">
        <w:tc>
          <w:tcPr>
            <w:tcW w:w="1726" w:type="dxa"/>
            <w:tcBorders>
              <w:top w:val="nil"/>
              <w:left w:val="nil"/>
              <w:bottom w:val="nil"/>
              <w:right w:val="nil"/>
            </w:tcBorders>
          </w:tcPr>
          <w:p w14:paraId="35616A71" w14:textId="7FCA2D8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53D47D1" w14:textId="1A7C8D9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But the price of your continued silence is too high!</w:t>
            </w:r>
          </w:p>
        </w:tc>
      </w:tr>
      <w:tr w:rsidR="001630D1" w:rsidRPr="00DD5393" w14:paraId="546AA98C" w14:textId="77777777" w:rsidTr="00053918">
        <w:tc>
          <w:tcPr>
            <w:tcW w:w="1726" w:type="dxa"/>
            <w:tcBorders>
              <w:top w:val="nil"/>
              <w:left w:val="nil"/>
              <w:bottom w:val="nil"/>
              <w:right w:val="nil"/>
            </w:tcBorders>
          </w:tcPr>
          <w:p w14:paraId="0D841A9B" w14:textId="69BD3CD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FFD5320" w14:textId="243B611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The price I pay for not being silent </w:t>
            </w:r>
            <w:r w:rsidR="006853B9">
              <w:rPr>
                <w:rFonts w:asciiTheme="minorHAnsi" w:eastAsia="新宋体" w:hAnsiTheme="minorHAnsi" w:cstheme="minorHAnsi" w:hint="eastAsia"/>
              </w:rPr>
              <w:t>j</w:t>
            </w:r>
            <w:r w:rsidR="006853B9">
              <w:rPr>
                <w:rFonts w:asciiTheme="minorHAnsi" w:eastAsia="新宋体" w:hAnsiTheme="minorHAnsi" w:cstheme="minorHAnsi"/>
              </w:rPr>
              <w:t xml:space="preserve">ust like hams under fire, it </w:t>
            </w:r>
            <w:r w:rsidRPr="00DD5393">
              <w:rPr>
                <w:rFonts w:asciiTheme="minorHAnsi" w:eastAsia="新宋体" w:hAnsiTheme="minorHAnsi" w:cstheme="minorHAnsi"/>
              </w:rPr>
              <w:t xml:space="preserve">is </w:t>
            </w:r>
            <w:r w:rsidR="006853B9">
              <w:rPr>
                <w:rFonts w:asciiTheme="minorHAnsi" w:eastAsia="新宋体" w:hAnsiTheme="minorHAnsi" w:cstheme="minorHAnsi"/>
              </w:rPr>
              <w:t>too heavy</w:t>
            </w:r>
            <w:r w:rsidRPr="00DD5393">
              <w:rPr>
                <w:rFonts w:asciiTheme="minorHAnsi" w:eastAsia="新宋体" w:hAnsiTheme="minorHAnsi" w:cstheme="minorHAnsi"/>
              </w:rPr>
              <w:t xml:space="preserve"> for me.</w:t>
            </w:r>
          </w:p>
        </w:tc>
      </w:tr>
      <w:tr w:rsidR="001630D1" w:rsidRPr="00DD5393" w14:paraId="581ED8C5" w14:textId="77777777" w:rsidTr="00053918">
        <w:tc>
          <w:tcPr>
            <w:tcW w:w="1726" w:type="dxa"/>
            <w:tcBorders>
              <w:top w:val="nil"/>
              <w:left w:val="nil"/>
              <w:bottom w:val="nil"/>
              <w:right w:val="nil"/>
            </w:tcBorders>
          </w:tcPr>
          <w:p w14:paraId="052B3370" w14:textId="4EA1E5D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56112E5" w14:textId="79CF48A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You mean sunspots have something to do with </w:t>
            </w:r>
            <w:r w:rsidR="006853B9" w:rsidRPr="00DD5393">
              <w:rPr>
                <w:rFonts w:asciiTheme="minorHAnsi" w:eastAsia="新宋体" w:hAnsiTheme="minorHAnsi" w:cstheme="minorHAnsi"/>
              </w:rPr>
              <w:t>that?</w:t>
            </w:r>
          </w:p>
        </w:tc>
      </w:tr>
      <w:tr w:rsidR="001630D1" w:rsidRPr="00DD5393" w14:paraId="78B617C8" w14:textId="77777777" w:rsidTr="00053918">
        <w:tc>
          <w:tcPr>
            <w:tcW w:w="1726" w:type="dxa"/>
            <w:tcBorders>
              <w:top w:val="nil"/>
              <w:left w:val="nil"/>
              <w:bottom w:val="nil"/>
              <w:right w:val="nil"/>
            </w:tcBorders>
          </w:tcPr>
          <w:p w14:paraId="46FE757A"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AED9D3E" w14:textId="12EB02FB"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(Galileo does not answer)</w:t>
            </w:r>
          </w:p>
        </w:tc>
      </w:tr>
      <w:tr w:rsidR="001630D1" w:rsidRPr="00DD5393" w14:paraId="5B5E0558" w14:textId="77777777" w:rsidTr="00053918">
        <w:tc>
          <w:tcPr>
            <w:tcW w:w="1726" w:type="dxa"/>
            <w:tcBorders>
              <w:top w:val="nil"/>
              <w:left w:val="nil"/>
              <w:bottom w:val="nil"/>
              <w:right w:val="nil"/>
            </w:tcBorders>
          </w:tcPr>
          <w:p w14:paraId="0EFF4BD7" w14:textId="67B7D82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30D2C01" w14:textId="00E5B8B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Well, let's go back to these little ice cubes that won't put you in danger.</w:t>
            </w:r>
          </w:p>
        </w:tc>
      </w:tr>
      <w:tr w:rsidR="001630D1" w:rsidRPr="00DD5393" w14:paraId="1F495B1A" w14:textId="77777777" w:rsidTr="00053918">
        <w:tc>
          <w:tcPr>
            <w:tcW w:w="1726" w:type="dxa"/>
            <w:tcBorders>
              <w:top w:val="nil"/>
              <w:left w:val="nil"/>
              <w:bottom w:val="nil"/>
              <w:right w:val="nil"/>
            </w:tcBorders>
          </w:tcPr>
          <w:p w14:paraId="5B8C6B3E" w14:textId="1360591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4FB145F" w14:textId="49D3552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Yes, you tell us about our proposition, Andrea.</w:t>
            </w:r>
          </w:p>
        </w:tc>
      </w:tr>
      <w:tr w:rsidR="001630D1" w:rsidRPr="00DD5393" w14:paraId="421CCF46" w14:textId="77777777" w:rsidTr="00053918">
        <w:tc>
          <w:tcPr>
            <w:tcW w:w="1726" w:type="dxa"/>
            <w:tcBorders>
              <w:top w:val="nil"/>
              <w:left w:val="nil"/>
              <w:bottom w:val="nil"/>
              <w:right w:val="nil"/>
            </w:tcBorders>
          </w:tcPr>
          <w:p w14:paraId="3B55DCC0" w14:textId="6112597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68027A5A" w14:textId="6DBB7FB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We assume that the floating of an object does not depend on the shape, but on whether the object is lighter or heavier than water.</w:t>
            </w:r>
          </w:p>
        </w:tc>
      </w:tr>
      <w:tr w:rsidR="001630D1" w:rsidRPr="00DD5393" w14:paraId="2A4BB678" w14:textId="77777777" w:rsidTr="00053918">
        <w:tc>
          <w:tcPr>
            <w:tcW w:w="1726" w:type="dxa"/>
            <w:tcBorders>
              <w:top w:val="nil"/>
              <w:left w:val="nil"/>
              <w:bottom w:val="nil"/>
              <w:right w:val="nil"/>
            </w:tcBorders>
          </w:tcPr>
          <w:p w14:paraId="0270871C" w14:textId="18EF008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1FBF751" w14:textId="63F5F5D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 did Aristotle say?</w:t>
            </w:r>
          </w:p>
        </w:tc>
      </w:tr>
      <w:tr w:rsidR="001630D1" w:rsidRPr="00DD5393" w14:paraId="4C4E5C5B" w14:textId="77777777" w:rsidTr="00053918">
        <w:tc>
          <w:tcPr>
            <w:tcW w:w="1726" w:type="dxa"/>
            <w:tcBorders>
              <w:top w:val="nil"/>
              <w:left w:val="nil"/>
              <w:bottom w:val="nil"/>
              <w:right w:val="nil"/>
            </w:tcBorders>
          </w:tcPr>
          <w:p w14:paraId="50F26C7F" w14:textId="33816A2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F3917AE" w14:textId="2B35894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 flat block of ice will float, but a nail in water will sink. "</w:t>
            </w:r>
          </w:p>
        </w:tc>
      </w:tr>
      <w:tr w:rsidR="001630D1" w:rsidRPr="00DD5393" w14:paraId="52A38B34" w14:textId="77777777" w:rsidTr="00053918">
        <w:tc>
          <w:tcPr>
            <w:tcW w:w="1726" w:type="dxa"/>
            <w:tcBorders>
              <w:top w:val="nil"/>
              <w:left w:val="nil"/>
              <w:bottom w:val="nil"/>
              <w:right w:val="nil"/>
            </w:tcBorders>
          </w:tcPr>
          <w:p w14:paraId="550B86BC" w14:textId="4A96217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63CB975" w14:textId="5D02BBF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According to Aristotle, why doesn't the ice sink?</w:t>
            </w:r>
          </w:p>
        </w:tc>
      </w:tr>
      <w:tr w:rsidR="001630D1" w:rsidRPr="00DD5393" w14:paraId="670D5AA1" w14:textId="77777777" w:rsidTr="00053918">
        <w:tc>
          <w:tcPr>
            <w:tcW w:w="1726" w:type="dxa"/>
            <w:tcBorders>
              <w:top w:val="nil"/>
              <w:left w:val="nil"/>
              <w:bottom w:val="nil"/>
              <w:right w:val="nil"/>
            </w:tcBorders>
          </w:tcPr>
          <w:p w14:paraId="08D92F79" w14:textId="0875428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EFEFBC5" w14:textId="6A649AE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Because it is flat, it cannot separate the water.</w:t>
            </w:r>
          </w:p>
        </w:tc>
      </w:tr>
      <w:tr w:rsidR="001630D1" w:rsidRPr="00DD5393" w14:paraId="002692F1" w14:textId="77777777" w:rsidTr="00053918">
        <w:tc>
          <w:tcPr>
            <w:tcW w:w="1726" w:type="dxa"/>
            <w:tcBorders>
              <w:top w:val="nil"/>
              <w:left w:val="nil"/>
              <w:bottom w:val="nil"/>
              <w:right w:val="nil"/>
            </w:tcBorders>
          </w:tcPr>
          <w:p w14:paraId="496DC785" w14:textId="69E8059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38C15A2" w14:textId="6249C0E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good. (He takes a piece of ice and puts it in the bucket) Now I push the piece of ice down to the bottom of the bucket and let go, what happens?</w:t>
            </w:r>
          </w:p>
        </w:tc>
      </w:tr>
      <w:tr w:rsidR="001630D1" w:rsidRPr="00DD5393" w14:paraId="4A559742" w14:textId="77777777" w:rsidTr="00053918">
        <w:tc>
          <w:tcPr>
            <w:tcW w:w="1726" w:type="dxa"/>
            <w:tcBorders>
              <w:top w:val="nil"/>
              <w:left w:val="nil"/>
              <w:bottom w:val="nil"/>
              <w:right w:val="nil"/>
            </w:tcBorders>
          </w:tcPr>
          <w:p w14:paraId="0520DBEC" w14:textId="4ECB7F5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8A1981E" w14:textId="5B612A3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It will float.</w:t>
            </w:r>
          </w:p>
        </w:tc>
      </w:tr>
      <w:tr w:rsidR="001630D1" w:rsidRPr="00DD5393" w14:paraId="7D147CD6" w14:textId="77777777" w:rsidTr="00053918">
        <w:tc>
          <w:tcPr>
            <w:tcW w:w="1726" w:type="dxa"/>
            <w:tcBorders>
              <w:top w:val="nil"/>
              <w:left w:val="nil"/>
              <w:bottom w:val="nil"/>
              <w:right w:val="nil"/>
            </w:tcBorders>
          </w:tcPr>
          <w:p w14:paraId="69A2F8EE" w14:textId="02D6652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C34B51A" w14:textId="6F0E8D6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right. It seems to be able to separate water when it floats.</w:t>
            </w:r>
          </w:p>
        </w:tc>
      </w:tr>
      <w:tr w:rsidR="001630D1" w:rsidRPr="00DD5393" w14:paraId="6FCA5A5A" w14:textId="77777777" w:rsidTr="00053918">
        <w:tc>
          <w:tcPr>
            <w:tcW w:w="1726" w:type="dxa"/>
            <w:tcBorders>
              <w:top w:val="nil"/>
              <w:left w:val="nil"/>
              <w:bottom w:val="nil"/>
              <w:right w:val="nil"/>
            </w:tcBorders>
          </w:tcPr>
          <w:p w14:paraId="5C415BB2" w14:textId="434017B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267B652" w14:textId="7D98566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But why can it float on the water? Ice is concentrated water, so it should be heavier than water.</w:t>
            </w:r>
          </w:p>
        </w:tc>
      </w:tr>
      <w:tr w:rsidR="001630D1" w:rsidRPr="00DD5393" w14:paraId="340D3242" w14:textId="77777777" w:rsidTr="00053918">
        <w:tc>
          <w:tcPr>
            <w:tcW w:w="1726" w:type="dxa"/>
            <w:tcBorders>
              <w:top w:val="nil"/>
              <w:left w:val="nil"/>
              <w:bottom w:val="nil"/>
              <w:right w:val="nil"/>
            </w:tcBorders>
          </w:tcPr>
          <w:p w14:paraId="6C78AEA8" w14:textId="0A36919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CD149E8" w14:textId="62178DE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 if it was diluted water?</w:t>
            </w:r>
          </w:p>
        </w:tc>
      </w:tr>
      <w:tr w:rsidR="001630D1" w:rsidRPr="00DD5393" w14:paraId="18B3DF2D" w14:textId="77777777" w:rsidTr="00053918">
        <w:tc>
          <w:tcPr>
            <w:tcW w:w="1726" w:type="dxa"/>
            <w:tcBorders>
              <w:top w:val="nil"/>
              <w:left w:val="nil"/>
              <w:bottom w:val="nil"/>
              <w:right w:val="nil"/>
            </w:tcBorders>
          </w:tcPr>
          <w:p w14:paraId="0CE9D60F" w14:textId="6A667AC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1C5B4C0" w14:textId="26E0409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Ice must be lighter than water, or it wouldn't float.</w:t>
            </w:r>
          </w:p>
        </w:tc>
      </w:tr>
      <w:tr w:rsidR="001630D1" w:rsidRPr="00DD5393" w14:paraId="38A95584" w14:textId="77777777" w:rsidTr="00053918">
        <w:tc>
          <w:tcPr>
            <w:tcW w:w="1726" w:type="dxa"/>
            <w:tcBorders>
              <w:top w:val="nil"/>
              <w:left w:val="nil"/>
              <w:bottom w:val="nil"/>
              <w:right w:val="nil"/>
            </w:tcBorders>
          </w:tcPr>
          <w:p w14:paraId="3E867B4D" w14:textId="2655FA2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8351D14" w14:textId="6A3596D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aha.</w:t>
            </w:r>
          </w:p>
        </w:tc>
      </w:tr>
      <w:tr w:rsidR="001630D1" w:rsidRPr="00DD5393" w14:paraId="3C75B3B8" w14:textId="77777777" w:rsidTr="00053918">
        <w:tc>
          <w:tcPr>
            <w:tcW w:w="1726" w:type="dxa"/>
            <w:tcBorders>
              <w:top w:val="nil"/>
              <w:left w:val="nil"/>
              <w:bottom w:val="nil"/>
              <w:right w:val="nil"/>
            </w:tcBorders>
          </w:tcPr>
          <w:p w14:paraId="3C4D9C10" w14:textId="304AD37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868EDC1" w14:textId="515B627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Just like a nail doesn't float on water. Anything lighter than water floats; anything heavier than water sinks. The proof is over.</w:t>
            </w:r>
          </w:p>
        </w:tc>
      </w:tr>
      <w:tr w:rsidR="001630D1" w:rsidRPr="00DD5393" w14:paraId="3591BFE1" w14:textId="77777777" w:rsidTr="00053918">
        <w:tc>
          <w:tcPr>
            <w:tcW w:w="1726" w:type="dxa"/>
            <w:tcBorders>
              <w:top w:val="nil"/>
              <w:left w:val="nil"/>
              <w:bottom w:val="nil"/>
              <w:right w:val="nil"/>
            </w:tcBorders>
          </w:tcPr>
          <w:p w14:paraId="5EC4715E" w14:textId="6E2BCFA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13E13FE" w14:textId="17A0567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Andrea, you have to learn to think carefully. Give me the nail and a piece of paper. Is iron heavier than water?</w:t>
            </w:r>
          </w:p>
        </w:tc>
      </w:tr>
      <w:tr w:rsidR="001630D1" w:rsidRPr="00DD5393" w14:paraId="7DC1BC5E" w14:textId="77777777" w:rsidTr="00053918">
        <w:tc>
          <w:tcPr>
            <w:tcW w:w="1726" w:type="dxa"/>
            <w:tcBorders>
              <w:top w:val="nil"/>
              <w:left w:val="nil"/>
              <w:bottom w:val="nil"/>
              <w:right w:val="nil"/>
            </w:tcBorders>
          </w:tcPr>
          <w:p w14:paraId="0DBBEA89" w14:textId="4B468C7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D213380" w14:textId="34ACD59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Yes.</w:t>
            </w:r>
          </w:p>
        </w:tc>
      </w:tr>
      <w:tr w:rsidR="001630D1" w:rsidRPr="00DD5393" w14:paraId="6E530686" w14:textId="77777777" w:rsidTr="00053918">
        <w:tc>
          <w:tcPr>
            <w:tcW w:w="1726" w:type="dxa"/>
            <w:tcBorders>
              <w:top w:val="nil"/>
              <w:left w:val="nil"/>
              <w:bottom w:val="nil"/>
              <w:right w:val="nil"/>
            </w:tcBorders>
          </w:tcPr>
          <w:p w14:paraId="79D12A08"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8465C62" w14:textId="759EF46E"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(Galileo puts nails on a piece of paper, then places the paper on the water. Static scene)</w:t>
            </w:r>
          </w:p>
        </w:tc>
      </w:tr>
      <w:tr w:rsidR="001630D1" w:rsidRPr="00DD5393" w14:paraId="7554D9FC" w14:textId="77777777" w:rsidTr="00053918">
        <w:tc>
          <w:tcPr>
            <w:tcW w:w="1726" w:type="dxa"/>
            <w:tcBorders>
              <w:top w:val="nil"/>
              <w:left w:val="nil"/>
              <w:bottom w:val="nil"/>
              <w:right w:val="nil"/>
            </w:tcBorders>
          </w:tcPr>
          <w:p w14:paraId="55AC7CC8" w14:textId="3547DD9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53BE1DE" w14:textId="48D22DA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What's happening now?</w:t>
            </w:r>
          </w:p>
        </w:tc>
      </w:tr>
      <w:tr w:rsidR="001630D1" w:rsidRPr="00DD5393" w14:paraId="18AC5A15" w14:textId="77777777" w:rsidTr="00053918">
        <w:tc>
          <w:tcPr>
            <w:tcW w:w="1726" w:type="dxa"/>
            <w:tcBorders>
              <w:top w:val="nil"/>
              <w:left w:val="nil"/>
              <w:bottom w:val="nil"/>
              <w:right w:val="nil"/>
            </w:tcBorders>
          </w:tcPr>
          <w:p w14:paraId="6E65A8BA" w14:textId="7F8695F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D06CB26" w14:textId="00C25E5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Nails float! Holy Aristotle, his theories were never tested! (everyone laughs)</w:t>
            </w:r>
          </w:p>
        </w:tc>
      </w:tr>
      <w:tr w:rsidR="001630D1" w:rsidRPr="00DD5393" w14:paraId="1F1E127D" w14:textId="77777777" w:rsidTr="00053918">
        <w:tc>
          <w:tcPr>
            <w:tcW w:w="1726" w:type="dxa"/>
            <w:tcBorders>
              <w:top w:val="nil"/>
              <w:left w:val="nil"/>
              <w:bottom w:val="nil"/>
              <w:right w:val="nil"/>
            </w:tcBorders>
          </w:tcPr>
          <w:p w14:paraId="55432297" w14:textId="0F12616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B92F06C" w14:textId="4D1FEDC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the scientific </w:t>
            </w:r>
            <w:r w:rsidR="004A5925" w:rsidRPr="00DD5393">
              <w:rPr>
                <w:rFonts w:asciiTheme="minorHAnsi" w:eastAsia="新宋体" w:hAnsiTheme="minorHAnsi" w:cstheme="minorHAnsi"/>
              </w:rPr>
              <w:t>disciplines is that they always feel rich. The purpose of science is not to open the door to eternal wisdom, but to draw a line from eternal error. This sentence should be written down.</w:t>
            </w:r>
          </w:p>
        </w:tc>
      </w:tr>
      <w:tr w:rsidR="001630D1" w:rsidRPr="00DD5393" w14:paraId="1273237B" w14:textId="77777777" w:rsidTr="00053918">
        <w:tc>
          <w:tcPr>
            <w:tcW w:w="1726" w:type="dxa"/>
            <w:tcBorders>
              <w:top w:val="nil"/>
              <w:left w:val="nil"/>
              <w:bottom w:val="nil"/>
              <w:right w:val="nil"/>
            </w:tcBorders>
          </w:tcPr>
          <w:p w14:paraId="08A71583"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0CF0F1A6" w14:textId="3BF920FB"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(Ludovic is in traveling clothes and carrying a suitcase. Virginia runs to him and hugs him)</w:t>
            </w:r>
          </w:p>
        </w:tc>
      </w:tr>
      <w:tr w:rsidR="001630D1" w:rsidRPr="00DD5393" w14:paraId="3C5596DE" w14:textId="77777777" w:rsidTr="00053918">
        <w:tc>
          <w:tcPr>
            <w:tcW w:w="1726" w:type="dxa"/>
            <w:tcBorders>
              <w:top w:val="nil"/>
              <w:left w:val="nil"/>
              <w:bottom w:val="nil"/>
              <w:right w:val="nil"/>
            </w:tcBorders>
          </w:tcPr>
          <w:p w14:paraId="7F9C66CD" w14:textId="70A9FE5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2E20D344" w14:textId="10FBAEF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Why don't you write me first and tell me you're coming?</w:t>
            </w:r>
          </w:p>
        </w:tc>
      </w:tr>
      <w:tr w:rsidR="001630D1" w:rsidRPr="00DD5393" w14:paraId="70585BFE" w14:textId="77777777" w:rsidTr="00053918">
        <w:tc>
          <w:tcPr>
            <w:tcW w:w="1726" w:type="dxa"/>
            <w:tcBorders>
              <w:top w:val="nil"/>
              <w:left w:val="nil"/>
              <w:bottom w:val="nil"/>
              <w:right w:val="nil"/>
            </w:tcBorders>
          </w:tcPr>
          <w:p w14:paraId="39FFC321" w14:textId="7A9395F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23EDAED1" w14:textId="4B295E0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just happened to be checking out my family's vineyard around here and certainly couldn't pass up the opportunity to see you.</w:t>
            </w:r>
          </w:p>
        </w:tc>
      </w:tr>
      <w:tr w:rsidR="001630D1" w:rsidRPr="00DD5393" w14:paraId="3ABC97DE" w14:textId="77777777" w:rsidTr="00053918">
        <w:tc>
          <w:tcPr>
            <w:tcW w:w="1726" w:type="dxa"/>
            <w:tcBorders>
              <w:top w:val="nil"/>
              <w:left w:val="nil"/>
              <w:bottom w:val="nil"/>
              <w:right w:val="nil"/>
            </w:tcBorders>
          </w:tcPr>
          <w:p w14:paraId="5AE304AF" w14:textId="2943EFD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2379E31" w14:textId="31A4718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(as if nearsighted) Who is this?</w:t>
            </w:r>
          </w:p>
        </w:tc>
      </w:tr>
      <w:tr w:rsidR="001630D1" w:rsidRPr="00DD5393" w14:paraId="4BFB908D" w14:textId="77777777" w:rsidTr="00053918">
        <w:tc>
          <w:tcPr>
            <w:tcW w:w="1726" w:type="dxa"/>
            <w:tcBorders>
              <w:top w:val="nil"/>
              <w:left w:val="nil"/>
              <w:bottom w:val="nil"/>
              <w:right w:val="nil"/>
            </w:tcBorders>
          </w:tcPr>
          <w:p w14:paraId="0865426A" w14:textId="176C628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2FB19DB2" w14:textId="24A1130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Ludovic.</w:t>
            </w:r>
          </w:p>
        </w:tc>
      </w:tr>
      <w:tr w:rsidR="001630D1" w:rsidRPr="00DD5393" w14:paraId="32E8341F" w14:textId="77777777" w:rsidTr="00053918">
        <w:tc>
          <w:tcPr>
            <w:tcW w:w="1726" w:type="dxa"/>
            <w:tcBorders>
              <w:top w:val="nil"/>
              <w:left w:val="nil"/>
              <w:bottom w:val="nil"/>
              <w:right w:val="nil"/>
            </w:tcBorders>
          </w:tcPr>
          <w:p w14:paraId="5BB333F5" w14:textId="7F75ED4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4DD252F" w14:textId="32C5DF5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Can't you recognize who he is?</w:t>
            </w:r>
          </w:p>
        </w:tc>
      </w:tr>
      <w:tr w:rsidR="001630D1" w:rsidRPr="00DD5393" w14:paraId="606F77D5" w14:textId="77777777" w:rsidTr="00053918">
        <w:tc>
          <w:tcPr>
            <w:tcW w:w="1726" w:type="dxa"/>
            <w:tcBorders>
              <w:top w:val="nil"/>
              <w:left w:val="nil"/>
              <w:bottom w:val="nil"/>
              <w:right w:val="nil"/>
            </w:tcBorders>
          </w:tcPr>
          <w:p w14:paraId="50426DB9" w14:textId="6EDA404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F782D52" w14:textId="095B1F56" w:rsidR="001630D1" w:rsidRPr="00DD5393" w:rsidRDefault="001630D1" w:rsidP="001630D1">
            <w:pPr>
              <w:pStyle w:val="a1"/>
              <w:rPr>
                <w:rFonts w:asciiTheme="minorHAnsi" w:eastAsia="新宋体" w:hAnsiTheme="minorHAnsi" w:cstheme="minorHAnsi" w:hint="eastAsia"/>
              </w:rPr>
            </w:pPr>
            <w:r w:rsidRPr="00DD5393">
              <w:rPr>
                <w:rFonts w:asciiTheme="minorHAnsi" w:eastAsia="新宋体" w:hAnsiTheme="minorHAnsi" w:cstheme="minorHAnsi"/>
              </w:rPr>
              <w:t>Oh yes, Ludovic. How is your horse</w:t>
            </w:r>
            <w:r w:rsidR="006853B9">
              <w:rPr>
                <w:rFonts w:asciiTheme="minorHAnsi" w:eastAsia="新宋体" w:hAnsiTheme="minorHAnsi" w:cstheme="minorHAnsi"/>
              </w:rPr>
              <w:t>?</w:t>
            </w:r>
          </w:p>
        </w:tc>
      </w:tr>
      <w:tr w:rsidR="001630D1" w:rsidRPr="00DD5393" w14:paraId="00F5D80C" w14:textId="77777777" w:rsidTr="00053918">
        <w:tc>
          <w:tcPr>
            <w:tcW w:w="1726" w:type="dxa"/>
            <w:tcBorders>
              <w:top w:val="nil"/>
              <w:left w:val="nil"/>
              <w:bottom w:val="nil"/>
              <w:right w:val="nil"/>
            </w:tcBorders>
          </w:tcPr>
          <w:p w14:paraId="435765C5" w14:textId="6126DD4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0AE7FD87" w14:textId="386F1AF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Very good, very good, sir.</w:t>
            </w:r>
          </w:p>
        </w:tc>
      </w:tr>
      <w:tr w:rsidR="001630D1" w:rsidRPr="00DD5393" w14:paraId="5DC7BD07" w14:textId="77777777" w:rsidTr="00053918">
        <w:tc>
          <w:tcPr>
            <w:tcW w:w="1726" w:type="dxa"/>
            <w:tcBorders>
              <w:top w:val="nil"/>
              <w:left w:val="nil"/>
              <w:bottom w:val="nil"/>
              <w:right w:val="nil"/>
            </w:tcBorders>
          </w:tcPr>
          <w:p w14:paraId="610F9628" w14:textId="7735B10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E0054F3" w14:textId="3A73C5E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Let's celebrate. Madame Sardi, go and fetch a jug of old wine! Andrea, go and help your mother too. (Exit Mrs. Salti and Andrea)</w:t>
            </w:r>
          </w:p>
        </w:tc>
      </w:tr>
      <w:tr w:rsidR="001630D1" w:rsidRPr="00DD5393" w14:paraId="2D8B92A0" w14:textId="77777777" w:rsidTr="00053918">
        <w:tc>
          <w:tcPr>
            <w:tcW w:w="1726" w:type="dxa"/>
            <w:tcBorders>
              <w:top w:val="nil"/>
              <w:left w:val="nil"/>
              <w:bottom w:val="nil"/>
              <w:right w:val="nil"/>
            </w:tcBorders>
          </w:tcPr>
          <w:p w14:paraId="3007362E" w14:textId="46919A1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1FB63E95" w14:textId="08A6791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(to Virginia) You don't look very pretty. Country life might be good for you. Mom hopes to see you in September.</w:t>
            </w:r>
          </w:p>
        </w:tc>
      </w:tr>
      <w:tr w:rsidR="001630D1" w:rsidRPr="00DD5393" w14:paraId="10A9643C" w14:textId="77777777" w:rsidTr="00053918">
        <w:tc>
          <w:tcPr>
            <w:tcW w:w="1726" w:type="dxa"/>
            <w:tcBorders>
              <w:top w:val="nil"/>
              <w:left w:val="nil"/>
              <w:bottom w:val="nil"/>
              <w:right w:val="nil"/>
            </w:tcBorders>
          </w:tcPr>
          <w:p w14:paraId="18421537" w14:textId="5B87271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3A34A4F7" w14:textId="5CBE06C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Wait, I'm going to show you my wedding dress! (runs down)</w:t>
            </w:r>
          </w:p>
        </w:tc>
      </w:tr>
      <w:tr w:rsidR="001630D1" w:rsidRPr="00DD5393" w14:paraId="25C88B91" w14:textId="77777777" w:rsidTr="00053918">
        <w:tc>
          <w:tcPr>
            <w:tcW w:w="1726" w:type="dxa"/>
            <w:tcBorders>
              <w:top w:val="nil"/>
              <w:left w:val="nil"/>
              <w:bottom w:val="nil"/>
              <w:right w:val="nil"/>
            </w:tcBorders>
          </w:tcPr>
          <w:p w14:paraId="327CBF5C" w14:textId="26597B2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6C6055C" w14:textId="36FAB7A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sit down.</w:t>
            </w:r>
          </w:p>
        </w:tc>
      </w:tr>
      <w:tr w:rsidR="001630D1" w:rsidRPr="00DD5393" w14:paraId="1757D8AB" w14:textId="77777777" w:rsidTr="00053918">
        <w:tc>
          <w:tcPr>
            <w:tcW w:w="1726" w:type="dxa"/>
            <w:tcBorders>
              <w:top w:val="nil"/>
              <w:left w:val="nil"/>
              <w:bottom w:val="nil"/>
              <w:right w:val="nil"/>
            </w:tcBorders>
          </w:tcPr>
          <w:p w14:paraId="03671BC1" w14:textId="2D77255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25A07291" w14:textId="0394451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Sir, I heard that there are more than a thousand students in the university attending your class. What research are you currently doing?</w:t>
            </w:r>
          </w:p>
        </w:tc>
      </w:tr>
      <w:tr w:rsidR="001630D1" w:rsidRPr="00DD5393" w14:paraId="5F60AC77" w14:textId="77777777" w:rsidTr="00053918">
        <w:tc>
          <w:tcPr>
            <w:tcW w:w="1726" w:type="dxa"/>
            <w:tcBorders>
              <w:top w:val="nil"/>
              <w:left w:val="nil"/>
              <w:bottom w:val="nil"/>
              <w:right w:val="nil"/>
            </w:tcBorders>
          </w:tcPr>
          <w:p w14:paraId="07679CC2" w14:textId="6AF4529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CF5739A" w14:textId="4DC860B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Every day is the same. Have you ever been to Rome?</w:t>
            </w:r>
          </w:p>
        </w:tc>
      </w:tr>
      <w:tr w:rsidR="001630D1" w:rsidRPr="00DD5393" w14:paraId="33EDEC79" w14:textId="77777777" w:rsidTr="00053918">
        <w:tc>
          <w:tcPr>
            <w:tcW w:w="1726" w:type="dxa"/>
            <w:tcBorders>
              <w:top w:val="nil"/>
              <w:left w:val="nil"/>
              <w:bottom w:val="nil"/>
              <w:right w:val="nil"/>
            </w:tcBorders>
          </w:tcPr>
          <w:p w14:paraId="3FE20505" w14:textId="0BEECB5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Ludovic</w:t>
            </w:r>
          </w:p>
        </w:tc>
        <w:tc>
          <w:tcPr>
            <w:tcW w:w="7629" w:type="dxa"/>
            <w:tcBorders>
              <w:top w:val="nil"/>
              <w:left w:val="nil"/>
              <w:bottom w:val="nil"/>
              <w:right w:val="nil"/>
            </w:tcBorders>
          </w:tcPr>
          <w:p w14:paraId="5CE763D6" w14:textId="49EA92C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Yes. By the way, just thought I'd tell you - the Dutch talk a lot about sunspots, and my mother appreciates your tolerance for it.</w:t>
            </w:r>
          </w:p>
        </w:tc>
      </w:tr>
      <w:tr w:rsidR="001630D1" w:rsidRPr="00DD5393" w14:paraId="4DFCA498" w14:textId="77777777" w:rsidTr="00053918">
        <w:tc>
          <w:tcPr>
            <w:tcW w:w="1726" w:type="dxa"/>
            <w:tcBorders>
              <w:top w:val="nil"/>
              <w:left w:val="nil"/>
              <w:bottom w:val="nil"/>
              <w:right w:val="nil"/>
            </w:tcBorders>
          </w:tcPr>
          <w:p w14:paraId="22FF6B47" w14:textId="6AA1EAE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BC34A0D" w14:textId="692CE5B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(without emotion) Thank her for her kindness.</w:t>
            </w:r>
          </w:p>
        </w:tc>
      </w:tr>
      <w:tr w:rsidR="001630D1" w:rsidRPr="00DD5393" w14:paraId="393A8DC3" w14:textId="77777777" w:rsidTr="00053918">
        <w:tc>
          <w:tcPr>
            <w:tcW w:w="1726" w:type="dxa"/>
            <w:tcBorders>
              <w:top w:val="nil"/>
              <w:left w:val="nil"/>
              <w:bottom w:val="nil"/>
              <w:right w:val="nil"/>
            </w:tcBorders>
          </w:tcPr>
          <w:p w14:paraId="2E877972"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E4ADE30" w14:textId="1282444E"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 Mrs. Sarti and Andrea bring wine and glasses. They sit around the table.)</w:t>
            </w:r>
          </w:p>
        </w:tc>
      </w:tr>
      <w:tr w:rsidR="001630D1" w:rsidRPr="00DD5393" w14:paraId="6ACC5614" w14:textId="77777777" w:rsidTr="00053918">
        <w:tc>
          <w:tcPr>
            <w:tcW w:w="1726" w:type="dxa"/>
            <w:tcBorders>
              <w:top w:val="nil"/>
              <w:left w:val="nil"/>
              <w:bottom w:val="nil"/>
              <w:right w:val="nil"/>
            </w:tcBorders>
          </w:tcPr>
          <w:p w14:paraId="250AA9E1" w14:textId="16F97F7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2523D5C3" w14:textId="459AEE5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events of that February were now the talk of the day in Rome. Clavius expressed concern that, because of the sunspot problem, the question of the Earth's orbit around the sun might be brought up again.</w:t>
            </w:r>
          </w:p>
        </w:tc>
      </w:tr>
      <w:tr w:rsidR="001630D1" w:rsidRPr="00DD5393" w14:paraId="7D5DE93F" w14:textId="77777777" w:rsidTr="00053918">
        <w:tc>
          <w:tcPr>
            <w:tcW w:w="1726" w:type="dxa"/>
            <w:tcBorders>
              <w:top w:val="nil"/>
              <w:left w:val="nil"/>
              <w:bottom w:val="nil"/>
              <w:right w:val="nil"/>
            </w:tcBorders>
          </w:tcPr>
          <w:p w14:paraId="10388DC8" w14:textId="7558510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4A3DCE3" w14:textId="2213E92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That's nothing to worry about.</w:t>
            </w:r>
          </w:p>
        </w:tc>
      </w:tr>
      <w:tr w:rsidR="001630D1" w:rsidRPr="00DD5393" w14:paraId="6D0BC7C7" w14:textId="77777777" w:rsidTr="00053918">
        <w:tc>
          <w:tcPr>
            <w:tcW w:w="1726" w:type="dxa"/>
            <w:tcBorders>
              <w:top w:val="nil"/>
              <w:left w:val="nil"/>
              <w:bottom w:val="nil"/>
              <w:right w:val="nil"/>
            </w:tcBorders>
          </w:tcPr>
          <w:p w14:paraId="477962BD" w14:textId="55DB806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6CDB7AB" w14:textId="35D9612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Is there any news from the Holy City other than expecting me to commit new crimes?</w:t>
            </w:r>
          </w:p>
        </w:tc>
      </w:tr>
      <w:tr w:rsidR="001630D1" w:rsidRPr="00DD5393" w14:paraId="77398667" w14:textId="77777777" w:rsidTr="00053918">
        <w:tc>
          <w:tcPr>
            <w:tcW w:w="1726" w:type="dxa"/>
            <w:tcBorders>
              <w:top w:val="nil"/>
              <w:left w:val="nil"/>
              <w:bottom w:val="nil"/>
              <w:right w:val="nil"/>
            </w:tcBorders>
          </w:tcPr>
          <w:p w14:paraId="78CD2A14" w14:textId="3079C0A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71D443CA" w14:textId="0AF4EB6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Pope is dying and in danger, of course you already know that?</w:t>
            </w:r>
          </w:p>
        </w:tc>
      </w:tr>
      <w:tr w:rsidR="001630D1" w:rsidRPr="00DD5393" w14:paraId="529A4907" w14:textId="77777777" w:rsidTr="00053918">
        <w:tc>
          <w:tcPr>
            <w:tcW w:w="1726" w:type="dxa"/>
            <w:tcBorders>
              <w:top w:val="nil"/>
              <w:left w:val="nil"/>
              <w:bottom w:val="nil"/>
              <w:right w:val="nil"/>
            </w:tcBorders>
          </w:tcPr>
          <w:p w14:paraId="62510858" w14:textId="6199A7F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9BA13E6" w14:textId="2CBBBA8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w:t>
            </w:r>
          </w:p>
        </w:tc>
      </w:tr>
      <w:tr w:rsidR="001630D1" w:rsidRPr="00DD5393" w14:paraId="59E05BBD" w14:textId="77777777" w:rsidTr="00053918">
        <w:tc>
          <w:tcPr>
            <w:tcW w:w="1726" w:type="dxa"/>
            <w:tcBorders>
              <w:top w:val="nil"/>
              <w:left w:val="nil"/>
              <w:bottom w:val="nil"/>
              <w:right w:val="nil"/>
            </w:tcBorders>
          </w:tcPr>
          <w:p w14:paraId="02ABCA97" w14:textId="6AE5A67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387C013" w14:textId="086F674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Who is nominated as heir?</w:t>
            </w:r>
          </w:p>
        </w:tc>
      </w:tr>
      <w:tr w:rsidR="001630D1" w:rsidRPr="00DD5393" w14:paraId="41CDC0E8" w14:textId="77777777" w:rsidTr="00053918">
        <w:tc>
          <w:tcPr>
            <w:tcW w:w="1726" w:type="dxa"/>
            <w:tcBorders>
              <w:top w:val="nil"/>
              <w:left w:val="nil"/>
              <w:bottom w:val="nil"/>
              <w:right w:val="nil"/>
            </w:tcBorders>
          </w:tcPr>
          <w:p w14:paraId="35BAB77F" w14:textId="4103A75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571E55C8" w14:textId="0925923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Probably Barberini.</w:t>
            </w:r>
          </w:p>
        </w:tc>
      </w:tr>
      <w:tr w:rsidR="001630D1" w:rsidRPr="00DD5393" w14:paraId="376F2DD5" w14:textId="77777777" w:rsidTr="00053918">
        <w:tc>
          <w:tcPr>
            <w:tcW w:w="1726" w:type="dxa"/>
            <w:tcBorders>
              <w:top w:val="nil"/>
              <w:left w:val="nil"/>
              <w:bottom w:val="nil"/>
              <w:right w:val="nil"/>
            </w:tcBorders>
          </w:tcPr>
          <w:p w14:paraId="07760961" w14:textId="5946F8A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652896E" w14:textId="1FB6BD9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Barberini.</w:t>
            </w:r>
          </w:p>
        </w:tc>
      </w:tr>
      <w:tr w:rsidR="001630D1" w:rsidRPr="00DD5393" w14:paraId="60B2B306" w14:textId="77777777" w:rsidTr="00053918">
        <w:tc>
          <w:tcPr>
            <w:tcW w:w="1726" w:type="dxa"/>
            <w:tcBorders>
              <w:top w:val="nil"/>
              <w:left w:val="nil"/>
              <w:bottom w:val="nil"/>
              <w:right w:val="nil"/>
            </w:tcBorders>
          </w:tcPr>
          <w:p w14:paraId="30F77D1C" w14:textId="4A589D0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1875ACA" w14:textId="5901628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Mr. Galileo knew Barberini. Cardinal Barberini was a mathematician.</w:t>
            </w:r>
          </w:p>
        </w:tc>
      </w:tr>
      <w:tr w:rsidR="001630D1" w:rsidRPr="00DD5393" w14:paraId="69502F7A" w14:textId="77777777" w:rsidTr="00053918">
        <w:tc>
          <w:tcPr>
            <w:tcW w:w="1726" w:type="dxa"/>
            <w:tcBorders>
              <w:top w:val="nil"/>
              <w:left w:val="nil"/>
              <w:bottom w:val="nil"/>
              <w:right w:val="nil"/>
            </w:tcBorders>
          </w:tcPr>
          <w:p w14:paraId="59F897FF" w14:textId="31CEB66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0EC0387" w14:textId="73237CE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 scientist sits on the Pope's throne!</w:t>
            </w:r>
          </w:p>
        </w:tc>
      </w:tr>
      <w:tr w:rsidR="001630D1" w:rsidRPr="00DD5393" w14:paraId="059718BF" w14:textId="77777777" w:rsidTr="00053918">
        <w:tc>
          <w:tcPr>
            <w:tcW w:w="1726" w:type="dxa"/>
            <w:tcBorders>
              <w:top w:val="nil"/>
              <w:left w:val="nil"/>
              <w:bottom w:val="nil"/>
              <w:right w:val="nil"/>
            </w:tcBorders>
          </w:tcPr>
          <w:p w14:paraId="689BB0BF"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7D871EB" w14:textId="57A27EA9"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(quiet scene)</w:t>
            </w:r>
          </w:p>
        </w:tc>
      </w:tr>
      <w:tr w:rsidR="001630D1" w:rsidRPr="00DD5393" w14:paraId="1E0060C6" w14:textId="77777777" w:rsidTr="00053918">
        <w:tc>
          <w:tcPr>
            <w:tcW w:w="1726" w:type="dxa"/>
            <w:tcBorders>
              <w:top w:val="nil"/>
              <w:left w:val="nil"/>
              <w:bottom w:val="nil"/>
              <w:right w:val="nil"/>
            </w:tcBorders>
          </w:tcPr>
          <w:p w14:paraId="7F7A23D9" w14:textId="4C35727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BBE48ED" w14:textId="1279B15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It seems that now they need someone like Barberini who has studied some mathematics! Everything will start to change. Sagredo, I foresee a new era within our lifetimes, an era in which what is said is what is said, what is said, and where there is no need to look forward or backward.</w:t>
            </w:r>
          </w:p>
        </w:tc>
      </w:tr>
      <w:tr w:rsidR="001630D1" w:rsidRPr="00DD5393" w14:paraId="6793C3FB" w14:textId="77777777" w:rsidTr="00053918">
        <w:tc>
          <w:tcPr>
            <w:tcW w:w="1726" w:type="dxa"/>
            <w:tcBorders>
              <w:top w:val="nil"/>
              <w:left w:val="nil"/>
              <w:bottom w:val="nil"/>
              <w:right w:val="nil"/>
            </w:tcBorders>
          </w:tcPr>
          <w:p w14:paraId="3214EFDE" w14:textId="5E29B3B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842D935" w14:textId="7D34A34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 are you going to do?</w:t>
            </w:r>
          </w:p>
        </w:tc>
      </w:tr>
      <w:tr w:rsidR="001630D1" w:rsidRPr="00DD5393" w14:paraId="0A3FFB90" w14:textId="77777777" w:rsidTr="00053918">
        <w:trPr>
          <w:trHeight w:val="90"/>
        </w:trPr>
        <w:tc>
          <w:tcPr>
            <w:tcW w:w="1726" w:type="dxa"/>
            <w:tcBorders>
              <w:top w:val="nil"/>
              <w:left w:val="nil"/>
              <w:bottom w:val="nil"/>
              <w:right w:val="nil"/>
            </w:tcBorders>
          </w:tcPr>
          <w:p w14:paraId="70B42D31" w14:textId="0A7D6C9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B36A40A" w14:textId="32E27CC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Restart the study of the earth's rotation around the sun.</w:t>
            </w:r>
          </w:p>
        </w:tc>
      </w:tr>
      <w:tr w:rsidR="001630D1" w:rsidRPr="00DD5393" w14:paraId="1946CC70" w14:textId="77777777" w:rsidTr="00053918">
        <w:tc>
          <w:tcPr>
            <w:tcW w:w="1726" w:type="dxa"/>
            <w:tcBorders>
              <w:top w:val="nil"/>
              <w:left w:val="nil"/>
              <w:bottom w:val="nil"/>
              <w:right w:val="nil"/>
            </w:tcBorders>
          </w:tcPr>
          <w:p w14:paraId="4DB94D15"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8CF06DA" w14:textId="44D8AFD7"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(Andrea, Sagredo started tidying up the experimental table)</w:t>
            </w:r>
          </w:p>
        </w:tc>
      </w:tr>
      <w:tr w:rsidR="001630D1" w:rsidRPr="00DD5393" w14:paraId="07D2E9C6" w14:textId="77777777" w:rsidTr="00053918">
        <w:tc>
          <w:tcPr>
            <w:tcW w:w="1726" w:type="dxa"/>
            <w:tcBorders>
              <w:top w:val="nil"/>
              <w:left w:val="nil"/>
              <w:bottom w:val="nil"/>
              <w:right w:val="nil"/>
            </w:tcBorders>
          </w:tcPr>
          <w:p w14:paraId="6AE6F783" w14:textId="082C105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9B24A23" w14:textId="65D40A1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Maybe we'll find that the sun itself is spinning too. What do you think, Ludovic?</w:t>
            </w:r>
          </w:p>
        </w:tc>
      </w:tr>
      <w:tr w:rsidR="001630D1" w:rsidRPr="00DD5393" w14:paraId="0CB7A76D" w14:textId="77777777" w:rsidTr="00053918">
        <w:tc>
          <w:tcPr>
            <w:tcW w:w="1726" w:type="dxa"/>
            <w:tcBorders>
              <w:top w:val="nil"/>
              <w:left w:val="nil"/>
              <w:bottom w:val="nil"/>
              <w:right w:val="nil"/>
            </w:tcBorders>
          </w:tcPr>
          <w:p w14:paraId="194EE2F5" w14:textId="7798E62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02658BFA" w14:textId="68BDD69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Why are you so excited?</w:t>
            </w:r>
          </w:p>
        </w:tc>
      </w:tr>
      <w:tr w:rsidR="001630D1" w:rsidRPr="00DD5393" w14:paraId="386C7DFB" w14:textId="77777777" w:rsidTr="00053918">
        <w:tc>
          <w:tcPr>
            <w:tcW w:w="1726" w:type="dxa"/>
            <w:tcBorders>
              <w:top w:val="nil"/>
              <w:left w:val="nil"/>
              <w:bottom w:val="nil"/>
              <w:right w:val="nil"/>
            </w:tcBorders>
          </w:tcPr>
          <w:p w14:paraId="5CA93160" w14:textId="69A5AE7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61D80CB6" w14:textId="6366695B" w:rsidR="001630D1" w:rsidRPr="00DD5393" w:rsidRDefault="006853B9" w:rsidP="001630D1">
            <w:pPr>
              <w:pStyle w:val="a1"/>
              <w:rPr>
                <w:rFonts w:asciiTheme="minorHAnsi" w:eastAsia="新宋体" w:hAnsiTheme="minorHAnsi" w:cstheme="minorHAnsi" w:hint="eastAsia"/>
              </w:rPr>
            </w:pPr>
            <w:r>
              <w:rPr>
                <w:rFonts w:asciiTheme="minorHAnsi" w:eastAsia="新宋体" w:hAnsiTheme="minorHAnsi" w:cstheme="minorHAnsi" w:hint="eastAsia"/>
              </w:rPr>
              <w:t>M</w:t>
            </w:r>
            <w:r>
              <w:rPr>
                <w:rFonts w:asciiTheme="minorHAnsi" w:eastAsia="新宋体" w:hAnsiTheme="minorHAnsi" w:cstheme="minorHAnsi"/>
              </w:rPr>
              <w:t>r. Garlileo, y</w:t>
            </w:r>
            <w:r w:rsidR="001630D1" w:rsidRPr="00DD5393">
              <w:rPr>
                <w:rFonts w:asciiTheme="minorHAnsi" w:eastAsia="新宋体" w:hAnsiTheme="minorHAnsi" w:cstheme="minorHAnsi"/>
              </w:rPr>
              <w:t>ou won't do this again, will you</w:t>
            </w:r>
            <w:r>
              <w:rPr>
                <w:rFonts w:asciiTheme="minorHAnsi" w:eastAsia="新宋体" w:hAnsiTheme="minorHAnsi" w:cstheme="minorHAnsi"/>
              </w:rPr>
              <w:t>? Damn.</w:t>
            </w:r>
          </w:p>
        </w:tc>
      </w:tr>
      <w:tr w:rsidR="001630D1" w:rsidRPr="00DD5393" w14:paraId="5D21B14B" w14:textId="77777777" w:rsidTr="00053918">
        <w:tc>
          <w:tcPr>
            <w:tcW w:w="1726" w:type="dxa"/>
            <w:tcBorders>
              <w:top w:val="nil"/>
              <w:left w:val="nil"/>
              <w:bottom w:val="nil"/>
              <w:right w:val="nil"/>
            </w:tcBorders>
          </w:tcPr>
          <w:p w14:paraId="311E84DC" w14:textId="2C22DBC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ADBCBAD" w14:textId="66BCA608" w:rsidR="001630D1" w:rsidRPr="00DD5393" w:rsidRDefault="004171F8" w:rsidP="001630D1">
            <w:pPr>
              <w:pStyle w:val="a1"/>
              <w:rPr>
                <w:rFonts w:asciiTheme="minorHAnsi" w:eastAsia="新宋体" w:hAnsiTheme="minorHAnsi" w:cstheme="minorHAnsi"/>
              </w:rPr>
            </w:pPr>
            <w:r w:rsidRPr="00DD5393">
              <w:rPr>
                <w:rFonts w:asciiTheme="minorHAnsi" w:eastAsia="新宋体" w:hAnsiTheme="minorHAnsi" w:cstheme="minorHAnsi"/>
              </w:rPr>
              <w:t>(to Ludovic) Will you take my drink, or my daughter, instead of trying to persuade me to give up my profession? After all, what does my study of astronomy have to do with my daughter? The profit and loss of Venus will not affect the shape of my daughter's butt.</w:t>
            </w:r>
          </w:p>
        </w:tc>
      </w:tr>
      <w:tr w:rsidR="001630D1" w:rsidRPr="00DD5393" w14:paraId="604EEBDC" w14:textId="77777777" w:rsidTr="00053918">
        <w:tc>
          <w:tcPr>
            <w:tcW w:w="1726" w:type="dxa"/>
            <w:tcBorders>
              <w:top w:val="nil"/>
              <w:left w:val="nil"/>
              <w:bottom w:val="nil"/>
              <w:right w:val="nil"/>
            </w:tcBorders>
          </w:tcPr>
          <w:p w14:paraId="361B17F0" w14:textId="3096C84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48723458" w14:textId="7F356D7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Don't speak your yellow accent, I'll fetch Virginia.</w:t>
            </w:r>
          </w:p>
        </w:tc>
      </w:tr>
      <w:tr w:rsidR="001630D1" w:rsidRPr="00DD5393" w14:paraId="546715D0" w14:textId="77777777" w:rsidTr="00053918">
        <w:tc>
          <w:tcPr>
            <w:tcW w:w="1726" w:type="dxa"/>
            <w:tcBorders>
              <w:top w:val="nil"/>
              <w:left w:val="nil"/>
              <w:bottom w:val="nil"/>
              <w:right w:val="nil"/>
            </w:tcBorders>
          </w:tcPr>
          <w:p w14:paraId="415E735F" w14:textId="4039543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5F7CDE40" w14:textId="556CFC9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(stops her) In a family like ours, body shape is not the only indicator to consider when getting married.</w:t>
            </w:r>
          </w:p>
        </w:tc>
      </w:tr>
      <w:tr w:rsidR="001630D1" w:rsidRPr="00DD5393" w14:paraId="7AAC87BD" w14:textId="77777777" w:rsidTr="00053918">
        <w:tc>
          <w:tcPr>
            <w:tcW w:w="1726" w:type="dxa"/>
            <w:tcBorders>
              <w:top w:val="nil"/>
              <w:left w:val="nil"/>
              <w:bottom w:val="nil"/>
              <w:right w:val="nil"/>
            </w:tcBorders>
          </w:tcPr>
          <w:p w14:paraId="31823FFA" w14:textId="7606021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CDD239F" w14:textId="7477EBC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have not allowed you to marry my daughter for the past eight years, are they still investigating me?</w:t>
            </w:r>
          </w:p>
        </w:tc>
      </w:tr>
      <w:tr w:rsidR="001630D1" w:rsidRPr="00DD5393" w14:paraId="2A2712E6" w14:textId="77777777" w:rsidTr="00053918">
        <w:tc>
          <w:tcPr>
            <w:tcW w:w="1726" w:type="dxa"/>
            <w:tcBorders>
              <w:top w:val="nil"/>
              <w:left w:val="nil"/>
              <w:bottom w:val="nil"/>
              <w:right w:val="nil"/>
            </w:tcBorders>
          </w:tcPr>
          <w:p w14:paraId="17E35194" w14:textId="54845A7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06BD6061" w14:textId="12C00CA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My wife must be a figure who can be seen in the village church.</w:t>
            </w:r>
          </w:p>
        </w:tc>
      </w:tr>
      <w:tr w:rsidR="001630D1" w:rsidRPr="00DD5393" w14:paraId="0BB5B1AF" w14:textId="77777777" w:rsidTr="00053918">
        <w:tc>
          <w:tcPr>
            <w:tcW w:w="1726" w:type="dxa"/>
            <w:tcBorders>
              <w:top w:val="nil"/>
              <w:left w:val="nil"/>
              <w:bottom w:val="nil"/>
              <w:right w:val="nil"/>
            </w:tcBorders>
          </w:tcPr>
          <w:p w14:paraId="4627B89D" w14:textId="37EBE49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CE22BC2" w14:textId="55C835A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 you mean that your farmhands will refuse to pay rent if the landlord's wife is of bad character?</w:t>
            </w:r>
          </w:p>
        </w:tc>
      </w:tr>
      <w:tr w:rsidR="001630D1" w:rsidRPr="00DD5393" w14:paraId="1BF21276" w14:textId="77777777" w:rsidTr="00053918">
        <w:tc>
          <w:tcPr>
            <w:tcW w:w="1726" w:type="dxa"/>
            <w:tcBorders>
              <w:top w:val="nil"/>
              <w:left w:val="nil"/>
              <w:bottom w:val="nil"/>
              <w:right w:val="nil"/>
            </w:tcBorders>
          </w:tcPr>
          <w:p w14:paraId="0C3A0DE5" w14:textId="7358445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2A33AFF5" w14:textId="275ABAC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 a sense you can say that.</w:t>
            </w:r>
          </w:p>
        </w:tc>
      </w:tr>
      <w:tr w:rsidR="001630D1" w:rsidRPr="00DD5393" w14:paraId="26FD21AE" w14:textId="77777777" w:rsidTr="00053918">
        <w:tc>
          <w:tcPr>
            <w:tcW w:w="1726" w:type="dxa"/>
            <w:tcBorders>
              <w:top w:val="nil"/>
              <w:left w:val="nil"/>
              <w:bottom w:val="nil"/>
              <w:right w:val="nil"/>
            </w:tcBorders>
          </w:tcPr>
          <w:p w14:paraId="3BC7FFC7" w14:textId="01A3F03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2AC4C70" w14:textId="62670BB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Andrea, Sagredo, bring the mirror and the screen! We let the image of the sun be projected on it, to protect the eyes; this is your way, Andrea.</w:t>
            </w:r>
          </w:p>
        </w:tc>
      </w:tr>
      <w:tr w:rsidR="001630D1" w:rsidRPr="00DD5393" w14:paraId="49358B41" w14:textId="77777777" w:rsidTr="00053918">
        <w:tc>
          <w:tcPr>
            <w:tcW w:w="1726" w:type="dxa"/>
            <w:tcBorders>
              <w:top w:val="nil"/>
              <w:left w:val="nil"/>
              <w:bottom w:val="nil"/>
              <w:right w:val="nil"/>
            </w:tcBorders>
          </w:tcPr>
          <w:p w14:paraId="5CEBC678"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C29C348" w14:textId="30B1BECD"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(Andrea and Sagredo go to get the bronze mirror and screen)</w:t>
            </w:r>
          </w:p>
        </w:tc>
      </w:tr>
      <w:tr w:rsidR="001630D1" w:rsidRPr="00DD5393" w14:paraId="2132CDC7" w14:textId="77777777" w:rsidTr="00053918">
        <w:tc>
          <w:tcPr>
            <w:tcW w:w="1726" w:type="dxa"/>
            <w:tcBorders>
              <w:top w:val="nil"/>
              <w:left w:val="nil"/>
              <w:bottom w:val="nil"/>
              <w:right w:val="nil"/>
            </w:tcBorders>
          </w:tcPr>
          <w:p w14:paraId="2C2CD695" w14:textId="60E1F5C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4F30E0F4" w14:textId="057EFE0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promised not to interfere with the earth's orbit around the sun, sir. You signed it in Rome.</w:t>
            </w:r>
          </w:p>
        </w:tc>
      </w:tr>
      <w:tr w:rsidR="001630D1" w:rsidRPr="00DD5393" w14:paraId="32413CC3" w14:textId="77777777" w:rsidTr="00053918">
        <w:tc>
          <w:tcPr>
            <w:tcW w:w="1726" w:type="dxa"/>
            <w:tcBorders>
              <w:top w:val="nil"/>
              <w:left w:val="nil"/>
              <w:bottom w:val="nil"/>
              <w:right w:val="nil"/>
            </w:tcBorders>
          </w:tcPr>
          <w:p w14:paraId="62DA10EC" w14:textId="4C12A1C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62C81E5A" w14:textId="1AC3E82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 oh! Back then we had a backward pope!</w:t>
            </w:r>
          </w:p>
        </w:tc>
      </w:tr>
      <w:tr w:rsidR="001630D1" w:rsidRPr="00DD5393" w14:paraId="1386648F" w14:textId="77777777" w:rsidTr="00053918">
        <w:tc>
          <w:tcPr>
            <w:tcW w:w="1726" w:type="dxa"/>
            <w:tcBorders>
              <w:top w:val="nil"/>
              <w:left w:val="nil"/>
              <w:bottom w:val="nil"/>
              <w:right w:val="nil"/>
            </w:tcBorders>
          </w:tcPr>
          <w:p w14:paraId="238E62E3" w14:textId="1317BED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28745FA7" w14:textId="6E0A94A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Back then! The Pope is not dead yet!</w:t>
            </w:r>
          </w:p>
        </w:tc>
      </w:tr>
      <w:tr w:rsidR="001630D1" w:rsidRPr="00DD5393" w14:paraId="3BCD351F" w14:textId="77777777" w:rsidTr="00053918">
        <w:tc>
          <w:tcPr>
            <w:tcW w:w="1726" w:type="dxa"/>
            <w:tcBorders>
              <w:top w:val="nil"/>
              <w:left w:val="nil"/>
              <w:bottom w:val="nil"/>
              <w:right w:val="nil"/>
            </w:tcBorders>
          </w:tcPr>
          <w:p w14:paraId="7FDD1FF9" w14:textId="7A4E110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120A0FF" w14:textId="2DEAFF3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Soon, soon! Lay out the grid on the screen. We must choose a good method. Then we can write them back, don't you, Andrea?</w:t>
            </w:r>
          </w:p>
        </w:tc>
      </w:tr>
      <w:tr w:rsidR="001630D1" w:rsidRPr="00DD5393" w14:paraId="558B8D73" w14:textId="77777777" w:rsidTr="00053918">
        <w:tc>
          <w:tcPr>
            <w:tcW w:w="1726" w:type="dxa"/>
            <w:tcBorders>
              <w:top w:val="nil"/>
              <w:left w:val="nil"/>
              <w:bottom w:val="nil"/>
              <w:right w:val="nil"/>
            </w:tcBorders>
          </w:tcPr>
          <w:p w14:paraId="0865146A" w14:textId="17799D3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28CCD81D" w14:textId="63FE931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Galileo, there is something I must say today. I watched my son commit crimes for your "experiments", "theories", and "observations", and there was nothing I could do. You have been against authority, they have warned you once; the highest level of cardinals persuasive persuasion lasted for a while. But two months ago, your bad habits were hard to change, and you started to observe furtively in the attic, and I caught you on the spot! I didn't say much at the time, but I knew it in my heart. I ran out and lit a candle and prayed for you, but there was only so much I could do. Every time you chat with me, you make sense and say that you must restrain yourself because it is a dangerous thing. But after two days of experimenting, you're just as bad as before. If my soul cannot enter the kingdom of heaven because I support a heretic, that is my own business, but you have no right to trample on your daughter's happiness with your feet!</w:t>
            </w:r>
          </w:p>
        </w:tc>
      </w:tr>
      <w:tr w:rsidR="001630D1" w:rsidRPr="00DD5393" w14:paraId="23D64DFF" w14:textId="77777777" w:rsidTr="00053918">
        <w:tc>
          <w:tcPr>
            <w:tcW w:w="1726" w:type="dxa"/>
            <w:tcBorders>
              <w:top w:val="nil"/>
              <w:left w:val="nil"/>
              <w:bottom w:val="nil"/>
              <w:right w:val="nil"/>
            </w:tcBorders>
          </w:tcPr>
          <w:p w14:paraId="1311A136" w14:textId="7447A1D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6624AA4" w14:textId="5EE4959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(displeased) He who does not know the truth is but a fool; but he who knows the truth and calls it a lie is a sinner. Bring the binoculars!</w:t>
            </w:r>
          </w:p>
        </w:tc>
      </w:tr>
      <w:tr w:rsidR="001630D1" w:rsidRPr="00DD5393" w14:paraId="0FC5EBA0" w14:textId="77777777" w:rsidTr="00053918">
        <w:tc>
          <w:tcPr>
            <w:tcW w:w="1726" w:type="dxa"/>
            <w:tcBorders>
              <w:top w:val="nil"/>
              <w:left w:val="nil"/>
              <w:bottom w:val="nil"/>
              <w:right w:val="nil"/>
            </w:tcBorders>
          </w:tcPr>
          <w:p w14:paraId="31EF6CFD" w14:textId="1EF3ED6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4934F5C9" w14:textId="60FB72D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had to take my luggage back to the carriage.</w:t>
            </w:r>
          </w:p>
        </w:tc>
      </w:tr>
      <w:tr w:rsidR="001630D1" w:rsidRPr="00DD5393" w14:paraId="4EC42D74" w14:textId="77777777" w:rsidTr="00053918">
        <w:tc>
          <w:tcPr>
            <w:tcW w:w="1726" w:type="dxa"/>
            <w:tcBorders>
              <w:top w:val="nil"/>
              <w:left w:val="nil"/>
              <w:bottom w:val="nil"/>
              <w:right w:val="nil"/>
            </w:tcBorders>
          </w:tcPr>
          <w:p w14:paraId="1DEF7660" w14:textId="4B40EEE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069CF734" w14:textId="18A845DE" w:rsidR="001630D1" w:rsidRPr="00DD5393" w:rsidRDefault="000914C6" w:rsidP="001630D1">
            <w:pPr>
              <w:pStyle w:val="a1"/>
              <w:rPr>
                <w:rFonts w:asciiTheme="minorHAnsi" w:eastAsia="新宋体" w:hAnsiTheme="minorHAnsi" w:cstheme="minorHAnsi"/>
              </w:rPr>
            </w:pPr>
            <w:r w:rsidRPr="00DD5393">
              <w:rPr>
                <w:rFonts w:asciiTheme="minorHAnsi" w:eastAsia="新宋体" w:hAnsiTheme="minorHAnsi" w:cstheme="minorHAnsi"/>
              </w:rPr>
              <w:t>Your daughter will definitely not be able to bear this. Tell her yourself! (Down)</w:t>
            </w:r>
          </w:p>
        </w:tc>
      </w:tr>
      <w:tr w:rsidR="001630D1" w:rsidRPr="00DD5393" w14:paraId="47868AE7" w14:textId="77777777" w:rsidTr="00053918">
        <w:tc>
          <w:tcPr>
            <w:tcW w:w="1726" w:type="dxa"/>
            <w:tcBorders>
              <w:top w:val="nil"/>
              <w:left w:val="nil"/>
              <w:bottom w:val="nil"/>
              <w:right w:val="nil"/>
            </w:tcBorders>
          </w:tcPr>
          <w:p w14:paraId="50E7FA32" w14:textId="1D50544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6E7632C4" w14:textId="55E861E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see you are already ready. You will always be a slave to your own impulses. Please apologize to Virginia for me; I think it would be better for me not to meet her just now.</w:t>
            </w:r>
          </w:p>
        </w:tc>
      </w:tr>
      <w:tr w:rsidR="001630D1" w:rsidRPr="00DD5393" w14:paraId="5D227BA7" w14:textId="77777777" w:rsidTr="00053918">
        <w:tc>
          <w:tcPr>
            <w:tcW w:w="1726" w:type="dxa"/>
            <w:tcBorders>
              <w:top w:val="nil"/>
              <w:left w:val="nil"/>
              <w:bottom w:val="nil"/>
              <w:right w:val="nil"/>
            </w:tcBorders>
          </w:tcPr>
          <w:p w14:paraId="281BD894" w14:textId="39A5A85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F507843" w14:textId="08C86A5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Her dowry is at your disposal at any time.</w:t>
            </w:r>
          </w:p>
        </w:tc>
      </w:tr>
      <w:tr w:rsidR="001630D1" w:rsidRPr="00DD5393" w14:paraId="03F5BF1F" w14:textId="77777777" w:rsidTr="00053918">
        <w:tc>
          <w:tcPr>
            <w:tcW w:w="1726" w:type="dxa"/>
            <w:tcBorders>
              <w:top w:val="nil"/>
              <w:left w:val="nil"/>
              <w:bottom w:val="nil"/>
              <w:right w:val="nil"/>
            </w:tcBorders>
          </w:tcPr>
          <w:p w14:paraId="03B16715" w14:textId="138730D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47CC4EBF" w14:textId="5FC8A20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goodbye. (Down)</w:t>
            </w:r>
          </w:p>
        </w:tc>
      </w:tr>
      <w:tr w:rsidR="001630D1" w:rsidRPr="00DD5393" w14:paraId="51A534D0" w14:textId="77777777" w:rsidTr="00053918">
        <w:tc>
          <w:tcPr>
            <w:tcW w:w="1726" w:type="dxa"/>
            <w:tcBorders>
              <w:top w:val="nil"/>
              <w:left w:val="nil"/>
              <w:bottom w:val="nil"/>
              <w:right w:val="nil"/>
            </w:tcBorders>
          </w:tcPr>
          <w:p w14:paraId="33963C24" w14:textId="7DDC8C5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58DF2B8" w14:textId="6094A55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Please give our regards to your family!</w:t>
            </w:r>
          </w:p>
        </w:tc>
      </w:tr>
      <w:tr w:rsidR="001630D1" w:rsidRPr="00DD5393" w14:paraId="64799761" w14:textId="77777777" w:rsidTr="00053918">
        <w:tc>
          <w:tcPr>
            <w:tcW w:w="1726" w:type="dxa"/>
            <w:tcBorders>
              <w:top w:val="nil"/>
              <w:left w:val="nil"/>
              <w:bottom w:val="nil"/>
              <w:right w:val="nil"/>
            </w:tcBorders>
          </w:tcPr>
          <w:p w14:paraId="6DA0095D" w14:textId="384D6E3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2F9439C9" w14:textId="3A93936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commanded the earth to stand still before their magnificent mansions collapsed!</w:t>
            </w:r>
          </w:p>
        </w:tc>
      </w:tr>
      <w:tr w:rsidR="001630D1" w:rsidRPr="00DD5393" w14:paraId="6D6111BE" w14:textId="77777777" w:rsidTr="00053918">
        <w:tc>
          <w:tcPr>
            <w:tcW w:w="1726" w:type="dxa"/>
            <w:tcBorders>
              <w:top w:val="nil"/>
              <w:left w:val="nil"/>
              <w:bottom w:val="nil"/>
              <w:right w:val="nil"/>
            </w:tcBorders>
          </w:tcPr>
          <w:p w14:paraId="1B478412" w14:textId="6C29D56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1A2609C" w14:textId="03BCDD7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As long as the pope tramples the people under their feet, they will kiss his feet!</w:t>
            </w:r>
          </w:p>
        </w:tc>
      </w:tr>
      <w:tr w:rsidR="001630D1" w:rsidRPr="00DD5393" w14:paraId="2453706F" w14:textId="77777777" w:rsidTr="00053918">
        <w:tc>
          <w:tcPr>
            <w:tcW w:w="1726" w:type="dxa"/>
            <w:tcBorders>
              <w:top w:val="nil"/>
              <w:left w:val="nil"/>
              <w:bottom w:val="nil"/>
              <w:right w:val="nil"/>
            </w:tcBorders>
          </w:tcPr>
          <w:p w14:paraId="51E4504E" w14:textId="7DEDE3E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EE9A45E" w14:textId="0B37A4A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Even if the new Pope may be an enlightened figure, we cannot count on his protection. We start observing sunspots at our own risk.</w:t>
            </w:r>
          </w:p>
        </w:tc>
      </w:tr>
      <w:tr w:rsidR="001630D1" w:rsidRPr="00DD5393" w14:paraId="764EC725" w14:textId="77777777" w:rsidTr="00053918">
        <w:tc>
          <w:tcPr>
            <w:tcW w:w="1726" w:type="dxa"/>
            <w:tcBorders>
              <w:top w:val="nil"/>
              <w:left w:val="nil"/>
              <w:bottom w:val="nil"/>
              <w:right w:val="nil"/>
            </w:tcBorders>
          </w:tcPr>
          <w:p w14:paraId="13A5B29F" w14:textId="4FBB7E6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6C247F1" w14:textId="1D9483A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am confident that the Dutch, French and Czechs are all wrong and that the sun rotates.</w:t>
            </w:r>
          </w:p>
        </w:tc>
      </w:tr>
      <w:tr w:rsidR="001630D1" w:rsidRPr="00DD5393" w14:paraId="37AD5FD4" w14:textId="77777777" w:rsidTr="00053918">
        <w:tc>
          <w:tcPr>
            <w:tcW w:w="1726" w:type="dxa"/>
            <w:tcBorders>
              <w:top w:val="nil"/>
              <w:left w:val="nil"/>
              <w:bottom w:val="nil"/>
              <w:right w:val="nil"/>
            </w:tcBorders>
          </w:tcPr>
          <w:p w14:paraId="5E92415F" w14:textId="41C0FB9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BE2D25F" w14:textId="0D02E73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It is good to have confidence, but also to remain rational. My purpose has never been to prove that I am always right, but to verify whether I am right or not. I have always said that people engaged in scientific research should give up all hope. Maybe it's a fog, maybe it's a sunspot; but until we get to the bottom of it, let's assume it's a fly rather than the sunspot that suits us. Yes, we will question everything again. We'll walk barefoot into the muddy swamp, moving at a snail's </w:t>
            </w:r>
            <w:r w:rsidR="006853B9" w:rsidRPr="00DD5393">
              <w:rPr>
                <w:rFonts w:asciiTheme="minorHAnsi" w:eastAsia="新宋体" w:hAnsiTheme="minorHAnsi" w:cstheme="minorHAnsi"/>
              </w:rPr>
              <w:t>pace.</w:t>
            </w:r>
            <w:r w:rsidRPr="00DD5393">
              <w:rPr>
                <w:rFonts w:asciiTheme="minorHAnsi" w:eastAsia="新宋体" w:hAnsiTheme="minorHAnsi" w:cstheme="minorHAnsi"/>
              </w:rPr>
              <w:t xml:space="preserve"> What is discovered today may be erased from the blackboard tomorrow; only when we really prove it can we write it again. The more you want to discover something, the more you have to prove it with a skeptical attitude. So, when we look at the sun, we must, </w:t>
            </w:r>
            <w:r w:rsidRPr="00DD5393">
              <w:rPr>
                <w:rFonts w:asciiTheme="minorHAnsi" w:eastAsia="新宋体" w:hAnsiTheme="minorHAnsi" w:cstheme="minorHAnsi"/>
              </w:rPr>
              <w:lastRenderedPageBreak/>
              <w:t xml:space="preserve">with stoic determination, try to prove that the earth is standing still! When we fail completely and feel disheartened, we might as well start to ask ourselves again, maybe our initial </w:t>
            </w:r>
            <w:r w:rsidR="00D456C7" w:rsidRPr="00DD5393">
              <w:rPr>
                <w:rFonts w:asciiTheme="minorHAnsi" w:eastAsia="新宋体" w:hAnsiTheme="minorHAnsi" w:cstheme="minorHAnsi"/>
              </w:rPr>
              <w:t>view is right, maybe the earth is really spinning!</w:t>
            </w:r>
          </w:p>
        </w:tc>
      </w:tr>
      <w:tr w:rsidR="001630D1" w:rsidRPr="00DD5393" w14:paraId="18006BFC" w14:textId="77777777" w:rsidTr="00053918">
        <w:tc>
          <w:tcPr>
            <w:tcW w:w="1726" w:type="dxa"/>
            <w:tcBorders>
              <w:top w:val="nil"/>
              <w:left w:val="nil"/>
              <w:bottom w:val="nil"/>
              <w:right w:val="nil"/>
            </w:tcBorders>
          </w:tcPr>
          <w:p w14:paraId="6AEE3BF0" w14:textId="4C99870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507E4A97" w14:textId="6D5338F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knew before Ludovic came that you had already started the work!</w:t>
            </w:r>
          </w:p>
        </w:tc>
      </w:tr>
      <w:tr w:rsidR="001630D1" w:rsidRPr="00DD5393" w14:paraId="3E3DCEC8" w14:textId="77777777" w:rsidTr="00053918">
        <w:tc>
          <w:tcPr>
            <w:tcW w:w="1726" w:type="dxa"/>
            <w:tcBorders>
              <w:top w:val="nil"/>
              <w:left w:val="nil"/>
              <w:bottom w:val="nil"/>
              <w:right w:val="nil"/>
            </w:tcBorders>
          </w:tcPr>
          <w:p w14:paraId="76200470" w14:textId="2A99F8C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557394B" w14:textId="59D353B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If all other hypotheses were disproved but this one, we would be merciless to those who speak without experimenting. Take the cover off the telescope and point it at the sun!</w:t>
            </w:r>
          </w:p>
        </w:tc>
      </w:tr>
      <w:tr w:rsidR="001630D1" w:rsidRPr="00DD5393" w14:paraId="59C77601" w14:textId="77777777" w:rsidTr="00053918">
        <w:tc>
          <w:tcPr>
            <w:tcW w:w="1726" w:type="dxa"/>
            <w:tcBorders>
              <w:top w:val="nil"/>
              <w:left w:val="nil"/>
              <w:bottom w:val="nil"/>
              <w:right w:val="nil"/>
            </w:tcBorders>
          </w:tcPr>
          <w:p w14:paraId="09B0AF55" w14:textId="332E16E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A430FF1" w14:textId="449D2CC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(Runs up in her wedding dress) You sent him away, Dad!</w:t>
            </w:r>
          </w:p>
        </w:tc>
      </w:tr>
      <w:tr w:rsidR="001630D1" w:rsidRPr="00DD5393" w14:paraId="76FD6614" w14:textId="77777777" w:rsidTr="00053918">
        <w:tc>
          <w:tcPr>
            <w:tcW w:w="1726" w:type="dxa"/>
            <w:tcBorders>
              <w:top w:val="nil"/>
              <w:left w:val="nil"/>
              <w:bottom w:val="nil"/>
              <w:right w:val="nil"/>
            </w:tcBorders>
          </w:tcPr>
          <w:p w14:paraId="41D0FEFB" w14:textId="33AAFEA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9D2CC89" w14:textId="000ED762" w:rsidR="001630D1" w:rsidRPr="00DD5393" w:rsidRDefault="00DF3BC3" w:rsidP="001630D1">
            <w:pPr>
              <w:pStyle w:val="a1"/>
              <w:rPr>
                <w:rFonts w:asciiTheme="minorHAnsi" w:eastAsia="新宋体" w:hAnsiTheme="minorHAnsi" w:cstheme="minorHAnsi"/>
              </w:rPr>
            </w:pPr>
            <w:r w:rsidRPr="00DD5393">
              <w:rPr>
                <w:rFonts w:asciiTheme="minorHAnsi" w:eastAsia="新宋体" w:hAnsiTheme="minorHAnsi" w:cstheme="minorHAnsi"/>
              </w:rPr>
              <w:t>(He adjusts the position of the bronze mirror) I must figure it out!</w:t>
            </w:r>
          </w:p>
        </w:tc>
      </w:tr>
      <w:tr w:rsidR="001630D1" w:rsidRPr="00DD5393" w14:paraId="4B2827D8" w14:textId="77777777" w:rsidTr="00053918">
        <w:tc>
          <w:tcPr>
            <w:tcW w:w="1726" w:type="dxa"/>
            <w:tcBorders>
              <w:top w:val="nil"/>
              <w:left w:val="nil"/>
              <w:bottom w:val="nil"/>
              <w:right w:val="nil"/>
            </w:tcBorders>
          </w:tcPr>
          <w:p w14:paraId="7F3C300D"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430C5510" w14:textId="5BEF27A2"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(Dark scene. Carnival music is played. Andrea said the following lines in the front area during the scene change, and other actors performed corresponding mime performances. The background projections are screenshots of various social media and media reports)</w:t>
            </w:r>
          </w:p>
        </w:tc>
      </w:tr>
      <w:tr w:rsidR="001630D1" w:rsidRPr="00DD5393" w14:paraId="2857EAA1" w14:textId="77777777" w:rsidTr="00053918">
        <w:tc>
          <w:tcPr>
            <w:tcW w:w="1726" w:type="dxa"/>
            <w:tcBorders>
              <w:top w:val="nil"/>
              <w:left w:val="nil"/>
              <w:bottom w:val="nil"/>
              <w:right w:val="nil"/>
            </w:tcBorders>
          </w:tcPr>
          <w:p w14:paraId="21BB6A54" w14:textId="6073DF2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DF8DEA7" w14:textId="1BBBDEE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 1624, Galileo met Pope Urban VIII, the former Cardinal Barberini. He allowed Galileo to study and publish books on the Copernican system, provided that it did not go beyond purely mathematical research.</w:t>
            </w:r>
          </w:p>
          <w:p w14:paraId="56304637" w14:textId="19C8610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Six years later, in 1630, Galileo completed his book Dialogue Concerning the Two World Systems of Ptolemy and Copernicus, which was published two years later. His theories spread among the people, were adapted into pamphlets, folk songs, and even made astronomy the theme of many carnival parades.</w:t>
            </w:r>
          </w:p>
          <w:p w14:paraId="2DEAEB76" w14:textId="121F4E2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Anyone who has read the book "Dialogue" knows that it is absolutely not beyond pure mathematical research——</w:t>
            </w:r>
          </w:p>
        </w:tc>
      </w:tr>
      <w:tr w:rsidR="001630D1" w:rsidRPr="00DD5393" w14:paraId="3E8094EC" w14:textId="77777777" w:rsidTr="00053918">
        <w:tc>
          <w:tcPr>
            <w:tcW w:w="1726" w:type="dxa"/>
            <w:tcBorders>
              <w:top w:val="nil"/>
              <w:left w:val="nil"/>
              <w:bottom w:val="nil"/>
              <w:right w:val="nil"/>
            </w:tcBorders>
          </w:tcPr>
          <w:p w14:paraId="43B9620B"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9F31BDC" w14:textId="627AB3AC"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 group of people in the parade suddenly entered the stage, holding some signs with titles such as "Heliocentric theory is the truth!" "Believe in science but not the Bible!" "Overthrow the feudal cosmic order, and the people are the masters of the country" and so on; the background projection is similar to social media Content. They placed a sun symbol over Galileo's head and began to do a funny dance around him. At the end they dropped a Bible and stepped on it. The pope picked it up after the crowd dispersed Stand up and watch thoughtfully.)</w:t>
            </w:r>
          </w:p>
        </w:tc>
      </w:tr>
      <w:tr w:rsidR="001630D1" w:rsidRPr="00DD5393" w14:paraId="48ECB250" w14:textId="77777777" w:rsidTr="00053918">
        <w:tc>
          <w:tcPr>
            <w:tcW w:w="1726" w:type="dxa"/>
            <w:tcBorders>
              <w:top w:val="nil"/>
              <w:left w:val="nil"/>
              <w:bottom w:val="nil"/>
              <w:right w:val="nil"/>
            </w:tcBorders>
          </w:tcPr>
          <w:p w14:paraId="27E83760"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2A11699" w14:textId="77777777" w:rsidR="001630D1" w:rsidRPr="00DD5393" w:rsidRDefault="001630D1" w:rsidP="001630D1">
            <w:pPr>
              <w:pStyle w:val="a1"/>
              <w:rPr>
                <w:rFonts w:asciiTheme="minorHAnsi" w:eastAsia="新宋体" w:hAnsiTheme="minorHAnsi" w:cstheme="minorHAnsi"/>
              </w:rPr>
            </w:pPr>
          </w:p>
        </w:tc>
      </w:tr>
      <w:tr w:rsidR="001630D1" w:rsidRPr="00DD5393" w14:paraId="3F1844B8" w14:textId="77777777" w:rsidTr="008E16F7">
        <w:tc>
          <w:tcPr>
            <w:tcW w:w="9355" w:type="dxa"/>
            <w:gridSpan w:val="2"/>
            <w:tcBorders>
              <w:top w:val="nil"/>
              <w:left w:val="nil"/>
              <w:bottom w:val="nil"/>
              <w:right w:val="nil"/>
            </w:tcBorders>
          </w:tcPr>
          <w:p w14:paraId="565968DA" w14:textId="4DB02660" w:rsidR="001630D1" w:rsidRPr="00DD5393" w:rsidRDefault="001630D1" w:rsidP="001630D1">
            <w:pPr>
              <w:pStyle w:val="a"/>
              <w:rPr>
                <w:rFonts w:asciiTheme="minorHAnsi" w:eastAsia="新宋体" w:hAnsiTheme="minorHAnsi" w:cstheme="minorHAnsi"/>
              </w:rPr>
            </w:pPr>
            <w:r w:rsidRPr="00DD5393">
              <w:rPr>
                <w:rFonts w:asciiTheme="minorHAnsi" w:eastAsia="新宋体" w:hAnsiTheme="minorHAnsi" w:cstheme="minorHAnsi"/>
              </w:rPr>
              <w:t>Scene VII Palace of the Grand Dukes of the Medici, Florence</w:t>
            </w:r>
          </w:p>
        </w:tc>
      </w:tr>
      <w:tr w:rsidR="001630D1" w:rsidRPr="00DD5393" w14:paraId="5F664D65" w14:textId="77777777" w:rsidTr="008E16F7">
        <w:tc>
          <w:tcPr>
            <w:tcW w:w="9355" w:type="dxa"/>
            <w:gridSpan w:val="2"/>
            <w:tcBorders>
              <w:top w:val="nil"/>
              <w:left w:val="nil"/>
              <w:bottom w:val="nil"/>
              <w:right w:val="nil"/>
            </w:tcBorders>
          </w:tcPr>
          <w:p w14:paraId="430985FF" w14:textId="0933F58F"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(Antechamber and staircase in the Palace of the Grand Dukes of the Medici in Florence. Galileo and his daughter await the reception of the Grand Duke. Two porters stand at the door. Galileo sits; Virginia walks to the front area)</w:t>
            </w:r>
          </w:p>
        </w:tc>
      </w:tr>
      <w:tr w:rsidR="001630D1" w:rsidRPr="00DD5393" w14:paraId="6034DFB8" w14:textId="77777777" w:rsidTr="00053918">
        <w:tc>
          <w:tcPr>
            <w:tcW w:w="1726" w:type="dxa"/>
            <w:tcBorders>
              <w:top w:val="nil"/>
              <w:left w:val="nil"/>
              <w:bottom w:val="nil"/>
              <w:right w:val="nil"/>
            </w:tcBorders>
          </w:tcPr>
          <w:p w14:paraId="0A29FE46" w14:textId="6FF897C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80C7017" w14:textId="2796502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 1633, my father's scientific research career seemed to be going smoothly and flourishing. My father and I came to the mansion of the Grand Duke of Medici to wait for an audience. (Turning back to Galileo) Dad, we've all been waiting for a long time.</w:t>
            </w:r>
          </w:p>
        </w:tc>
      </w:tr>
      <w:tr w:rsidR="001630D1" w:rsidRPr="00DD5393" w14:paraId="7BCED6EB" w14:textId="77777777" w:rsidTr="00053918">
        <w:tc>
          <w:tcPr>
            <w:tcW w:w="1726" w:type="dxa"/>
            <w:tcBorders>
              <w:top w:val="nil"/>
              <w:left w:val="nil"/>
              <w:bottom w:val="nil"/>
              <w:right w:val="nil"/>
            </w:tcBorders>
          </w:tcPr>
          <w:p w14:paraId="6C2C2B86" w14:textId="3754DE6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58EA14C" w14:textId="3B2DE79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yes.</w:t>
            </w:r>
          </w:p>
        </w:tc>
      </w:tr>
      <w:tr w:rsidR="001630D1" w:rsidRPr="00DD5393" w14:paraId="3B8D7D7D" w14:textId="77777777" w:rsidTr="00053918">
        <w:tc>
          <w:tcPr>
            <w:tcW w:w="1726" w:type="dxa"/>
            <w:tcBorders>
              <w:top w:val="nil"/>
              <w:left w:val="nil"/>
              <w:bottom w:val="nil"/>
              <w:right w:val="nil"/>
            </w:tcBorders>
          </w:tcPr>
          <w:p w14:paraId="273A0EA9" w14:textId="7D01F4A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95135E5" w14:textId="651619E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Could it be that something happened. Dad, what's in your book? People won't think it's all heresy again.</w:t>
            </w:r>
          </w:p>
        </w:tc>
      </w:tr>
      <w:tr w:rsidR="001630D1" w:rsidRPr="00DD5393" w14:paraId="3521BD9D" w14:textId="77777777" w:rsidTr="00053918">
        <w:tc>
          <w:tcPr>
            <w:tcW w:w="1726" w:type="dxa"/>
            <w:tcBorders>
              <w:top w:val="nil"/>
              <w:left w:val="nil"/>
              <w:bottom w:val="nil"/>
              <w:right w:val="nil"/>
            </w:tcBorders>
          </w:tcPr>
          <w:p w14:paraId="67639700" w14:textId="71D3BC4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72A4BE34" w14:textId="269DB8D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you just go to church too much, and your mind is full of those things. How could there be so many heresies to write about? I see you went out to pray early this morning, did you pray for me?</w:t>
            </w:r>
          </w:p>
        </w:tc>
      </w:tr>
      <w:tr w:rsidR="001630D1" w:rsidRPr="00DD5393" w14:paraId="184FEBCB" w14:textId="77777777" w:rsidTr="00053918">
        <w:tc>
          <w:tcPr>
            <w:tcW w:w="1726" w:type="dxa"/>
            <w:tcBorders>
              <w:top w:val="nil"/>
              <w:left w:val="nil"/>
              <w:bottom w:val="nil"/>
              <w:right w:val="nil"/>
            </w:tcBorders>
          </w:tcPr>
          <w:p w14:paraId="56BE063D" w14:textId="4F625B3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3023FA1" w14:textId="53A1C4D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(Enter Sagredo) Here comes Mr. Sagredo. Don't forget to thank him for the roast chicken.</w:t>
            </w:r>
          </w:p>
        </w:tc>
      </w:tr>
      <w:tr w:rsidR="001630D1" w:rsidRPr="00DD5393" w14:paraId="5E05FCB6" w14:textId="77777777" w:rsidTr="00053918">
        <w:tc>
          <w:tcPr>
            <w:tcW w:w="1726" w:type="dxa"/>
            <w:tcBorders>
              <w:top w:val="nil"/>
              <w:left w:val="nil"/>
              <w:bottom w:val="nil"/>
              <w:right w:val="nil"/>
            </w:tcBorders>
          </w:tcPr>
          <w:p w14:paraId="0D6AA561" w14:textId="412E573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F572A7E" w14:textId="09B424A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Galileo, how about the roast chicken I sent the other day?</w:t>
            </w:r>
          </w:p>
        </w:tc>
      </w:tr>
      <w:tr w:rsidR="001630D1" w:rsidRPr="00DD5393" w14:paraId="2811E87A" w14:textId="77777777" w:rsidTr="00053918">
        <w:tc>
          <w:tcPr>
            <w:tcW w:w="1726" w:type="dxa"/>
            <w:tcBorders>
              <w:top w:val="nil"/>
              <w:left w:val="nil"/>
              <w:bottom w:val="nil"/>
              <w:right w:val="nil"/>
            </w:tcBorders>
          </w:tcPr>
          <w:p w14:paraId="1741153C" w14:textId="4B42176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6D86E72" w14:textId="301EC86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It tastes so good, thank you again, old friend.</w:t>
            </w:r>
          </w:p>
        </w:tc>
      </w:tr>
      <w:tr w:rsidR="001630D1" w:rsidRPr="00DD5393" w14:paraId="16A42B29" w14:textId="77777777" w:rsidTr="00053918">
        <w:tc>
          <w:tcPr>
            <w:tcW w:w="1726" w:type="dxa"/>
            <w:tcBorders>
              <w:top w:val="nil"/>
              <w:left w:val="nil"/>
              <w:bottom w:val="nil"/>
              <w:right w:val="nil"/>
            </w:tcBorders>
          </w:tcPr>
          <w:p w14:paraId="2805F697" w14:textId="58193A8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7D1CCA3" w14:textId="537EFAB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were talking about you just now. There are pamphlets slandering the Bible all over the streets lately, and they say you're responsible for it.</w:t>
            </w:r>
          </w:p>
        </w:tc>
      </w:tr>
      <w:tr w:rsidR="001630D1" w:rsidRPr="00DD5393" w14:paraId="73CEF8C2" w14:textId="77777777" w:rsidTr="00053918">
        <w:tc>
          <w:tcPr>
            <w:tcW w:w="1726" w:type="dxa"/>
            <w:tcBorders>
              <w:top w:val="nil"/>
              <w:left w:val="nil"/>
              <w:bottom w:val="nil"/>
              <w:right w:val="nil"/>
            </w:tcBorders>
          </w:tcPr>
          <w:p w14:paraId="64EE639C" w14:textId="3506065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87035DC" w14:textId="48F46CC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don't know anything about pamphlets. The "Bible" is a reading material that I can't put it down, how can I slander it.</w:t>
            </w:r>
          </w:p>
        </w:tc>
      </w:tr>
      <w:tr w:rsidR="001630D1" w:rsidRPr="00DD5393" w14:paraId="4A16E6F1" w14:textId="77777777" w:rsidTr="00053918">
        <w:tc>
          <w:tcPr>
            <w:tcW w:w="1726" w:type="dxa"/>
            <w:tcBorders>
              <w:top w:val="nil"/>
              <w:left w:val="nil"/>
              <w:bottom w:val="nil"/>
              <w:right w:val="nil"/>
            </w:tcBorders>
          </w:tcPr>
          <w:p w14:paraId="022C1AEC" w14:textId="6D0B3CD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11191E5" w14:textId="57CE465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Then again, it seems that there are many supporters of you on the street and in the factories outside. The world is changing fast now, and workers everywhere are fighting for the freedom to learn new things. If they're really going to do something to you, there will be people from all walks of life willing to stand up for you; a northern city like Venice will probably all support you.</w:t>
            </w:r>
          </w:p>
        </w:tc>
      </w:tr>
      <w:tr w:rsidR="001630D1" w:rsidRPr="00DD5393" w14:paraId="599BD450" w14:textId="77777777" w:rsidTr="00053918">
        <w:tc>
          <w:tcPr>
            <w:tcW w:w="1726" w:type="dxa"/>
            <w:tcBorders>
              <w:top w:val="nil"/>
              <w:left w:val="nil"/>
              <w:bottom w:val="nil"/>
              <w:right w:val="nil"/>
            </w:tcBorders>
          </w:tcPr>
          <w:p w14:paraId="4D07726E" w14:textId="43BB1CF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1BDCE30" w14:textId="6BFE9E4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As far as I know, no one wants to oppose me.</w:t>
            </w:r>
          </w:p>
        </w:tc>
      </w:tr>
      <w:tr w:rsidR="001630D1" w:rsidRPr="00DD5393" w14:paraId="044270ED" w14:textId="77777777" w:rsidTr="00053918">
        <w:tc>
          <w:tcPr>
            <w:tcW w:w="1726" w:type="dxa"/>
            <w:tcBorders>
              <w:top w:val="nil"/>
              <w:left w:val="nil"/>
              <w:bottom w:val="nil"/>
              <w:right w:val="nil"/>
            </w:tcBorders>
          </w:tcPr>
          <w:p w14:paraId="252AE6E9" w14:textId="67499BE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9E93FD3" w14:textId="547BB63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nobody?</w:t>
            </w:r>
          </w:p>
        </w:tc>
      </w:tr>
      <w:tr w:rsidR="001630D1" w:rsidRPr="00DD5393" w14:paraId="207EC744" w14:textId="77777777" w:rsidTr="00053918">
        <w:tc>
          <w:tcPr>
            <w:tcW w:w="1726" w:type="dxa"/>
            <w:tcBorders>
              <w:top w:val="nil"/>
              <w:left w:val="nil"/>
              <w:bottom w:val="nil"/>
              <w:right w:val="nil"/>
            </w:tcBorders>
          </w:tcPr>
          <w:p w14:paraId="315578F2" w14:textId="54D5446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70D9E4D" w14:textId="138DC9F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w:t>
            </w:r>
          </w:p>
        </w:tc>
      </w:tr>
      <w:tr w:rsidR="001630D1" w:rsidRPr="00DD5393" w14:paraId="6CC2677D" w14:textId="77777777" w:rsidTr="00053918">
        <w:tc>
          <w:tcPr>
            <w:tcW w:w="1726" w:type="dxa"/>
            <w:tcBorders>
              <w:top w:val="nil"/>
              <w:left w:val="nil"/>
              <w:bottom w:val="nil"/>
              <w:right w:val="nil"/>
            </w:tcBorders>
          </w:tcPr>
          <w:p w14:paraId="2C9F05C5" w14:textId="150FFAD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BAD271D" w14:textId="2CBD510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Take my advice, old friend, you'll be fine in Venice. There are not so many black robes there, you can fight there too. My car is downstairs, look </w:t>
            </w:r>
            <w:r w:rsidR="00E94A2A" w:rsidRPr="00DD5393">
              <w:rPr>
                <w:rFonts w:asciiTheme="minorHAnsi" w:eastAsia="新宋体" w:hAnsiTheme="minorHAnsi" w:cstheme="minorHAnsi"/>
              </w:rPr>
              <w:t>...</w:t>
            </w:r>
          </w:p>
        </w:tc>
      </w:tr>
      <w:tr w:rsidR="001630D1" w:rsidRPr="00DD5393" w14:paraId="4DE377F3" w14:textId="77777777" w:rsidTr="00053918">
        <w:tc>
          <w:tcPr>
            <w:tcW w:w="1726" w:type="dxa"/>
            <w:tcBorders>
              <w:top w:val="nil"/>
              <w:left w:val="nil"/>
              <w:bottom w:val="nil"/>
              <w:right w:val="nil"/>
            </w:tcBorders>
          </w:tcPr>
          <w:p w14:paraId="5EDA0D93" w14:textId="3C8DE31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E47A720" w14:textId="102C25A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don't think I've yet descended to the level of a fugitive. I can't live without comfort.</w:t>
            </w:r>
          </w:p>
        </w:tc>
      </w:tr>
      <w:tr w:rsidR="001630D1" w:rsidRPr="00DD5393" w14:paraId="678C419A" w14:textId="77777777" w:rsidTr="00053918">
        <w:tc>
          <w:tcPr>
            <w:tcW w:w="1726" w:type="dxa"/>
            <w:tcBorders>
              <w:top w:val="nil"/>
              <w:left w:val="nil"/>
              <w:bottom w:val="nil"/>
              <w:right w:val="nil"/>
            </w:tcBorders>
          </w:tcPr>
          <w:p w14:paraId="7F35B48F" w14:textId="0B30B17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A5CDCB7" w14:textId="3E76D39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Of course you can't do without. But I must tell you that, based on the conversation I just heard, the situation is now imminent. I feel like now they want to kick you out of Florence.</w:t>
            </w:r>
          </w:p>
        </w:tc>
      </w:tr>
      <w:tr w:rsidR="001630D1" w:rsidRPr="00DD5393" w14:paraId="665413D5" w14:textId="77777777" w:rsidTr="00053918">
        <w:tc>
          <w:tcPr>
            <w:tcW w:w="1726" w:type="dxa"/>
            <w:tcBorders>
              <w:top w:val="nil"/>
              <w:left w:val="nil"/>
              <w:bottom w:val="nil"/>
              <w:right w:val="nil"/>
            </w:tcBorders>
          </w:tcPr>
          <w:p w14:paraId="55A03091" w14:textId="391767E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D7400EA" w14:textId="770827C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Impossible, the Grand Duke is my student. Besides, if others really want to persecute me, the Pope himself will not sit idly by.</w:t>
            </w:r>
          </w:p>
        </w:tc>
      </w:tr>
      <w:tr w:rsidR="001630D1" w:rsidRPr="00DD5393" w14:paraId="31C46076" w14:textId="77777777" w:rsidTr="00053918">
        <w:tc>
          <w:tcPr>
            <w:tcW w:w="1726" w:type="dxa"/>
            <w:tcBorders>
              <w:top w:val="nil"/>
              <w:left w:val="nil"/>
              <w:bottom w:val="nil"/>
              <w:right w:val="nil"/>
            </w:tcBorders>
          </w:tcPr>
          <w:p w14:paraId="0AC18C89" w14:textId="4E3972D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E39281B" w14:textId="28156B7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Galileo, you do not seem to be very good at distinguishing between friend and foe.</w:t>
            </w:r>
          </w:p>
        </w:tc>
      </w:tr>
      <w:tr w:rsidR="001630D1" w:rsidRPr="00DD5393" w14:paraId="17416027" w14:textId="77777777" w:rsidTr="00053918">
        <w:tc>
          <w:tcPr>
            <w:tcW w:w="1726" w:type="dxa"/>
            <w:tcBorders>
              <w:top w:val="nil"/>
              <w:left w:val="nil"/>
              <w:bottom w:val="nil"/>
              <w:right w:val="nil"/>
            </w:tcBorders>
          </w:tcPr>
          <w:p w14:paraId="2807EC28" w14:textId="326EA0F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2FB8C47" w14:textId="3C04681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But I am good at distinguishing between strength and weakness. (he walks away impatiently)</w:t>
            </w:r>
          </w:p>
        </w:tc>
      </w:tr>
      <w:tr w:rsidR="001630D1" w:rsidRPr="00DD5393" w14:paraId="0B8BA4FF" w14:textId="77777777" w:rsidTr="00053918">
        <w:tc>
          <w:tcPr>
            <w:tcW w:w="1726" w:type="dxa"/>
            <w:tcBorders>
              <w:top w:val="nil"/>
              <w:left w:val="nil"/>
              <w:bottom w:val="nil"/>
              <w:right w:val="nil"/>
            </w:tcBorders>
          </w:tcPr>
          <w:p w14:paraId="6FEFCD67" w14:textId="6343A4B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DA7DB0F" w14:textId="39A099A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Well, good luck to you then. (Down)</w:t>
            </w:r>
          </w:p>
        </w:tc>
      </w:tr>
      <w:tr w:rsidR="001630D1" w:rsidRPr="00DD5393" w14:paraId="57F599A1" w14:textId="77777777" w:rsidTr="00053918">
        <w:tc>
          <w:tcPr>
            <w:tcW w:w="1726" w:type="dxa"/>
            <w:tcBorders>
              <w:top w:val="nil"/>
              <w:left w:val="nil"/>
              <w:bottom w:val="nil"/>
              <w:right w:val="nil"/>
            </w:tcBorders>
          </w:tcPr>
          <w:p w14:paraId="47418C20" w14:textId="2F0AD5C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8A974E0" w14:textId="21081BA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(Back to Virginia) Why every time I want to accomplish something, he has to come out and obstruct me in every possible way. I just wrote a book on celestial mechanics, that's all; as for what can be derived from it, what does it have to do with me?</w:t>
            </w:r>
          </w:p>
        </w:tc>
      </w:tr>
      <w:tr w:rsidR="001630D1" w:rsidRPr="00DD5393" w14:paraId="5051299A" w14:textId="77777777" w:rsidTr="00053918">
        <w:tc>
          <w:tcPr>
            <w:tcW w:w="1726" w:type="dxa"/>
            <w:tcBorders>
              <w:top w:val="nil"/>
              <w:left w:val="nil"/>
              <w:bottom w:val="nil"/>
              <w:right w:val="nil"/>
            </w:tcBorders>
          </w:tcPr>
          <w:p w14:paraId="73A955A5" w14:textId="6378F64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42479CA4" w14:textId="6609EA7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(Loudly) If only you could say all the things you said about last year's marches.</w:t>
            </w:r>
          </w:p>
        </w:tc>
      </w:tr>
      <w:tr w:rsidR="001630D1" w:rsidRPr="00DD5393" w14:paraId="4F1D84DB" w14:textId="77777777" w:rsidTr="00053918">
        <w:tc>
          <w:tcPr>
            <w:tcW w:w="1726" w:type="dxa"/>
            <w:tcBorders>
              <w:top w:val="nil"/>
              <w:left w:val="nil"/>
              <w:bottom w:val="nil"/>
              <w:right w:val="nil"/>
            </w:tcBorders>
          </w:tcPr>
          <w:p w14:paraId="0332FE7E" w14:textId="1723AFA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659D3C1" w14:textId="565C151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Yeah, if you feed a bear honey when it's hungry, you'll lose your arm.</w:t>
            </w:r>
          </w:p>
        </w:tc>
      </w:tr>
      <w:tr w:rsidR="001630D1" w:rsidRPr="00DD5393" w14:paraId="63C4A868" w14:textId="77777777" w:rsidTr="00053918">
        <w:tc>
          <w:tcPr>
            <w:tcW w:w="1726" w:type="dxa"/>
            <w:tcBorders>
              <w:top w:val="nil"/>
              <w:left w:val="nil"/>
              <w:bottom w:val="nil"/>
              <w:right w:val="nil"/>
            </w:tcBorders>
          </w:tcPr>
          <w:p w14:paraId="7683E97B" w14:textId="7A91AA9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3DA0FADC" w14:textId="2F5D55A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 a low voice) Did the Grand Duke invite you?</w:t>
            </w:r>
          </w:p>
        </w:tc>
      </w:tr>
      <w:tr w:rsidR="001630D1" w:rsidRPr="00DD5393" w14:paraId="7CF8F8BA" w14:textId="77777777" w:rsidTr="00053918">
        <w:tc>
          <w:tcPr>
            <w:tcW w:w="1726" w:type="dxa"/>
            <w:tcBorders>
              <w:top w:val="nil"/>
              <w:left w:val="nil"/>
              <w:bottom w:val="nil"/>
              <w:right w:val="nil"/>
            </w:tcBorders>
          </w:tcPr>
          <w:p w14:paraId="532932FB" w14:textId="32CA2D3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E959EC6" w14:textId="46E742F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 but I have put my name on it. He wants my book and has already paid for it. Go ask the gatekeeper, why did you wait for so long and still not heal?</w:t>
            </w:r>
          </w:p>
        </w:tc>
      </w:tr>
      <w:tr w:rsidR="001630D1" w:rsidRPr="00DD5393" w14:paraId="0086EE4A" w14:textId="77777777" w:rsidTr="00053918">
        <w:tc>
          <w:tcPr>
            <w:tcW w:w="1726" w:type="dxa"/>
            <w:tcBorders>
              <w:top w:val="nil"/>
              <w:left w:val="nil"/>
              <w:bottom w:val="nil"/>
              <w:right w:val="nil"/>
            </w:tcBorders>
          </w:tcPr>
          <w:p w14:paraId="092FD17A" w14:textId="04A7C60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A83E222" w14:textId="2662836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(to the gatekeeper) Hello, does His Royal Highness know that my father is asking to see you?</w:t>
            </w:r>
          </w:p>
        </w:tc>
      </w:tr>
      <w:tr w:rsidR="001630D1" w:rsidRPr="00DD5393" w14:paraId="6E3675C9" w14:textId="77777777" w:rsidTr="00053918">
        <w:tc>
          <w:tcPr>
            <w:tcW w:w="1726" w:type="dxa"/>
            <w:tcBorders>
              <w:top w:val="nil"/>
              <w:left w:val="nil"/>
              <w:bottom w:val="nil"/>
              <w:right w:val="nil"/>
            </w:tcBorders>
          </w:tcPr>
          <w:p w14:paraId="3E5F4124" w14:textId="1970672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Watchmen</w:t>
            </w:r>
          </w:p>
        </w:tc>
        <w:tc>
          <w:tcPr>
            <w:tcW w:w="7629" w:type="dxa"/>
            <w:tcBorders>
              <w:top w:val="nil"/>
              <w:left w:val="nil"/>
              <w:bottom w:val="nil"/>
              <w:right w:val="nil"/>
            </w:tcBorders>
          </w:tcPr>
          <w:p w14:paraId="6752CAAE" w14:textId="31D046D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How do I know if he knows or not?</w:t>
            </w:r>
          </w:p>
        </w:tc>
      </w:tr>
      <w:tr w:rsidR="001630D1" w:rsidRPr="00DD5393" w14:paraId="09581EE0" w14:textId="77777777" w:rsidTr="00053918">
        <w:tc>
          <w:tcPr>
            <w:tcW w:w="1726" w:type="dxa"/>
            <w:tcBorders>
              <w:top w:val="nil"/>
              <w:left w:val="nil"/>
              <w:bottom w:val="nil"/>
              <w:right w:val="nil"/>
            </w:tcBorders>
          </w:tcPr>
          <w:p w14:paraId="57D6C78E" w14:textId="549B591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65B26EF8" w14:textId="0B4478A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This is not an answer for you.</w:t>
            </w:r>
          </w:p>
        </w:tc>
      </w:tr>
      <w:tr w:rsidR="001630D1" w:rsidRPr="00DD5393" w14:paraId="1BBAB425" w14:textId="77777777" w:rsidTr="00053918">
        <w:tc>
          <w:tcPr>
            <w:tcW w:w="1726" w:type="dxa"/>
            <w:tcBorders>
              <w:top w:val="nil"/>
              <w:left w:val="nil"/>
              <w:bottom w:val="nil"/>
              <w:right w:val="nil"/>
            </w:tcBorders>
          </w:tcPr>
          <w:p w14:paraId="4E1B493B" w14:textId="2624BB3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Watchmen</w:t>
            </w:r>
          </w:p>
        </w:tc>
        <w:tc>
          <w:tcPr>
            <w:tcW w:w="7629" w:type="dxa"/>
            <w:tcBorders>
              <w:top w:val="nil"/>
              <w:left w:val="nil"/>
              <w:bottom w:val="nil"/>
              <w:right w:val="nil"/>
            </w:tcBorders>
          </w:tcPr>
          <w:p w14:paraId="07D544BD" w14:textId="01E1C57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Why is it not an answer?</w:t>
            </w:r>
          </w:p>
        </w:tc>
      </w:tr>
      <w:tr w:rsidR="001630D1" w:rsidRPr="00DD5393" w14:paraId="70C112E4" w14:textId="77777777" w:rsidTr="00053918">
        <w:tc>
          <w:tcPr>
            <w:tcW w:w="1726" w:type="dxa"/>
            <w:tcBorders>
              <w:top w:val="nil"/>
              <w:left w:val="nil"/>
              <w:bottom w:val="nil"/>
              <w:right w:val="nil"/>
            </w:tcBorders>
          </w:tcPr>
          <w:p w14:paraId="493E2610" w14:textId="4503CEB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0470CC0" w14:textId="1534C88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Can't you be a little more polite?</w:t>
            </w:r>
          </w:p>
        </w:tc>
      </w:tr>
      <w:tr w:rsidR="001630D1" w:rsidRPr="00DD5393" w14:paraId="5538CA62" w14:textId="77777777" w:rsidTr="00053918">
        <w:tc>
          <w:tcPr>
            <w:tcW w:w="1726" w:type="dxa"/>
            <w:tcBorders>
              <w:top w:val="nil"/>
              <w:left w:val="nil"/>
              <w:bottom w:val="nil"/>
              <w:right w:val="nil"/>
            </w:tcBorders>
          </w:tcPr>
          <w:p w14:paraId="1E3A4044"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BC0242E" w14:textId="2F245F65"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doorman turns and yawns sideways on Virginia. Virginia goes back)</w:t>
            </w:r>
          </w:p>
        </w:tc>
      </w:tr>
      <w:tr w:rsidR="00CD098D" w:rsidRPr="00DD5393" w14:paraId="75B50B10" w14:textId="77777777" w:rsidTr="00053918">
        <w:tc>
          <w:tcPr>
            <w:tcW w:w="1726" w:type="dxa"/>
            <w:tcBorders>
              <w:top w:val="nil"/>
              <w:left w:val="nil"/>
              <w:bottom w:val="nil"/>
              <w:right w:val="nil"/>
            </w:tcBorders>
          </w:tcPr>
          <w:p w14:paraId="56B14EB0" w14:textId="11C3DAC4" w:rsidR="00CD098D" w:rsidRPr="00DD5393" w:rsidRDefault="00CD098D"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6B2496AB" w14:textId="6FEE3556" w:rsidR="00CD098D" w:rsidRPr="00DD5393" w:rsidRDefault="00CD098D" w:rsidP="001630D1">
            <w:pPr>
              <w:pStyle w:val="a1"/>
              <w:rPr>
                <w:rFonts w:asciiTheme="minorHAnsi" w:eastAsia="新宋体" w:hAnsiTheme="minorHAnsi" w:cstheme="minorHAnsi"/>
              </w:rPr>
            </w:pPr>
            <w:r w:rsidRPr="00DD5393">
              <w:rPr>
                <w:rFonts w:asciiTheme="minorHAnsi" w:eastAsia="新宋体" w:hAnsiTheme="minorHAnsi" w:cstheme="minorHAnsi"/>
              </w:rPr>
              <w:t>He said the Grand Duke was still busy.</w:t>
            </w:r>
          </w:p>
        </w:tc>
      </w:tr>
      <w:tr w:rsidR="001630D1" w:rsidRPr="00DD5393" w14:paraId="12E1F0BE" w14:textId="77777777" w:rsidTr="00053918">
        <w:tc>
          <w:tcPr>
            <w:tcW w:w="1726" w:type="dxa"/>
            <w:tcBorders>
              <w:top w:val="nil"/>
              <w:left w:val="nil"/>
              <w:bottom w:val="nil"/>
              <w:right w:val="nil"/>
            </w:tcBorders>
          </w:tcPr>
          <w:p w14:paraId="23805A41" w14:textId="56354BE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E133B98" w14:textId="0529129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heard you say "polite", what's going on?</w:t>
            </w:r>
          </w:p>
        </w:tc>
      </w:tr>
      <w:tr w:rsidR="001630D1" w:rsidRPr="00DD5393" w14:paraId="60606436" w14:textId="77777777" w:rsidTr="00053918">
        <w:tc>
          <w:tcPr>
            <w:tcW w:w="1726" w:type="dxa"/>
            <w:tcBorders>
              <w:top w:val="nil"/>
              <w:left w:val="nil"/>
              <w:bottom w:val="nil"/>
              <w:right w:val="nil"/>
            </w:tcBorders>
          </w:tcPr>
          <w:p w14:paraId="5EE54F23" w14:textId="581783D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1E19D72C" w14:textId="6F345A3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Nothing, I just thank him for his polite answer.</w:t>
            </w:r>
          </w:p>
        </w:tc>
      </w:tr>
      <w:tr w:rsidR="001630D1" w:rsidRPr="00DD5393" w14:paraId="6E581671" w14:textId="77777777" w:rsidTr="00053918">
        <w:tc>
          <w:tcPr>
            <w:tcW w:w="1726" w:type="dxa"/>
            <w:tcBorders>
              <w:top w:val="nil"/>
              <w:left w:val="nil"/>
              <w:bottom w:val="nil"/>
              <w:right w:val="nil"/>
            </w:tcBorders>
          </w:tcPr>
          <w:p w14:paraId="206C05E6" w14:textId="29DB83B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B2B11D5" w14:textId="1EC8656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was thinking, my body is getting worse day by day, and it seems that there are not many good days left. It might not be such a bad idea to accept Sagredo's invitation to spend a few weeks in Venice. I can take a case or two of wine here with me.</w:t>
            </w:r>
          </w:p>
        </w:tc>
      </w:tr>
      <w:tr w:rsidR="001630D1" w:rsidRPr="00DD5393" w14:paraId="3F19435E" w14:textId="77777777" w:rsidTr="00053918">
        <w:tc>
          <w:tcPr>
            <w:tcW w:w="1726" w:type="dxa"/>
            <w:tcBorders>
              <w:top w:val="nil"/>
              <w:left w:val="nil"/>
              <w:bottom w:val="nil"/>
              <w:right w:val="nil"/>
            </w:tcBorders>
          </w:tcPr>
          <w:p w14:paraId="1756AF71" w14:textId="6657335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3953B85" w14:textId="50A7F9C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think you can't go anymore, you always say that wine can't stand carrying. In addition, the court still owes you three months' salary, I don't think they plan to pay you anymore.</w:t>
            </w:r>
          </w:p>
        </w:tc>
      </w:tr>
      <w:tr w:rsidR="001630D1" w:rsidRPr="00DD5393" w14:paraId="17C3AD87" w14:textId="77777777" w:rsidTr="00053918">
        <w:tc>
          <w:tcPr>
            <w:tcW w:w="1726" w:type="dxa"/>
            <w:tcBorders>
              <w:top w:val="nil"/>
              <w:left w:val="nil"/>
              <w:bottom w:val="nil"/>
              <w:right w:val="nil"/>
            </w:tcBorders>
          </w:tcPr>
          <w:p w14:paraId="10DE7438" w14:textId="056409B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11D2FE8" w14:textId="289B7AA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you're right.</w:t>
            </w:r>
          </w:p>
        </w:tc>
      </w:tr>
      <w:tr w:rsidR="001630D1" w:rsidRPr="00DD5393" w14:paraId="427F2732" w14:textId="77777777" w:rsidTr="00053918">
        <w:tc>
          <w:tcPr>
            <w:tcW w:w="1726" w:type="dxa"/>
            <w:tcBorders>
              <w:top w:val="nil"/>
              <w:left w:val="nil"/>
              <w:bottom w:val="nil"/>
              <w:right w:val="nil"/>
            </w:tcBorders>
          </w:tcPr>
          <w:p w14:paraId="019DDF7A"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093004C" w14:textId="3D51F06C"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Inquisitor comes out of the door)</w:t>
            </w:r>
          </w:p>
        </w:tc>
      </w:tr>
      <w:tr w:rsidR="001630D1" w:rsidRPr="00DD5393" w14:paraId="11E5F880" w14:textId="77777777" w:rsidTr="00053918">
        <w:tc>
          <w:tcPr>
            <w:tcW w:w="1726" w:type="dxa"/>
            <w:tcBorders>
              <w:top w:val="nil"/>
              <w:left w:val="nil"/>
              <w:bottom w:val="nil"/>
              <w:right w:val="nil"/>
            </w:tcBorders>
          </w:tcPr>
          <w:p w14:paraId="602528C6" w14:textId="0F39781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C9A2E11" w14:textId="2C0C045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Lord Judge!</w:t>
            </w:r>
          </w:p>
        </w:tc>
      </w:tr>
      <w:tr w:rsidR="001630D1" w:rsidRPr="00DD5393" w14:paraId="6D56F30D" w14:textId="77777777" w:rsidTr="00053918">
        <w:tc>
          <w:tcPr>
            <w:tcW w:w="1726" w:type="dxa"/>
            <w:tcBorders>
              <w:top w:val="nil"/>
              <w:left w:val="nil"/>
              <w:bottom w:val="nil"/>
              <w:right w:val="nil"/>
            </w:tcBorders>
          </w:tcPr>
          <w:p w14:paraId="218E6792"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F28050F" w14:textId="4B0B9464"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(He walks past them, bowing meaningfully to Galileo)</w:t>
            </w:r>
          </w:p>
        </w:tc>
      </w:tr>
      <w:tr w:rsidR="001630D1" w:rsidRPr="00DD5393" w14:paraId="0D3BD797" w14:textId="77777777" w:rsidTr="00053918">
        <w:tc>
          <w:tcPr>
            <w:tcW w:w="1726" w:type="dxa"/>
            <w:tcBorders>
              <w:top w:val="nil"/>
              <w:left w:val="nil"/>
              <w:bottom w:val="nil"/>
              <w:right w:val="nil"/>
            </w:tcBorders>
          </w:tcPr>
          <w:p w14:paraId="74CB26A3" w14:textId="3B07A4D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30963353" w14:textId="1B1D826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Papa, what are the Inquisitors doing in Florence?</w:t>
            </w:r>
          </w:p>
        </w:tc>
      </w:tr>
      <w:tr w:rsidR="001630D1" w:rsidRPr="00DD5393" w14:paraId="7901F7EB" w14:textId="77777777" w:rsidTr="00053918">
        <w:tc>
          <w:tcPr>
            <w:tcW w:w="1726" w:type="dxa"/>
            <w:tcBorders>
              <w:top w:val="nil"/>
              <w:left w:val="nil"/>
              <w:bottom w:val="nil"/>
              <w:right w:val="nil"/>
            </w:tcBorders>
          </w:tcPr>
          <w:p w14:paraId="1F345268" w14:textId="1241C70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54A288A" w14:textId="04BED39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have no idea. His attitude was respectful. Deciding to come to Florence many years ago, I knew what I should do, but I was forced to be silent for so many years. Now that they start to praise me, they can't ignore my reputation.</w:t>
            </w:r>
          </w:p>
        </w:tc>
      </w:tr>
      <w:tr w:rsidR="001630D1" w:rsidRPr="00DD5393" w14:paraId="375005C3" w14:textId="77777777" w:rsidTr="00053918">
        <w:tc>
          <w:tcPr>
            <w:tcW w:w="1726" w:type="dxa"/>
            <w:tcBorders>
              <w:top w:val="nil"/>
              <w:left w:val="nil"/>
              <w:bottom w:val="nil"/>
              <w:right w:val="nil"/>
            </w:tcBorders>
          </w:tcPr>
          <w:p w14:paraId="033F6240" w14:textId="1F08E21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Watchmen</w:t>
            </w:r>
          </w:p>
        </w:tc>
        <w:tc>
          <w:tcPr>
            <w:tcW w:w="7629" w:type="dxa"/>
            <w:tcBorders>
              <w:top w:val="nil"/>
              <w:left w:val="nil"/>
              <w:bottom w:val="nil"/>
              <w:right w:val="nil"/>
            </w:tcBorders>
          </w:tcPr>
          <w:p w14:paraId="31A8E46D" w14:textId="371293F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(Calling loudly) His Royal Highness the Grand Duke is here!</w:t>
            </w:r>
          </w:p>
        </w:tc>
      </w:tr>
      <w:tr w:rsidR="001630D1" w:rsidRPr="00DD5393" w14:paraId="525F83D0" w14:textId="77777777" w:rsidTr="00053918">
        <w:tc>
          <w:tcPr>
            <w:tcW w:w="1726" w:type="dxa"/>
            <w:tcBorders>
              <w:top w:val="nil"/>
              <w:left w:val="nil"/>
              <w:bottom w:val="nil"/>
              <w:right w:val="nil"/>
            </w:tcBorders>
          </w:tcPr>
          <w:p w14:paraId="276B7F82"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2076FF9" w14:textId="2491E00B"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(Cosmo de' Medici comes out of the door. Galileo goes up to him, and Cosmo stops awkwardly)</w:t>
            </w:r>
          </w:p>
        </w:tc>
      </w:tr>
      <w:tr w:rsidR="001630D1" w:rsidRPr="00DD5393" w14:paraId="50326118" w14:textId="77777777" w:rsidTr="00053918">
        <w:tc>
          <w:tcPr>
            <w:tcW w:w="1726" w:type="dxa"/>
            <w:tcBorders>
              <w:top w:val="nil"/>
              <w:left w:val="nil"/>
              <w:bottom w:val="nil"/>
              <w:right w:val="nil"/>
            </w:tcBorders>
          </w:tcPr>
          <w:p w14:paraId="00814FBB" w14:textId="5979372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BDC5EEB" w14:textId="2C0F987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Your Highness, I would like to share my "Dialogue on the Two World Systems of Ptolemy and Copernicus" ...</w:t>
            </w:r>
          </w:p>
        </w:tc>
      </w:tr>
      <w:tr w:rsidR="001630D1" w:rsidRPr="00DD5393" w14:paraId="4D294165" w14:textId="77777777" w:rsidTr="00053918">
        <w:tc>
          <w:tcPr>
            <w:tcW w:w="1726" w:type="dxa"/>
            <w:tcBorders>
              <w:top w:val="nil"/>
              <w:left w:val="nil"/>
              <w:bottom w:val="nil"/>
              <w:right w:val="nil"/>
            </w:tcBorders>
          </w:tcPr>
          <w:p w14:paraId="35CB542A" w14:textId="383986B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Cosmo</w:t>
            </w:r>
          </w:p>
        </w:tc>
        <w:tc>
          <w:tcPr>
            <w:tcW w:w="7629" w:type="dxa"/>
            <w:tcBorders>
              <w:top w:val="nil"/>
              <w:left w:val="nil"/>
              <w:bottom w:val="nil"/>
              <w:right w:val="nil"/>
            </w:tcBorders>
          </w:tcPr>
          <w:p w14:paraId="5468A25A" w14:textId="56F7086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ok, ok. How are your eyes?</w:t>
            </w:r>
          </w:p>
        </w:tc>
      </w:tr>
      <w:tr w:rsidR="001630D1" w:rsidRPr="00DD5393" w14:paraId="74214DC8" w14:textId="77777777" w:rsidTr="00053918">
        <w:tc>
          <w:tcPr>
            <w:tcW w:w="1726" w:type="dxa"/>
            <w:tcBorders>
              <w:top w:val="nil"/>
              <w:left w:val="nil"/>
              <w:bottom w:val="nil"/>
              <w:right w:val="nil"/>
            </w:tcBorders>
          </w:tcPr>
          <w:p w14:paraId="58E3B3E6" w14:textId="45A1EDC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2795792" w14:textId="33E520B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Not very well, Your Highness. If His Highness agrees, I will take this book ...</w:t>
            </w:r>
          </w:p>
        </w:tc>
      </w:tr>
      <w:tr w:rsidR="001630D1" w:rsidRPr="00DD5393" w14:paraId="56AC18D0" w14:textId="77777777" w:rsidTr="00053918">
        <w:tc>
          <w:tcPr>
            <w:tcW w:w="1726" w:type="dxa"/>
            <w:tcBorders>
              <w:top w:val="nil"/>
              <w:left w:val="nil"/>
              <w:bottom w:val="nil"/>
              <w:right w:val="nil"/>
            </w:tcBorders>
          </w:tcPr>
          <w:p w14:paraId="16329AD7" w14:textId="3B98FA1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Cosmo</w:t>
            </w:r>
          </w:p>
        </w:tc>
        <w:tc>
          <w:tcPr>
            <w:tcW w:w="7629" w:type="dxa"/>
            <w:tcBorders>
              <w:top w:val="nil"/>
              <w:left w:val="nil"/>
              <w:bottom w:val="nil"/>
              <w:right w:val="nil"/>
            </w:tcBorders>
          </w:tcPr>
          <w:p w14:paraId="2E6AEA52" w14:textId="27C7372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condition of your eyes really disturbs me. Perhaps, you have been observing with your advanced telescope for too long? (He walks away without taking the book)</w:t>
            </w:r>
          </w:p>
        </w:tc>
      </w:tr>
      <w:tr w:rsidR="001630D1" w:rsidRPr="00DD5393" w14:paraId="1E7C560E" w14:textId="77777777" w:rsidTr="00053918">
        <w:tc>
          <w:tcPr>
            <w:tcW w:w="1726" w:type="dxa"/>
            <w:tcBorders>
              <w:top w:val="nil"/>
              <w:left w:val="nil"/>
              <w:bottom w:val="nil"/>
              <w:right w:val="nil"/>
            </w:tcBorders>
          </w:tcPr>
          <w:p w14:paraId="60A92D12" w14:textId="5247137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532F20A" w14:textId="0106BA1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doesn't accept books, what's going on?</w:t>
            </w:r>
          </w:p>
        </w:tc>
      </w:tr>
      <w:tr w:rsidR="001630D1" w:rsidRPr="00DD5393" w14:paraId="104218E6" w14:textId="77777777" w:rsidTr="00053918">
        <w:tc>
          <w:tcPr>
            <w:tcW w:w="1726" w:type="dxa"/>
            <w:tcBorders>
              <w:top w:val="nil"/>
              <w:left w:val="nil"/>
              <w:bottom w:val="nil"/>
              <w:right w:val="nil"/>
            </w:tcBorders>
          </w:tcPr>
          <w:p w14:paraId="7DF9C73F" w14:textId="4B0D157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25DB6FE" w14:textId="4CF1204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Dad, I'm afraid.</w:t>
            </w:r>
          </w:p>
        </w:tc>
      </w:tr>
      <w:tr w:rsidR="001630D1" w:rsidRPr="00DD5393" w14:paraId="29470623" w14:textId="77777777" w:rsidTr="00053918">
        <w:tc>
          <w:tcPr>
            <w:tcW w:w="1726" w:type="dxa"/>
            <w:tcBorders>
              <w:top w:val="nil"/>
              <w:left w:val="nil"/>
              <w:bottom w:val="nil"/>
              <w:right w:val="nil"/>
            </w:tcBorders>
          </w:tcPr>
          <w:p w14:paraId="1AC1A37B" w14:textId="07CEE19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1A95C4F" w14:textId="38975C1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(lower, firmly) Don't panic, let's get out of here. I asked Andrea to keep a car loaded with wine barrels and books in a nearby alley, ready to take us out of town at any time.</w:t>
            </w:r>
          </w:p>
        </w:tc>
      </w:tr>
      <w:tr w:rsidR="001630D1" w:rsidRPr="00DD5393" w14:paraId="2D85739C" w14:textId="77777777" w:rsidTr="00053918">
        <w:tc>
          <w:tcPr>
            <w:tcW w:w="1726" w:type="dxa"/>
            <w:tcBorders>
              <w:top w:val="nil"/>
              <w:left w:val="nil"/>
              <w:bottom w:val="nil"/>
              <w:right w:val="nil"/>
            </w:tcBorders>
          </w:tcPr>
          <w:p w14:paraId="5678EDAB" w14:textId="4888EF5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7842961B" w14:textId="31EAB45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already know ...</w:t>
            </w:r>
          </w:p>
        </w:tc>
      </w:tr>
      <w:tr w:rsidR="001630D1" w:rsidRPr="00DD5393" w14:paraId="717D9C89" w14:textId="77777777" w:rsidTr="00053918">
        <w:tc>
          <w:tcPr>
            <w:tcW w:w="1726" w:type="dxa"/>
            <w:tcBorders>
              <w:top w:val="nil"/>
              <w:left w:val="nil"/>
              <w:bottom w:val="nil"/>
              <w:right w:val="nil"/>
            </w:tcBorders>
          </w:tcPr>
          <w:p w14:paraId="17F2992F" w14:textId="4DD6CB7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0EB648F" w14:textId="2FA3596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Don't look around.</w:t>
            </w:r>
          </w:p>
        </w:tc>
      </w:tr>
      <w:tr w:rsidR="001630D1" w:rsidRPr="00DD5393" w14:paraId="1C9E8DF8" w14:textId="77777777" w:rsidTr="00053918">
        <w:tc>
          <w:tcPr>
            <w:tcW w:w="1726" w:type="dxa"/>
            <w:tcBorders>
              <w:top w:val="nil"/>
              <w:left w:val="nil"/>
              <w:bottom w:val="nil"/>
              <w:right w:val="nil"/>
            </w:tcBorders>
          </w:tcPr>
          <w:p w14:paraId="2FD038A6"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21A0E2C" w14:textId="3ADD2FE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two are leaving. A monk in a black robe enters and blocks their way)</w:t>
            </w:r>
          </w:p>
        </w:tc>
      </w:tr>
      <w:tr w:rsidR="001630D1" w:rsidRPr="00DD5393" w14:paraId="5D0A15AC" w14:textId="77777777" w:rsidTr="00053918">
        <w:tc>
          <w:tcPr>
            <w:tcW w:w="1726" w:type="dxa"/>
            <w:tcBorders>
              <w:top w:val="nil"/>
              <w:left w:val="nil"/>
              <w:bottom w:val="nil"/>
              <w:right w:val="nil"/>
            </w:tcBorders>
          </w:tcPr>
          <w:p w14:paraId="24BD6B5A" w14:textId="37F89028" w:rsidR="001630D1" w:rsidRPr="00DD5393" w:rsidRDefault="000B1025" w:rsidP="001630D1">
            <w:pPr>
              <w:pStyle w:val="a0"/>
              <w:rPr>
                <w:rFonts w:asciiTheme="minorHAnsi" w:eastAsia="新宋体" w:hAnsiTheme="minorHAnsi" w:cstheme="minorHAnsi"/>
              </w:rPr>
            </w:pPr>
            <w:r w:rsidRPr="00DD5393">
              <w:rPr>
                <w:rFonts w:asciiTheme="minorHAnsi" w:eastAsia="新宋体" w:hAnsiTheme="minorHAnsi" w:cstheme="minorHAnsi"/>
              </w:rPr>
              <w:t>monk</w:t>
            </w:r>
          </w:p>
        </w:tc>
        <w:tc>
          <w:tcPr>
            <w:tcW w:w="7629" w:type="dxa"/>
            <w:tcBorders>
              <w:top w:val="nil"/>
              <w:left w:val="nil"/>
              <w:bottom w:val="nil"/>
              <w:right w:val="nil"/>
            </w:tcBorders>
          </w:tcPr>
          <w:p w14:paraId="11CC1338" w14:textId="7720151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Mr. Galileo, I am ordered to inform you that the Court of Florence cannot continue to ignore the appeals of the Holy Inquisition; you will be tried in Rome. The car of the Inquisition is waiting for you downstairs. Please, Mr. Galileo.</w:t>
            </w:r>
          </w:p>
        </w:tc>
      </w:tr>
      <w:tr w:rsidR="001630D1" w:rsidRPr="00DD5393" w14:paraId="1D50CBE3" w14:textId="77777777" w:rsidTr="00053918">
        <w:tc>
          <w:tcPr>
            <w:tcW w:w="1726" w:type="dxa"/>
            <w:tcBorders>
              <w:top w:val="nil"/>
              <w:left w:val="nil"/>
              <w:bottom w:val="nil"/>
              <w:right w:val="nil"/>
            </w:tcBorders>
          </w:tcPr>
          <w:p w14:paraId="4374D38C"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3E46DAF" w14:textId="68D1B6D0"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suspenseful music starts. The monk leads Galileo down and meets Andrea who is going up. They exchange meaningful glances and Galileo exits. When the scene changes, the pope and the judge appear, the pope and the judge whisper, and then shake hands , next. The shadow of a huge torture device appears in the projection. Perhaps there is also the scene of Bruno being burned to death. Andrea walks to the front area and speaks the following lines. The set and projection switch to Rome's Residence of the Minister of Florence)</w:t>
            </w:r>
          </w:p>
        </w:tc>
      </w:tr>
      <w:tr w:rsidR="001630D1" w:rsidRPr="00DD5393" w14:paraId="2684262F" w14:textId="77777777" w:rsidTr="00053918">
        <w:tc>
          <w:tcPr>
            <w:tcW w:w="1726" w:type="dxa"/>
            <w:tcBorders>
              <w:top w:val="nil"/>
              <w:left w:val="nil"/>
              <w:bottom w:val="nil"/>
              <w:right w:val="nil"/>
            </w:tcBorders>
          </w:tcPr>
          <w:p w14:paraId="05E85721"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D63536C" w14:textId="77777777" w:rsidR="001630D1" w:rsidRPr="00DD5393" w:rsidRDefault="001630D1" w:rsidP="001630D1">
            <w:pPr>
              <w:pStyle w:val="a1"/>
              <w:rPr>
                <w:rFonts w:asciiTheme="minorHAnsi" w:eastAsia="新宋体" w:hAnsiTheme="minorHAnsi" w:cstheme="minorHAnsi"/>
              </w:rPr>
            </w:pPr>
          </w:p>
        </w:tc>
      </w:tr>
      <w:tr w:rsidR="001630D1" w:rsidRPr="00DD5393" w14:paraId="4439EAF2" w14:textId="77777777" w:rsidTr="00FA4219">
        <w:tc>
          <w:tcPr>
            <w:tcW w:w="9355" w:type="dxa"/>
            <w:gridSpan w:val="2"/>
            <w:tcBorders>
              <w:top w:val="nil"/>
              <w:left w:val="nil"/>
              <w:bottom w:val="nil"/>
              <w:right w:val="nil"/>
            </w:tcBorders>
          </w:tcPr>
          <w:p w14:paraId="2A882681" w14:textId="608A3DD6" w:rsidR="001630D1" w:rsidRPr="00DD5393" w:rsidRDefault="001630D1" w:rsidP="001630D1">
            <w:pPr>
              <w:pStyle w:val="a"/>
              <w:rPr>
                <w:rFonts w:asciiTheme="minorHAnsi" w:eastAsia="新宋体" w:hAnsiTheme="minorHAnsi" w:cstheme="minorHAnsi"/>
              </w:rPr>
            </w:pPr>
            <w:r w:rsidRPr="00DD5393">
              <w:rPr>
                <w:rFonts w:asciiTheme="minorHAnsi" w:eastAsia="新宋体" w:hAnsiTheme="minorHAnsi" w:cstheme="minorHAnsi"/>
              </w:rPr>
              <w:t>Scene 8 Residence of the Florentine Legation in Rome</w:t>
            </w:r>
          </w:p>
        </w:tc>
      </w:tr>
      <w:tr w:rsidR="001630D1" w:rsidRPr="00DD5393" w14:paraId="0C4B26D3" w14:textId="77777777" w:rsidTr="00053918">
        <w:tc>
          <w:tcPr>
            <w:tcW w:w="1726" w:type="dxa"/>
            <w:tcBorders>
              <w:top w:val="nil"/>
              <w:left w:val="nil"/>
              <w:bottom w:val="nil"/>
              <w:right w:val="nil"/>
            </w:tcBorders>
          </w:tcPr>
          <w:p w14:paraId="23718B10" w14:textId="58A33F9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AEC64B7" w14:textId="4F8961DE" w:rsidR="001630D1" w:rsidRPr="00DD5393" w:rsidRDefault="001630D1" w:rsidP="00116B7C">
            <w:pPr>
              <w:pStyle w:val="a1"/>
              <w:rPr>
                <w:rFonts w:asciiTheme="minorHAnsi" w:eastAsia="新宋体" w:hAnsiTheme="minorHAnsi" w:cstheme="minorHAnsi"/>
              </w:rPr>
            </w:pPr>
            <w:r w:rsidRPr="00DD5393">
              <w:rPr>
                <w:rFonts w:asciiTheme="minorHAnsi" w:eastAsia="新宋体" w:hAnsiTheme="minorHAnsi" w:cstheme="minorHAnsi"/>
              </w:rPr>
              <w:t>On June 22, 1633, Galileo was tried by the Inquisition in Rome. His students, and those who believe in science, are anxiously awaiting the outcome of the trial. It was said that the pope had met privately with the inquisitors of the Inquisition, that the pope was an old friend of Galileo, and would certainly intercede for him. But no one knows what the Pope said, let alone what Galileo experienced in prison.</w:t>
            </w:r>
          </w:p>
          <w:p w14:paraId="55F0A733" w14:textId="781FEF26" w:rsidR="00FA3951" w:rsidRPr="00DD5393" w:rsidRDefault="00FA3951" w:rsidP="00116B7C">
            <w:pPr>
              <w:pStyle w:val="a1"/>
              <w:rPr>
                <w:rFonts w:asciiTheme="minorHAnsi" w:eastAsia="新宋体" w:hAnsiTheme="minorHAnsi" w:cstheme="minorHAnsi"/>
              </w:rPr>
            </w:pPr>
            <w:r w:rsidRPr="00DD5393">
              <w:rPr>
                <w:rFonts w:asciiTheme="minorHAnsi" w:eastAsia="新宋体" w:hAnsiTheme="minorHAnsi" w:cstheme="minorHAnsi"/>
              </w:rPr>
              <w:t>I was thirty-five years old that year. The fire of idealism in my heart was not extinguished that year, and I still believed that reason will eventually overcome ignorance, and light will eventually overcome darkness.</w:t>
            </w:r>
          </w:p>
        </w:tc>
      </w:tr>
      <w:tr w:rsidR="001630D1" w:rsidRPr="00DD5393" w14:paraId="4FA16635" w14:textId="77777777" w:rsidTr="00053918">
        <w:tc>
          <w:tcPr>
            <w:tcW w:w="1726" w:type="dxa"/>
            <w:tcBorders>
              <w:top w:val="nil"/>
              <w:left w:val="nil"/>
              <w:bottom w:val="nil"/>
              <w:right w:val="nil"/>
            </w:tcBorders>
          </w:tcPr>
          <w:p w14:paraId="5C4DD38A"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0B94BE5" w14:textId="2A83E730"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 Andrea, Sagredo waiting for news. Virginia kneeling in a corner praying)</w:t>
            </w:r>
          </w:p>
        </w:tc>
      </w:tr>
      <w:tr w:rsidR="001630D1" w:rsidRPr="00DD5393" w14:paraId="29467DF7" w14:textId="77777777" w:rsidTr="00053918">
        <w:tc>
          <w:tcPr>
            <w:tcW w:w="1726" w:type="dxa"/>
            <w:tcBorders>
              <w:top w:val="nil"/>
              <w:left w:val="nil"/>
              <w:bottom w:val="nil"/>
              <w:right w:val="nil"/>
            </w:tcBorders>
          </w:tcPr>
          <w:p w14:paraId="1B8E9391" w14:textId="2248C55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7BFEF27" w14:textId="2519E33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pope refused to receive him. He didn't want to argue with Galileo about scientific issues anymore.</w:t>
            </w:r>
          </w:p>
        </w:tc>
      </w:tr>
      <w:tr w:rsidR="001630D1" w:rsidRPr="00DD5393" w14:paraId="3121FEA7" w14:textId="77777777" w:rsidTr="00053918">
        <w:tc>
          <w:tcPr>
            <w:tcW w:w="1726" w:type="dxa"/>
            <w:tcBorders>
              <w:top w:val="nil"/>
              <w:left w:val="nil"/>
              <w:bottom w:val="nil"/>
              <w:right w:val="nil"/>
            </w:tcBorders>
          </w:tcPr>
          <w:p w14:paraId="3F17F194" w14:textId="7691C6E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49B9EA6" w14:textId="383546A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Pope is his last hope. Years ago, when the Pope was a cardinal, he said to him in Rome: We need you. It's true: they're sending him over now. They will surely kill him. "Dialogue" can not be finished.</w:t>
            </w:r>
          </w:p>
        </w:tc>
      </w:tr>
      <w:tr w:rsidR="001630D1" w:rsidRPr="00DD5393" w14:paraId="3F4DF740" w14:textId="77777777" w:rsidTr="00053918">
        <w:tc>
          <w:tcPr>
            <w:tcW w:w="1726" w:type="dxa"/>
            <w:tcBorders>
              <w:top w:val="nil"/>
              <w:left w:val="nil"/>
              <w:bottom w:val="nil"/>
              <w:right w:val="nil"/>
            </w:tcBorders>
          </w:tcPr>
          <w:p w14:paraId="6D33B9AF" w14:textId="61DC5EB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4677059" w14:textId="37F5AC8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 you really think this is going to happen?</w:t>
            </w:r>
          </w:p>
        </w:tc>
      </w:tr>
      <w:tr w:rsidR="001630D1" w:rsidRPr="00DD5393" w14:paraId="54A6244A" w14:textId="77777777" w:rsidTr="00053918">
        <w:tc>
          <w:tcPr>
            <w:tcW w:w="1726" w:type="dxa"/>
            <w:tcBorders>
              <w:top w:val="nil"/>
              <w:left w:val="nil"/>
              <w:bottom w:val="nil"/>
              <w:right w:val="nil"/>
            </w:tcBorders>
          </w:tcPr>
          <w:p w14:paraId="242FE4CE" w14:textId="6C793C7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C697479" w14:textId="2CF8C36D" w:rsidR="001630D1" w:rsidRPr="00DD5393" w:rsidRDefault="00725CDD" w:rsidP="001630D1">
            <w:pPr>
              <w:pStyle w:val="a1"/>
              <w:rPr>
                <w:rFonts w:asciiTheme="minorHAnsi" w:eastAsia="新宋体" w:hAnsiTheme="minorHAnsi" w:cstheme="minorHAnsi"/>
              </w:rPr>
            </w:pPr>
            <w:r w:rsidRPr="00DD5393">
              <w:rPr>
                <w:rFonts w:asciiTheme="minorHAnsi" w:eastAsia="新宋体" w:hAnsiTheme="minorHAnsi" w:cstheme="minorHAnsi"/>
              </w:rPr>
              <w:t>Yes, because he will never give up his doctrine.</w:t>
            </w:r>
          </w:p>
        </w:tc>
      </w:tr>
      <w:tr w:rsidR="001630D1" w:rsidRPr="00DD5393" w14:paraId="1B20E341" w14:textId="77777777" w:rsidTr="00053918">
        <w:tc>
          <w:tcPr>
            <w:tcW w:w="1726" w:type="dxa"/>
            <w:tcBorders>
              <w:top w:val="nil"/>
              <w:left w:val="nil"/>
              <w:bottom w:val="nil"/>
              <w:right w:val="nil"/>
            </w:tcBorders>
          </w:tcPr>
          <w:p w14:paraId="514A06C0"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FF1D263" w14:textId="336077B4"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(quiet scene)</w:t>
            </w:r>
          </w:p>
        </w:tc>
      </w:tr>
      <w:tr w:rsidR="001630D1" w:rsidRPr="00DD5393" w14:paraId="2A1DD5E1" w14:textId="77777777" w:rsidTr="00053918">
        <w:tc>
          <w:tcPr>
            <w:tcW w:w="1726" w:type="dxa"/>
            <w:tcBorders>
              <w:top w:val="nil"/>
              <w:left w:val="nil"/>
              <w:bottom w:val="nil"/>
              <w:right w:val="nil"/>
            </w:tcBorders>
          </w:tcPr>
          <w:p w14:paraId="4D0ABF97" w14:textId="0FB7B71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064E7D0" w14:textId="77AF676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When I can't sleep at night, I always have some irrelevant thoughts. For example, last night, I kept thinking: In fact, he shouldn't have left the Republic of Venice.</w:t>
            </w:r>
          </w:p>
        </w:tc>
      </w:tr>
      <w:tr w:rsidR="001630D1" w:rsidRPr="00DD5393" w14:paraId="4738A38E" w14:textId="77777777" w:rsidTr="00053918">
        <w:tc>
          <w:tcPr>
            <w:tcW w:w="1726" w:type="dxa"/>
            <w:tcBorders>
              <w:top w:val="nil"/>
              <w:left w:val="nil"/>
              <w:bottom w:val="nil"/>
              <w:right w:val="nil"/>
            </w:tcBorders>
          </w:tcPr>
          <w:p w14:paraId="75F17DD4" w14:textId="2402EF3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C75332A" w14:textId="52AA5C5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could not write a book there.</w:t>
            </w:r>
          </w:p>
        </w:tc>
      </w:tr>
      <w:tr w:rsidR="001630D1" w:rsidRPr="00DD5393" w14:paraId="7FA9D8D0" w14:textId="77777777" w:rsidTr="00053918">
        <w:tc>
          <w:tcPr>
            <w:tcW w:w="1726" w:type="dxa"/>
            <w:tcBorders>
              <w:top w:val="nil"/>
              <w:left w:val="nil"/>
              <w:bottom w:val="nil"/>
              <w:right w:val="nil"/>
            </w:tcBorders>
          </w:tcPr>
          <w:p w14:paraId="0D5B68FA" w14:textId="7837BA5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6D6F60C" w14:textId="51C7013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wrote a book in Florence but couldn't publish it.</w:t>
            </w:r>
          </w:p>
        </w:tc>
      </w:tr>
      <w:tr w:rsidR="001630D1" w:rsidRPr="00DD5393" w14:paraId="7A844997" w14:textId="77777777" w:rsidTr="00053918">
        <w:tc>
          <w:tcPr>
            <w:tcW w:w="1726" w:type="dxa"/>
            <w:tcBorders>
              <w:top w:val="nil"/>
              <w:left w:val="nil"/>
              <w:bottom w:val="nil"/>
              <w:right w:val="nil"/>
            </w:tcBorders>
          </w:tcPr>
          <w:p w14:paraId="0C39A312"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A319094" w14:textId="6EB04256"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(quiet scene)</w:t>
            </w:r>
          </w:p>
        </w:tc>
      </w:tr>
      <w:tr w:rsidR="001630D1" w:rsidRPr="00DD5393" w14:paraId="012A5434" w14:textId="77777777" w:rsidTr="00053918">
        <w:tc>
          <w:tcPr>
            <w:tcW w:w="1726" w:type="dxa"/>
            <w:tcBorders>
              <w:top w:val="nil"/>
              <w:left w:val="nil"/>
              <w:bottom w:val="nil"/>
              <w:right w:val="nil"/>
            </w:tcBorders>
          </w:tcPr>
          <w:p w14:paraId="2F395395" w14:textId="0B62EB9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5484921" w14:textId="09F73E9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also thought that he always carried small stones in his pocket and carried them wherever he went. But now that he was being taken to that place, he was probably not even allowed to have pockets, let alone small stones.</w:t>
            </w:r>
          </w:p>
        </w:tc>
      </w:tr>
      <w:tr w:rsidR="001630D1" w:rsidRPr="00DD5393" w14:paraId="6B0B8554" w14:textId="77777777" w:rsidTr="00053918">
        <w:tc>
          <w:tcPr>
            <w:tcW w:w="1726" w:type="dxa"/>
            <w:tcBorders>
              <w:top w:val="nil"/>
              <w:left w:val="nil"/>
              <w:bottom w:val="nil"/>
              <w:right w:val="nil"/>
            </w:tcBorders>
          </w:tcPr>
          <w:p w14:paraId="0E4C9455" w14:textId="687B656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AE33F98" w14:textId="57246C3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(shouting) They dare not do it! Even so, he will not give up his doctrine. Remember he once said, "He who does not know the truth is but a fool; but he who knows the truth and calls it a lie is a sinner."</w:t>
            </w:r>
          </w:p>
        </w:tc>
      </w:tr>
      <w:tr w:rsidR="001630D1" w:rsidRPr="00DD5393" w14:paraId="4F48FC81" w14:textId="77777777" w:rsidTr="00053918">
        <w:tc>
          <w:tcPr>
            <w:tcW w:w="1726" w:type="dxa"/>
            <w:tcBorders>
              <w:top w:val="nil"/>
              <w:left w:val="nil"/>
              <w:bottom w:val="nil"/>
              <w:right w:val="nil"/>
            </w:tcBorders>
          </w:tcPr>
          <w:p w14:paraId="3103BB36" w14:textId="4C091B8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7731DF1B" w14:textId="7A9AB092" w:rsidR="001630D1" w:rsidRPr="00DD5393" w:rsidRDefault="001630D1" w:rsidP="001630D1">
            <w:pPr>
              <w:pStyle w:val="a1"/>
              <w:rPr>
                <w:rFonts w:asciiTheme="minorHAnsi" w:eastAsia="新宋体" w:hAnsiTheme="minorHAnsi" w:cstheme="minorHAnsi" w:hint="eastAsia"/>
              </w:rPr>
            </w:pPr>
            <w:r w:rsidRPr="00DD5393">
              <w:rPr>
                <w:rFonts w:asciiTheme="minorHAnsi" w:eastAsia="新宋体" w:hAnsiTheme="minorHAnsi" w:cstheme="minorHAnsi"/>
              </w:rPr>
              <w:t xml:space="preserve">I don't believe he's going to publicly repent, either, but they </w:t>
            </w:r>
            <w:r w:rsidR="006853B9">
              <w:rPr>
                <w:rFonts w:asciiTheme="minorHAnsi" w:eastAsia="新宋体" w:hAnsiTheme="minorHAnsi" w:cstheme="minorHAnsi" w:hint="eastAsia"/>
              </w:rPr>
              <w:t>h</w:t>
            </w:r>
            <w:r w:rsidR="006853B9">
              <w:rPr>
                <w:rFonts w:asciiTheme="minorHAnsi" w:eastAsia="新宋体" w:hAnsiTheme="minorHAnsi" w:cstheme="minorHAnsi"/>
              </w:rPr>
              <w:t>ave violence.</w:t>
            </w:r>
          </w:p>
        </w:tc>
      </w:tr>
      <w:tr w:rsidR="001630D1" w:rsidRPr="00DD5393" w14:paraId="076480E5" w14:textId="77777777" w:rsidTr="00053918">
        <w:tc>
          <w:tcPr>
            <w:tcW w:w="1726" w:type="dxa"/>
            <w:tcBorders>
              <w:top w:val="nil"/>
              <w:left w:val="nil"/>
              <w:bottom w:val="nil"/>
              <w:right w:val="nil"/>
            </w:tcBorders>
          </w:tcPr>
          <w:p w14:paraId="4B2C7C93" w14:textId="098E9D8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4B3F902" w14:textId="1A456D4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Violence cannot solve all problems.</w:t>
            </w:r>
          </w:p>
        </w:tc>
      </w:tr>
      <w:tr w:rsidR="001630D1" w:rsidRPr="00DD5393" w14:paraId="77176B8D" w14:textId="77777777" w:rsidTr="00053918">
        <w:tc>
          <w:tcPr>
            <w:tcW w:w="1726" w:type="dxa"/>
            <w:tcBorders>
              <w:top w:val="nil"/>
              <w:left w:val="nil"/>
              <w:bottom w:val="nil"/>
              <w:right w:val="nil"/>
            </w:tcBorders>
          </w:tcPr>
          <w:p w14:paraId="03110540" w14:textId="4F8A68D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F0327B7" w14:textId="6151A1D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maybe.</w:t>
            </w:r>
          </w:p>
        </w:tc>
      </w:tr>
      <w:tr w:rsidR="001630D1" w:rsidRPr="00DD5393" w14:paraId="59243C7A" w14:textId="77777777" w:rsidTr="00053918">
        <w:tc>
          <w:tcPr>
            <w:tcW w:w="1726" w:type="dxa"/>
            <w:tcBorders>
              <w:top w:val="nil"/>
              <w:left w:val="nil"/>
              <w:bottom w:val="nil"/>
              <w:right w:val="nil"/>
            </w:tcBorders>
          </w:tcPr>
          <w:p w14:paraId="793D5F05" w14:textId="77777777" w:rsidR="001630D1" w:rsidRPr="00DD5393" w:rsidRDefault="001630D1" w:rsidP="001630D1">
            <w:pPr>
              <w:pStyle w:val="a2"/>
              <w:rPr>
                <w:rFonts w:asciiTheme="minorHAnsi" w:eastAsia="新宋体" w:hAnsiTheme="minorHAnsi" w:cstheme="minorHAnsi"/>
              </w:rPr>
            </w:pPr>
          </w:p>
        </w:tc>
        <w:tc>
          <w:tcPr>
            <w:tcW w:w="7629" w:type="dxa"/>
            <w:tcBorders>
              <w:top w:val="nil"/>
              <w:left w:val="nil"/>
              <w:bottom w:val="nil"/>
              <w:right w:val="nil"/>
            </w:tcBorders>
          </w:tcPr>
          <w:p w14:paraId="4273377B" w14:textId="2CFCA392"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(quiet scene)</w:t>
            </w:r>
          </w:p>
        </w:tc>
      </w:tr>
      <w:tr w:rsidR="001630D1" w:rsidRPr="00DD5393" w14:paraId="5B0C4EDA" w14:textId="77777777" w:rsidTr="00053918">
        <w:tc>
          <w:tcPr>
            <w:tcW w:w="1726" w:type="dxa"/>
            <w:tcBorders>
              <w:top w:val="nil"/>
              <w:left w:val="nil"/>
              <w:bottom w:val="nil"/>
              <w:right w:val="nil"/>
            </w:tcBorders>
          </w:tcPr>
          <w:p w14:paraId="220FCA29" w14:textId="46EE425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2CB4469" w14:textId="6605086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He has been in prison for twenty-three days. The trial was held yesterday, and the judges' meeting is today. I remember visiting him the day after the </w:t>
            </w:r>
            <w:r w:rsidRPr="00DD5393">
              <w:rPr>
                <w:rFonts w:asciiTheme="minorHAnsi" w:eastAsia="新宋体" w:hAnsiTheme="minorHAnsi" w:cstheme="minorHAnsi"/>
              </w:rPr>
              <w:lastRenderedPageBreak/>
              <w:t>decree, and we sat talking in the garden. He compared his own work to a poem by Horace: "Winter and heat, near and far. real". He has been thinking about the truth.</w:t>
            </w:r>
          </w:p>
        </w:tc>
      </w:tr>
      <w:tr w:rsidR="001630D1" w:rsidRPr="00DD5393" w14:paraId="58C29C81" w14:textId="77777777" w:rsidTr="00053918">
        <w:tc>
          <w:tcPr>
            <w:tcW w:w="1726" w:type="dxa"/>
            <w:tcBorders>
              <w:top w:val="nil"/>
              <w:left w:val="nil"/>
              <w:bottom w:val="nil"/>
              <w:right w:val="nil"/>
            </w:tcBorders>
          </w:tcPr>
          <w:p w14:paraId="584BEAB4" w14:textId="6B78D75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7377DF68" w14:textId="0DB79B4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 you remember how he stood when the Academy of Rome examined his telescope? It looked exactly the same as usual. He puts his hands by his thighs and pokes his stomach and says, "Gentlemen, I ask for a little sanity!" (He laughs imitating Galileo's gesture. Silence)</w:t>
            </w:r>
          </w:p>
        </w:tc>
      </w:tr>
      <w:tr w:rsidR="001630D1" w:rsidRPr="00DD5393" w14:paraId="412CA92E" w14:textId="77777777" w:rsidTr="00053918">
        <w:tc>
          <w:tcPr>
            <w:tcW w:w="1726" w:type="dxa"/>
            <w:tcBorders>
              <w:top w:val="nil"/>
              <w:left w:val="nil"/>
              <w:bottom w:val="nil"/>
              <w:right w:val="nil"/>
            </w:tcBorders>
          </w:tcPr>
          <w:p w14:paraId="78C2A5D5" w14:textId="06D7B04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E60C32E" w14:textId="4A89C71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(pointing to Virginia) She is still praying that he will repent and give up his doctrine.</w:t>
            </w:r>
          </w:p>
        </w:tc>
      </w:tr>
      <w:tr w:rsidR="001630D1" w:rsidRPr="00DD5393" w14:paraId="7CF46E06" w14:textId="77777777" w:rsidTr="00053918">
        <w:tc>
          <w:tcPr>
            <w:tcW w:w="1726" w:type="dxa"/>
            <w:tcBorders>
              <w:top w:val="nil"/>
              <w:left w:val="nil"/>
              <w:bottom w:val="nil"/>
              <w:right w:val="nil"/>
            </w:tcBorders>
          </w:tcPr>
          <w:p w14:paraId="3033647B" w14:textId="792C9FF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EA28C7D" w14:textId="27844F3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let her go. After they talked to her, she</w:t>
            </w:r>
            <w:r w:rsidR="005A0D5E">
              <w:rPr>
                <w:rFonts w:asciiTheme="minorHAnsi" w:eastAsia="新宋体" w:hAnsiTheme="minorHAnsi" w:cstheme="minorHAnsi"/>
              </w:rPr>
              <w:t xml:space="preserve"> has lost all her mind</w:t>
            </w:r>
            <w:r w:rsidRPr="00DD5393">
              <w:rPr>
                <w:rFonts w:asciiTheme="minorHAnsi" w:eastAsia="新宋体" w:hAnsiTheme="minorHAnsi" w:cstheme="minorHAnsi"/>
              </w:rPr>
              <w:t>.</w:t>
            </w:r>
          </w:p>
        </w:tc>
      </w:tr>
      <w:tr w:rsidR="001630D1" w:rsidRPr="00DD5393" w14:paraId="2272E07C" w14:textId="77777777" w:rsidTr="00053918">
        <w:tc>
          <w:tcPr>
            <w:tcW w:w="1726" w:type="dxa"/>
            <w:tcBorders>
              <w:top w:val="nil"/>
              <w:left w:val="nil"/>
              <w:bottom w:val="nil"/>
              <w:right w:val="nil"/>
            </w:tcBorders>
          </w:tcPr>
          <w:p w14:paraId="095ED901"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6B7C0F9" w14:textId="2DAE6EC5"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(Mrs. Salti returns from outside)</w:t>
            </w:r>
          </w:p>
        </w:tc>
      </w:tr>
      <w:tr w:rsidR="001630D1" w:rsidRPr="00DD5393" w14:paraId="2522709F" w14:textId="77777777" w:rsidTr="00053918">
        <w:tc>
          <w:tcPr>
            <w:tcW w:w="1726" w:type="dxa"/>
            <w:tcBorders>
              <w:top w:val="nil"/>
              <w:left w:val="nil"/>
              <w:bottom w:val="nil"/>
              <w:right w:val="nil"/>
            </w:tcBorders>
          </w:tcPr>
          <w:p w14:paraId="460E2486" w14:textId="07C73DF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279BF568" w14:textId="19322AA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But it's back, it's really messy outside. Mister Galileo may be back soon. He may need a bed.</w:t>
            </w:r>
          </w:p>
        </w:tc>
      </w:tr>
      <w:tr w:rsidR="001630D1" w:rsidRPr="00DD5393" w14:paraId="7404FC33" w14:textId="77777777" w:rsidTr="00053918">
        <w:tc>
          <w:tcPr>
            <w:tcW w:w="1726" w:type="dxa"/>
            <w:tcBorders>
              <w:top w:val="nil"/>
              <w:left w:val="nil"/>
              <w:bottom w:val="nil"/>
              <w:right w:val="nil"/>
            </w:tcBorders>
          </w:tcPr>
          <w:p w14:paraId="3EE2A6B5" w14:textId="000DC0D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18223982" w14:textId="546D88D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let him go?</w:t>
            </w:r>
          </w:p>
        </w:tc>
      </w:tr>
      <w:tr w:rsidR="001630D1" w:rsidRPr="00DD5393" w14:paraId="41A52325" w14:textId="77777777" w:rsidTr="00053918">
        <w:tc>
          <w:tcPr>
            <w:tcW w:w="1726" w:type="dxa"/>
            <w:tcBorders>
              <w:top w:val="nil"/>
              <w:left w:val="nil"/>
              <w:bottom w:val="nil"/>
              <w:right w:val="nil"/>
            </w:tcBorders>
          </w:tcPr>
          <w:p w14:paraId="4003A05E" w14:textId="6260CCD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662C0412" w14:textId="79E981C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At five o'clock, they said, he was expected to make a public confession at a meeting of the Inquisition and renounce his doctrine. When the church bell rang at that time, it meant that he had publicly read the confession.</w:t>
            </w:r>
          </w:p>
        </w:tc>
      </w:tr>
      <w:tr w:rsidR="001630D1" w:rsidRPr="00DD5393" w14:paraId="59F23949" w14:textId="77777777" w:rsidTr="00053918">
        <w:tc>
          <w:tcPr>
            <w:tcW w:w="1726" w:type="dxa"/>
            <w:tcBorders>
              <w:top w:val="nil"/>
              <w:left w:val="nil"/>
              <w:bottom w:val="nil"/>
              <w:right w:val="nil"/>
            </w:tcBorders>
          </w:tcPr>
          <w:p w14:paraId="5CF663A7" w14:textId="0534A74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359DFF9" w14:textId="0D2F098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do not believe.</w:t>
            </w:r>
          </w:p>
        </w:tc>
      </w:tr>
      <w:tr w:rsidR="001630D1" w:rsidRPr="00DD5393" w14:paraId="58093CA2" w14:textId="77777777" w:rsidTr="00053918">
        <w:tc>
          <w:tcPr>
            <w:tcW w:w="1726" w:type="dxa"/>
            <w:tcBorders>
              <w:top w:val="nil"/>
              <w:left w:val="nil"/>
              <w:bottom w:val="nil"/>
              <w:right w:val="nil"/>
            </w:tcBorders>
          </w:tcPr>
          <w:p w14:paraId="2EE8086B" w14:textId="47FF11B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1697C911" w14:textId="646287E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It's full of people outside now, and I'll see if I can get him in through the back door then. (Down)</w:t>
            </w:r>
          </w:p>
        </w:tc>
      </w:tr>
      <w:tr w:rsidR="001630D1" w:rsidRPr="00DD5393" w14:paraId="56AC0467" w14:textId="77777777" w:rsidTr="00053918">
        <w:tc>
          <w:tcPr>
            <w:tcW w:w="1726" w:type="dxa"/>
            <w:tcBorders>
              <w:top w:val="nil"/>
              <w:left w:val="nil"/>
              <w:bottom w:val="nil"/>
              <w:right w:val="nil"/>
            </w:tcBorders>
          </w:tcPr>
          <w:p w14:paraId="54BD8551" w14:textId="7B44756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5B0474D" w14:textId="754E5FC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(Suddenly loudly) The moon is a piece of land, and it doesn't shine by itself. Venus doesn't emit light either, it revolves around the sun like the earth. Jupiter is not fixed on a spherical body, and has four satellites revolving around it. The sun is the center of the world, and it stands still in its place. The Earth is not the center of the world, nor is it static. He is the one who showed us all this. Violence cannot erase what one has witnessed.</w:t>
            </w:r>
          </w:p>
        </w:tc>
      </w:tr>
      <w:tr w:rsidR="001630D1" w:rsidRPr="00DD5393" w14:paraId="1C6C1E86" w14:textId="77777777" w:rsidTr="00053918">
        <w:tc>
          <w:tcPr>
            <w:tcW w:w="1726" w:type="dxa"/>
            <w:tcBorders>
              <w:top w:val="nil"/>
              <w:left w:val="nil"/>
              <w:bottom w:val="nil"/>
              <w:right w:val="nil"/>
            </w:tcBorders>
          </w:tcPr>
          <w:p w14:paraId="16D352E6" w14:textId="1D2147B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44200BA9" w14:textId="16224ED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(points to the clock on the wall) It's five o'clock! (Prays louder and louder)</w:t>
            </w:r>
          </w:p>
        </w:tc>
      </w:tr>
      <w:tr w:rsidR="001630D1" w:rsidRPr="00DD5393" w14:paraId="0637F875" w14:textId="77777777" w:rsidTr="00053918">
        <w:tc>
          <w:tcPr>
            <w:tcW w:w="1726" w:type="dxa"/>
            <w:tcBorders>
              <w:top w:val="nil"/>
              <w:left w:val="nil"/>
              <w:bottom w:val="nil"/>
              <w:right w:val="nil"/>
            </w:tcBorders>
          </w:tcPr>
          <w:p w14:paraId="50BFA3D1" w14:textId="65925A9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2FC5AE5" w14:textId="47A6602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can't take it anymore! They are killing the truth!</w:t>
            </w:r>
          </w:p>
        </w:tc>
      </w:tr>
      <w:tr w:rsidR="001630D1" w:rsidRPr="00DD5393" w14:paraId="6B091D2A" w14:textId="77777777" w:rsidTr="00053918">
        <w:tc>
          <w:tcPr>
            <w:tcW w:w="1726" w:type="dxa"/>
            <w:tcBorders>
              <w:top w:val="nil"/>
              <w:left w:val="nil"/>
              <w:bottom w:val="nil"/>
              <w:right w:val="nil"/>
            </w:tcBorders>
          </w:tcPr>
          <w:p w14:paraId="5EA576F8"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0CD1E349" w14:textId="4E7E0776"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(He covers his ears, and Sagredo covers his ears. But the bell does not strike. There is silence, except for Virginia who murmurs a prayer. After another moment, they drop their hands)</w:t>
            </w:r>
          </w:p>
        </w:tc>
      </w:tr>
      <w:tr w:rsidR="001630D1" w:rsidRPr="00DD5393" w14:paraId="73D11B91" w14:textId="77777777" w:rsidTr="00053918">
        <w:tc>
          <w:tcPr>
            <w:tcW w:w="1726" w:type="dxa"/>
            <w:tcBorders>
              <w:top w:val="nil"/>
              <w:left w:val="nil"/>
              <w:bottom w:val="nil"/>
              <w:right w:val="nil"/>
            </w:tcBorders>
          </w:tcPr>
          <w:p w14:paraId="1E46F055" w14:textId="773555F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227EC17A" w14:textId="1987760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Nothing happened. It's five past three.</w:t>
            </w:r>
          </w:p>
        </w:tc>
      </w:tr>
      <w:tr w:rsidR="001630D1" w:rsidRPr="00DD5393" w14:paraId="795B1556" w14:textId="77777777" w:rsidTr="00053918">
        <w:tc>
          <w:tcPr>
            <w:tcW w:w="1726" w:type="dxa"/>
            <w:tcBorders>
              <w:top w:val="nil"/>
              <w:left w:val="nil"/>
              <w:bottom w:val="nil"/>
              <w:right w:val="nil"/>
            </w:tcBorders>
          </w:tcPr>
          <w:p w14:paraId="47B26766" w14:textId="0013D93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2357F23" w14:textId="231BF04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resisted.</w:t>
            </w:r>
          </w:p>
        </w:tc>
      </w:tr>
      <w:tr w:rsidR="001630D1" w:rsidRPr="00DD5393" w14:paraId="035ED4ED" w14:textId="77777777" w:rsidTr="00053918">
        <w:tc>
          <w:tcPr>
            <w:tcW w:w="1726" w:type="dxa"/>
            <w:tcBorders>
              <w:top w:val="nil"/>
              <w:left w:val="nil"/>
              <w:bottom w:val="nil"/>
              <w:right w:val="nil"/>
            </w:tcBorders>
          </w:tcPr>
          <w:p w14:paraId="277E8DF7" w14:textId="2ADD0F3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3D190197" w14:textId="33E010A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did not abandon his doctrine.</w:t>
            </w:r>
          </w:p>
        </w:tc>
      </w:tr>
      <w:tr w:rsidR="001630D1" w:rsidRPr="00DD5393" w14:paraId="78C7911F" w14:textId="77777777" w:rsidTr="00053918">
        <w:tc>
          <w:tcPr>
            <w:tcW w:w="1726" w:type="dxa"/>
            <w:tcBorders>
              <w:top w:val="nil"/>
              <w:left w:val="nil"/>
              <w:bottom w:val="nil"/>
              <w:right w:val="nil"/>
            </w:tcBorders>
          </w:tcPr>
          <w:p w14:paraId="2538EA94" w14:textId="321EB3B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38BE471" w14:textId="4CD4113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Did not give up. How lucky we are! (He embraces Sagredo) This proves: violence cannot solve all problems! This proves: ignorance is not inviolable, it will eventually be defeated! This proves: people are not afraid of death!</w:t>
            </w:r>
          </w:p>
        </w:tc>
      </w:tr>
      <w:tr w:rsidR="001630D1" w:rsidRPr="00DD5393" w14:paraId="68ECEBF9" w14:textId="77777777" w:rsidTr="00053918">
        <w:tc>
          <w:tcPr>
            <w:tcW w:w="1726" w:type="dxa"/>
            <w:tcBorders>
              <w:top w:val="nil"/>
              <w:left w:val="nil"/>
              <w:bottom w:val="nil"/>
              <w:right w:val="nil"/>
            </w:tcBorders>
          </w:tcPr>
          <w:p w14:paraId="1EC71C18" w14:textId="64A261A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578D75CC" w14:textId="104951B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seem to be witnessing the dawn of an age of sanity. I also doubted for a moment that he would give up his doctrine, but he did not after all.</w:t>
            </w:r>
          </w:p>
        </w:tc>
      </w:tr>
      <w:tr w:rsidR="001630D1" w:rsidRPr="00DD5393" w14:paraId="11AE6031" w14:textId="77777777" w:rsidTr="00053918">
        <w:tc>
          <w:tcPr>
            <w:tcW w:w="1726" w:type="dxa"/>
            <w:tcBorders>
              <w:top w:val="nil"/>
              <w:left w:val="nil"/>
              <w:bottom w:val="nil"/>
              <w:right w:val="nil"/>
            </w:tcBorders>
          </w:tcPr>
          <w:p w14:paraId="0154A1B7" w14:textId="10E8D40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6CC964A" w14:textId="2B88D3E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I knew he wouldn't give up his faith. If he turns his back on his doctrine, it </w:t>
            </w:r>
            <w:r w:rsidR="005A0D5E">
              <w:rPr>
                <w:rFonts w:asciiTheme="minorHAnsi" w:eastAsia="新宋体" w:hAnsiTheme="minorHAnsi" w:cstheme="minorHAnsi" w:hint="eastAsia"/>
              </w:rPr>
              <w:t>d</w:t>
            </w:r>
            <w:r w:rsidR="005A0D5E">
              <w:rPr>
                <w:rFonts w:asciiTheme="minorHAnsi" w:eastAsia="新宋体" w:hAnsiTheme="minorHAnsi" w:cstheme="minorHAnsi"/>
              </w:rPr>
              <w:t xml:space="preserve">awn </w:t>
            </w:r>
            <w:r w:rsidRPr="00DD5393">
              <w:rPr>
                <w:rFonts w:asciiTheme="minorHAnsi" w:eastAsia="新宋体" w:hAnsiTheme="minorHAnsi" w:cstheme="minorHAnsi"/>
              </w:rPr>
              <w:t>will be dark again. But today everything is different! People, people who have suffered so much raised their heads and said: I have hope of living! All victories come from one person stepping up and saying that "no"!</w:t>
            </w:r>
          </w:p>
        </w:tc>
      </w:tr>
      <w:tr w:rsidR="001630D1" w:rsidRPr="00DD5393" w14:paraId="62FBF683" w14:textId="77777777" w:rsidTr="00053918">
        <w:tc>
          <w:tcPr>
            <w:tcW w:w="1726" w:type="dxa"/>
            <w:tcBorders>
              <w:top w:val="nil"/>
              <w:left w:val="nil"/>
              <w:bottom w:val="nil"/>
              <w:right w:val="nil"/>
            </w:tcBorders>
          </w:tcPr>
          <w:p w14:paraId="02F4A423"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E497434" w14:textId="3AFCC4A5"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cathedral bells chime suddenly. Everyone is dumbfounded and stupefied)</w:t>
            </w:r>
          </w:p>
        </w:tc>
      </w:tr>
      <w:tr w:rsidR="001630D1" w:rsidRPr="00DD5393" w14:paraId="178CEB9D" w14:textId="77777777" w:rsidTr="00053918">
        <w:tc>
          <w:tcPr>
            <w:tcW w:w="1726" w:type="dxa"/>
            <w:tcBorders>
              <w:top w:val="nil"/>
              <w:left w:val="nil"/>
              <w:bottom w:val="nil"/>
              <w:right w:val="nil"/>
            </w:tcBorders>
          </w:tcPr>
          <w:p w14:paraId="3BE61178" w14:textId="0929995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438F147" w14:textId="1CC9D76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t>
            </w:r>
            <w:r w:rsidR="005A0D5E" w:rsidRPr="00DD5393">
              <w:rPr>
                <w:rFonts w:asciiTheme="minorHAnsi" w:eastAsia="新宋体" w:hAnsiTheme="minorHAnsi" w:cstheme="minorHAnsi"/>
              </w:rPr>
              <w:t>Stands</w:t>
            </w:r>
            <w:r w:rsidRPr="00DD5393">
              <w:rPr>
                <w:rFonts w:asciiTheme="minorHAnsi" w:eastAsia="新宋体" w:hAnsiTheme="minorHAnsi" w:cstheme="minorHAnsi"/>
              </w:rPr>
              <w:t xml:space="preserve"> up) The church bells are ringing! He was not convicted!</w:t>
            </w:r>
          </w:p>
        </w:tc>
      </w:tr>
      <w:tr w:rsidR="001630D1" w:rsidRPr="00DD5393" w14:paraId="057991B9" w14:textId="77777777" w:rsidTr="00053918">
        <w:tc>
          <w:tcPr>
            <w:tcW w:w="1726" w:type="dxa"/>
            <w:tcBorders>
              <w:top w:val="nil"/>
              <w:left w:val="nil"/>
              <w:bottom w:val="nil"/>
              <w:right w:val="nil"/>
            </w:tcBorders>
          </w:tcPr>
          <w:p w14:paraId="02594CD3"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41E40808" w14:textId="291DDC4A"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stage goes dark. Virginia ran out. The picture of Galileo reciting the confession appeared on the TV:</w:t>
            </w:r>
          </w:p>
          <w:p w14:paraId="36E4E031" w14:textId="2F859D9B"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 xml:space="preserve">" I, Galileo Galilei, teacher of mathematics and physics in Florence, swear to repudiate the heliocentric views, etc., which I have taught. I swear to repudiate and curse all these errors and heresies, and any other </w:t>
            </w:r>
            <w:r w:rsidR="005A0D5E">
              <w:rPr>
                <w:rFonts w:asciiTheme="minorHAnsi" w:eastAsia="新宋体" w:hAnsiTheme="minorHAnsi" w:cstheme="minorHAnsi"/>
              </w:rPr>
              <w:t xml:space="preserve">fallacy </w:t>
            </w:r>
            <w:r w:rsidRPr="00DD5393">
              <w:rPr>
                <w:rFonts w:asciiTheme="minorHAnsi" w:eastAsia="新宋体" w:hAnsiTheme="minorHAnsi" w:cstheme="minorHAnsi"/>
              </w:rPr>
              <w:t xml:space="preserve">sum opposed to the Holy Church </w:t>
            </w:r>
            <w:r w:rsidR="005A0D5E">
              <w:rPr>
                <w:rFonts w:asciiTheme="minorHAnsi" w:eastAsia="新宋体" w:hAnsiTheme="minorHAnsi" w:cstheme="minorHAnsi"/>
              </w:rPr>
              <w:t>approach</w:t>
            </w:r>
            <w:r w:rsidRPr="00DD5393">
              <w:rPr>
                <w:rFonts w:asciiTheme="minorHAnsi" w:eastAsia="新宋体" w:hAnsiTheme="minorHAnsi" w:cstheme="minorHAnsi"/>
              </w:rPr>
              <w:t>."</w:t>
            </w:r>
          </w:p>
        </w:tc>
      </w:tr>
      <w:tr w:rsidR="001630D1" w:rsidRPr="00DD5393" w14:paraId="129CC306" w14:textId="77777777" w:rsidTr="00053918">
        <w:tc>
          <w:tcPr>
            <w:tcW w:w="1726" w:type="dxa"/>
            <w:tcBorders>
              <w:top w:val="nil"/>
              <w:left w:val="nil"/>
              <w:bottom w:val="nil"/>
              <w:right w:val="nil"/>
            </w:tcBorders>
          </w:tcPr>
          <w:p w14:paraId="673E8070" w14:textId="52903F7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3D23734" w14:textId="4D1BEA5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How unfortunate is a nation without heroes!</w:t>
            </w:r>
          </w:p>
        </w:tc>
      </w:tr>
      <w:tr w:rsidR="001630D1" w:rsidRPr="00DD5393" w14:paraId="5DE8420F" w14:textId="77777777" w:rsidTr="00053918">
        <w:tc>
          <w:tcPr>
            <w:tcW w:w="1726" w:type="dxa"/>
            <w:tcBorders>
              <w:top w:val="nil"/>
              <w:left w:val="nil"/>
              <w:bottom w:val="nil"/>
              <w:right w:val="nil"/>
            </w:tcBorders>
          </w:tcPr>
          <w:p w14:paraId="0C8F01C2"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5433229" w14:textId="7FB54318"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(Enter GALILEO. His face, haggard from imprisonment, interrogation, is almost unrecognizable. He hears what Andrea says. He stands a moment by the door, waiting for Andrea's greeting, but Andrea does not Turning his head. Due to his poor eyesight, Galileo slowly groped his way to the front, found a stool and sat down)</w:t>
            </w:r>
          </w:p>
        </w:tc>
      </w:tr>
      <w:tr w:rsidR="001630D1" w:rsidRPr="00DD5393" w14:paraId="4E00116E" w14:textId="77777777" w:rsidTr="00053918">
        <w:tc>
          <w:tcPr>
            <w:tcW w:w="1726" w:type="dxa"/>
            <w:tcBorders>
              <w:top w:val="nil"/>
              <w:left w:val="nil"/>
              <w:bottom w:val="nil"/>
              <w:right w:val="nil"/>
            </w:tcBorders>
          </w:tcPr>
          <w:p w14:paraId="493ECBCF" w14:textId="3195ECF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91D8EE8" w14:textId="1AE3679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don't want to see him. You tell him to go away.</w:t>
            </w:r>
          </w:p>
        </w:tc>
      </w:tr>
      <w:tr w:rsidR="001630D1" w:rsidRPr="00DD5393" w14:paraId="717ECBF3" w14:textId="77777777" w:rsidTr="00053918">
        <w:tc>
          <w:tcPr>
            <w:tcW w:w="1726" w:type="dxa"/>
            <w:tcBorders>
              <w:top w:val="nil"/>
              <w:left w:val="nil"/>
              <w:bottom w:val="nil"/>
              <w:right w:val="nil"/>
            </w:tcBorders>
          </w:tcPr>
          <w:p w14:paraId="776E6A79" w14:textId="73CE96F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61F790E7" w14:textId="18EE3E3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calm down.</w:t>
            </w:r>
          </w:p>
        </w:tc>
      </w:tr>
      <w:tr w:rsidR="001630D1" w:rsidRPr="00DD5393" w14:paraId="6F465E83" w14:textId="77777777" w:rsidTr="00053918">
        <w:tc>
          <w:tcPr>
            <w:tcW w:w="1726" w:type="dxa"/>
            <w:tcBorders>
              <w:top w:val="nil"/>
              <w:left w:val="nil"/>
              <w:bottom w:val="nil"/>
              <w:right w:val="nil"/>
            </w:tcBorders>
          </w:tcPr>
          <w:p w14:paraId="0F53FD7D" w14:textId="0C4B505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43062AD" w14:textId="2DBDC10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(Angrily drinking) Wine bags and rice bags! Save a dog's life! (sitting down) I feel sick.</w:t>
            </w:r>
          </w:p>
        </w:tc>
      </w:tr>
      <w:tr w:rsidR="001630D1" w:rsidRPr="00DD5393" w14:paraId="3621DDC0" w14:textId="77777777" w:rsidTr="00053918">
        <w:tc>
          <w:tcPr>
            <w:tcW w:w="1726" w:type="dxa"/>
            <w:tcBorders>
              <w:top w:val="nil"/>
              <w:left w:val="nil"/>
              <w:bottom w:val="nil"/>
              <w:right w:val="nil"/>
            </w:tcBorders>
          </w:tcPr>
          <w:p w14:paraId="0F84691B" w14:textId="7E7515C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5C0F272" w14:textId="29CADA3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(calmly) Pour him a glass of water.</w:t>
            </w:r>
          </w:p>
        </w:tc>
      </w:tr>
      <w:tr w:rsidR="001630D1" w:rsidRPr="00DD5393" w14:paraId="79638090" w14:textId="77777777" w:rsidTr="00053918">
        <w:tc>
          <w:tcPr>
            <w:tcW w:w="1726" w:type="dxa"/>
            <w:tcBorders>
              <w:top w:val="nil"/>
              <w:left w:val="nil"/>
              <w:bottom w:val="nil"/>
              <w:right w:val="nil"/>
            </w:tcBorders>
          </w:tcPr>
          <w:p w14:paraId="39070E09"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EB24DE7" w14:textId="35B6108A"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(Sagredo offers Andrea a glass of water. Galileo's confession begins again on TV)</w:t>
            </w:r>
          </w:p>
        </w:tc>
      </w:tr>
      <w:tr w:rsidR="001630D1" w:rsidRPr="00DD5393" w14:paraId="48F1AFF5" w14:textId="77777777" w:rsidTr="00053918">
        <w:tc>
          <w:tcPr>
            <w:tcW w:w="1726" w:type="dxa"/>
            <w:tcBorders>
              <w:top w:val="nil"/>
              <w:left w:val="nil"/>
              <w:bottom w:val="nil"/>
              <w:right w:val="nil"/>
            </w:tcBorders>
          </w:tcPr>
          <w:p w14:paraId="2504FA1F" w14:textId="12AAA9F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AFC37B3" w14:textId="6DB5185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If you give me a hand, I should be able to walk.</w:t>
            </w:r>
          </w:p>
        </w:tc>
      </w:tr>
      <w:tr w:rsidR="001630D1" w:rsidRPr="00DD5393" w14:paraId="4CAA0950" w14:textId="77777777" w:rsidTr="00053918">
        <w:tc>
          <w:tcPr>
            <w:tcW w:w="1726" w:type="dxa"/>
            <w:tcBorders>
              <w:top w:val="nil"/>
              <w:left w:val="nil"/>
              <w:bottom w:val="nil"/>
              <w:right w:val="nil"/>
            </w:tcBorders>
          </w:tcPr>
          <w:p w14:paraId="3636C8E9"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EC668A9" w14:textId="25252835"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(Sagredo supports him towards the door. Galileo begins to speak)</w:t>
            </w:r>
          </w:p>
        </w:tc>
      </w:tr>
      <w:tr w:rsidR="001630D1" w:rsidRPr="00DD5393" w14:paraId="6342EFD8" w14:textId="77777777" w:rsidTr="00053918">
        <w:tc>
          <w:tcPr>
            <w:tcW w:w="1726" w:type="dxa"/>
            <w:tcBorders>
              <w:top w:val="nil"/>
              <w:left w:val="nil"/>
              <w:bottom w:val="nil"/>
              <w:right w:val="nil"/>
            </w:tcBorders>
          </w:tcPr>
          <w:p w14:paraId="6FB44600" w14:textId="17C7003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1EE6FC6" w14:textId="1851578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 A nation in need of heroes is truly unlucky.</w:t>
            </w:r>
          </w:p>
        </w:tc>
      </w:tr>
      <w:tr w:rsidR="001630D1" w:rsidRPr="00DD5393" w14:paraId="322766F1" w14:textId="77777777" w:rsidTr="00053918">
        <w:tc>
          <w:tcPr>
            <w:tcW w:w="1726" w:type="dxa"/>
            <w:tcBorders>
              <w:top w:val="nil"/>
              <w:left w:val="nil"/>
              <w:bottom w:val="nil"/>
              <w:right w:val="nil"/>
            </w:tcBorders>
          </w:tcPr>
          <w:p w14:paraId="3CBFEC97"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9E4308D" w14:textId="0128AD26"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 Sorrowful music starts and the scene changes. Galileo sits still and is quickly drawn into an aged appearance by the make-up artist. The scene gradually changes to a dilapidated farmhouse. Throughout the process, Virginia reads the following lines )</w:t>
            </w:r>
          </w:p>
        </w:tc>
      </w:tr>
      <w:tr w:rsidR="001630D1" w:rsidRPr="00DD5393" w14:paraId="056172F8" w14:textId="77777777" w:rsidTr="00053918">
        <w:tc>
          <w:tcPr>
            <w:tcW w:w="1726" w:type="dxa"/>
            <w:tcBorders>
              <w:top w:val="nil"/>
              <w:left w:val="nil"/>
              <w:bottom w:val="nil"/>
              <w:right w:val="nil"/>
            </w:tcBorders>
          </w:tcPr>
          <w:p w14:paraId="656197C2" w14:textId="69ADC57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30629BEC" w14:textId="5EB74A98" w:rsidR="00C82F63"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 horse will break its leg if it falls from a height of more than one meter, but a dog will not fall if it falls from the same height. All will be safe and sound. These are obvious facts. In the same way, small plants are easier to maintain themselves: an oak tree fifty or sixty meters high is often not as easy to maintain a reasonable proportion of branches and trunks as a small tree. Nature will not permit a horse to grow twenty times, nor a man twenty times in height, unless the proportions of the bones are altered, and the quality of the bones greatly strengthened. People always think that big and small machines are equally durable, but this idea is obviously wrong.</w:t>
            </w:r>
          </w:p>
          <w:p w14:paraId="67929903" w14:textId="4E7D1A3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—Excerpt from Galileo's "Dialogues"</w:t>
            </w:r>
          </w:p>
          <w:p w14:paraId="6C07E177" w14:textId="5204899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 xml:space="preserve">From 1633 to 1642, Galileo was imprisoned in a farmhouse on the outskirts of Florence as a prisoner of the Inquisition </w:t>
            </w:r>
            <w:r w:rsidR="00C82F63" w:rsidRPr="00DD5393">
              <w:rPr>
                <w:rFonts w:asciiTheme="minorHAnsi" w:eastAsia="新宋体" w:hAnsiTheme="minorHAnsi" w:cstheme="minorHAnsi"/>
              </w:rPr>
              <w:t>until his death.</w:t>
            </w:r>
          </w:p>
        </w:tc>
      </w:tr>
      <w:tr w:rsidR="001630D1" w:rsidRPr="00DD5393" w14:paraId="5DC105DB" w14:textId="77777777" w:rsidTr="00053918">
        <w:tc>
          <w:tcPr>
            <w:tcW w:w="1726" w:type="dxa"/>
            <w:tcBorders>
              <w:top w:val="nil"/>
              <w:left w:val="nil"/>
              <w:bottom w:val="nil"/>
              <w:right w:val="nil"/>
            </w:tcBorders>
          </w:tcPr>
          <w:p w14:paraId="03740714"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54045C3" w14:textId="77777777" w:rsidR="001630D1" w:rsidRPr="00DD5393" w:rsidRDefault="001630D1" w:rsidP="001630D1">
            <w:pPr>
              <w:pStyle w:val="a1"/>
              <w:rPr>
                <w:rFonts w:asciiTheme="minorHAnsi" w:eastAsia="新宋体" w:hAnsiTheme="minorHAnsi" w:cstheme="minorHAnsi"/>
              </w:rPr>
            </w:pPr>
          </w:p>
        </w:tc>
      </w:tr>
      <w:tr w:rsidR="001630D1" w:rsidRPr="00DD5393" w14:paraId="5EA5C067" w14:textId="77777777" w:rsidTr="00FA4219">
        <w:tc>
          <w:tcPr>
            <w:tcW w:w="9355" w:type="dxa"/>
            <w:gridSpan w:val="2"/>
            <w:tcBorders>
              <w:top w:val="nil"/>
              <w:left w:val="nil"/>
              <w:bottom w:val="nil"/>
              <w:right w:val="nil"/>
            </w:tcBorders>
          </w:tcPr>
          <w:p w14:paraId="2F0E9CE5" w14:textId="2B01453C" w:rsidR="001630D1" w:rsidRPr="00DD5393" w:rsidRDefault="001630D1" w:rsidP="001630D1">
            <w:pPr>
              <w:pStyle w:val="a"/>
              <w:rPr>
                <w:rFonts w:asciiTheme="minorHAnsi" w:eastAsia="新宋体" w:hAnsiTheme="minorHAnsi" w:cstheme="minorHAnsi"/>
              </w:rPr>
            </w:pPr>
            <w:r w:rsidRPr="00DD5393">
              <w:rPr>
                <w:rFonts w:asciiTheme="minorHAnsi" w:eastAsia="新宋体" w:hAnsiTheme="minorHAnsi" w:cstheme="minorHAnsi"/>
              </w:rPr>
              <w:t>Scene 9 A farmhouse on the outskirts of Florence</w:t>
            </w:r>
          </w:p>
        </w:tc>
      </w:tr>
      <w:tr w:rsidR="001630D1" w:rsidRPr="00DD5393" w14:paraId="75871C6D" w14:textId="77777777" w:rsidTr="00053918">
        <w:tc>
          <w:tcPr>
            <w:tcW w:w="1726" w:type="dxa"/>
            <w:tcBorders>
              <w:top w:val="nil"/>
              <w:left w:val="nil"/>
              <w:bottom w:val="nil"/>
              <w:right w:val="nil"/>
            </w:tcBorders>
          </w:tcPr>
          <w:p w14:paraId="160BA480"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7B27D8B" w14:textId="50B71B27"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(At this point the scene change is complete: a spacious room with a table, chairs and a globe. Galileo, aged and half-blind, is experimenting with small wooden balls on a curved track. A monk guards the The door. There is a knock. Virginia goes out, then up again, carrying a goose )</w:t>
            </w:r>
          </w:p>
        </w:tc>
      </w:tr>
      <w:tr w:rsidR="001630D1" w:rsidRPr="00DD5393" w14:paraId="54C61DAA" w14:textId="77777777" w:rsidTr="00053918">
        <w:tc>
          <w:tcPr>
            <w:tcW w:w="1726" w:type="dxa"/>
            <w:tcBorders>
              <w:top w:val="nil"/>
              <w:left w:val="nil"/>
              <w:bottom w:val="nil"/>
              <w:right w:val="nil"/>
            </w:tcBorders>
          </w:tcPr>
          <w:p w14:paraId="5038EDCF" w14:textId="274FF11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monk</w:t>
            </w:r>
          </w:p>
        </w:tc>
        <w:tc>
          <w:tcPr>
            <w:tcW w:w="7629" w:type="dxa"/>
            <w:tcBorders>
              <w:top w:val="nil"/>
              <w:left w:val="nil"/>
              <w:bottom w:val="nil"/>
              <w:right w:val="nil"/>
            </w:tcBorders>
          </w:tcPr>
          <w:p w14:paraId="3307FEC8" w14:textId="1BAC35B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What's this?</w:t>
            </w:r>
          </w:p>
        </w:tc>
      </w:tr>
      <w:tr w:rsidR="001630D1" w:rsidRPr="00DD5393" w14:paraId="3B9FEF20" w14:textId="77777777" w:rsidTr="00053918">
        <w:tc>
          <w:tcPr>
            <w:tcW w:w="1726" w:type="dxa"/>
            <w:tcBorders>
              <w:top w:val="nil"/>
              <w:left w:val="nil"/>
              <w:bottom w:val="nil"/>
              <w:right w:val="nil"/>
            </w:tcBorders>
          </w:tcPr>
          <w:p w14:paraId="496D8C12" w14:textId="0F15A0B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AA373D8" w14:textId="1B99980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Goose from someone else.</w:t>
            </w:r>
          </w:p>
        </w:tc>
      </w:tr>
      <w:tr w:rsidR="001630D1" w:rsidRPr="00DD5393" w14:paraId="121AAD91" w14:textId="77777777" w:rsidTr="00053918">
        <w:tc>
          <w:tcPr>
            <w:tcW w:w="1726" w:type="dxa"/>
            <w:tcBorders>
              <w:top w:val="nil"/>
              <w:left w:val="nil"/>
              <w:bottom w:val="nil"/>
              <w:right w:val="nil"/>
            </w:tcBorders>
          </w:tcPr>
          <w:p w14:paraId="597C4458" w14:textId="7A68BB3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monk</w:t>
            </w:r>
          </w:p>
        </w:tc>
        <w:tc>
          <w:tcPr>
            <w:tcW w:w="7629" w:type="dxa"/>
            <w:tcBorders>
              <w:top w:val="nil"/>
              <w:left w:val="nil"/>
              <w:bottom w:val="nil"/>
              <w:right w:val="nil"/>
            </w:tcBorders>
          </w:tcPr>
          <w:p w14:paraId="0F56DAF5" w14:textId="0CF15CE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Who sent it?</w:t>
            </w:r>
          </w:p>
        </w:tc>
      </w:tr>
      <w:tr w:rsidR="001630D1" w:rsidRPr="00DD5393" w14:paraId="3C96BD8B" w14:textId="77777777" w:rsidTr="00053918">
        <w:tc>
          <w:tcPr>
            <w:tcW w:w="1726" w:type="dxa"/>
            <w:tcBorders>
              <w:top w:val="nil"/>
              <w:left w:val="nil"/>
              <w:bottom w:val="nil"/>
              <w:right w:val="nil"/>
            </w:tcBorders>
          </w:tcPr>
          <w:p w14:paraId="284AD03C" w14:textId="3B8D4D5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9235C3F" w14:textId="5B79C35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didn't say anything, and asked me to tell Mr. Galileo that it was given by a passerby.</w:t>
            </w:r>
          </w:p>
        </w:tc>
      </w:tr>
      <w:tr w:rsidR="001630D1" w:rsidRPr="00DD5393" w14:paraId="4BD97FB0" w14:textId="77777777" w:rsidTr="00053918">
        <w:tc>
          <w:tcPr>
            <w:tcW w:w="1726" w:type="dxa"/>
            <w:tcBorders>
              <w:top w:val="nil"/>
              <w:left w:val="nil"/>
              <w:bottom w:val="nil"/>
              <w:right w:val="nil"/>
            </w:tcBorders>
          </w:tcPr>
          <w:p w14:paraId="434E9FAF"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A50E121" w14:textId="5323BFF6"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monk examines it and returns it to Virginia with confidence. She shows Galileo the goose)</w:t>
            </w:r>
          </w:p>
        </w:tc>
      </w:tr>
      <w:tr w:rsidR="001630D1" w:rsidRPr="00DD5393" w14:paraId="17DDD894" w14:textId="77777777" w:rsidTr="00053918">
        <w:tc>
          <w:tcPr>
            <w:tcW w:w="1726" w:type="dxa"/>
            <w:tcBorders>
              <w:top w:val="nil"/>
              <w:left w:val="nil"/>
              <w:bottom w:val="nil"/>
              <w:right w:val="nil"/>
            </w:tcBorders>
          </w:tcPr>
          <w:p w14:paraId="68B04F13" w14:textId="703C483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4ED68CA1" w14:textId="406EE90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 passer-by who asked not to be named has brought you a gift.</w:t>
            </w:r>
          </w:p>
        </w:tc>
      </w:tr>
      <w:tr w:rsidR="001630D1" w:rsidRPr="00DD5393" w14:paraId="5C34E7F6" w14:textId="77777777" w:rsidTr="00053918">
        <w:tc>
          <w:tcPr>
            <w:tcW w:w="1726" w:type="dxa"/>
            <w:tcBorders>
              <w:top w:val="nil"/>
              <w:left w:val="nil"/>
              <w:bottom w:val="nil"/>
              <w:right w:val="nil"/>
            </w:tcBorders>
          </w:tcPr>
          <w:p w14:paraId="17217154" w14:textId="69EA1B1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9055258" w14:textId="1184B83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 gift?</w:t>
            </w:r>
          </w:p>
        </w:tc>
      </w:tr>
      <w:tr w:rsidR="001630D1" w:rsidRPr="00DD5393" w14:paraId="7B833140" w14:textId="77777777" w:rsidTr="00053918">
        <w:tc>
          <w:tcPr>
            <w:tcW w:w="1726" w:type="dxa"/>
            <w:tcBorders>
              <w:top w:val="nil"/>
              <w:left w:val="nil"/>
              <w:bottom w:val="nil"/>
              <w:right w:val="nil"/>
            </w:tcBorders>
          </w:tcPr>
          <w:p w14:paraId="277C5D57" w14:textId="39C9AFA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691591B1" w14:textId="38BBE65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Can't you see?</w:t>
            </w:r>
          </w:p>
        </w:tc>
      </w:tr>
      <w:tr w:rsidR="001630D1" w:rsidRPr="00DD5393" w14:paraId="449DF221" w14:textId="77777777" w:rsidTr="00053918">
        <w:tc>
          <w:tcPr>
            <w:tcW w:w="1726" w:type="dxa"/>
            <w:tcBorders>
              <w:top w:val="nil"/>
              <w:left w:val="nil"/>
              <w:bottom w:val="nil"/>
              <w:right w:val="nil"/>
            </w:tcBorders>
          </w:tcPr>
          <w:p w14:paraId="5C5B9F1C" w14:textId="2B8B999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1F3E4D1" w14:textId="20D03E1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can not see clearly. (Going forward to take it) It's a goose. Still quite heavy. I can still eat a few bites.</w:t>
            </w:r>
          </w:p>
        </w:tc>
      </w:tr>
      <w:tr w:rsidR="001630D1" w:rsidRPr="00DD5393" w14:paraId="7C40865F" w14:textId="77777777" w:rsidTr="00053918">
        <w:tc>
          <w:tcPr>
            <w:tcW w:w="1726" w:type="dxa"/>
            <w:tcBorders>
              <w:top w:val="nil"/>
              <w:left w:val="nil"/>
              <w:bottom w:val="nil"/>
              <w:right w:val="nil"/>
            </w:tcBorders>
          </w:tcPr>
          <w:p w14:paraId="435F559A" w14:textId="6F559B7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3B63BC6D" w14:textId="712A6FC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Just finished dinner, why are you hungry again! What's wrong with your eyes? You should be able to see what I'm holding from over there at the table.</w:t>
            </w:r>
          </w:p>
        </w:tc>
      </w:tr>
      <w:tr w:rsidR="001630D1" w:rsidRPr="00DD5393" w14:paraId="6026A408" w14:textId="77777777" w:rsidTr="00053918">
        <w:tc>
          <w:tcPr>
            <w:tcW w:w="1726" w:type="dxa"/>
            <w:tcBorders>
              <w:top w:val="nil"/>
              <w:left w:val="nil"/>
              <w:bottom w:val="nil"/>
              <w:right w:val="nil"/>
            </w:tcBorders>
          </w:tcPr>
          <w:p w14:paraId="02B4E265" w14:textId="6080CDE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05DF902" w14:textId="57118FC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Because you stand in the dark.</w:t>
            </w:r>
          </w:p>
        </w:tc>
      </w:tr>
      <w:tr w:rsidR="001630D1" w:rsidRPr="00DD5393" w14:paraId="378FFC31" w14:textId="77777777" w:rsidTr="00053918">
        <w:tc>
          <w:tcPr>
            <w:tcW w:w="1726" w:type="dxa"/>
            <w:tcBorders>
              <w:top w:val="nil"/>
              <w:left w:val="nil"/>
              <w:bottom w:val="nil"/>
              <w:right w:val="nil"/>
            </w:tcBorders>
          </w:tcPr>
          <w:p w14:paraId="06615AAC" w14:textId="46E10A3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FE0364C" w14:textId="4221BF5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place where I was standing was obviously quite bright. (carries the goose down)</w:t>
            </w:r>
          </w:p>
        </w:tc>
      </w:tr>
      <w:tr w:rsidR="001630D1" w:rsidRPr="00DD5393" w14:paraId="646CC895" w14:textId="77777777" w:rsidTr="00053918">
        <w:tc>
          <w:tcPr>
            <w:tcW w:w="1726" w:type="dxa"/>
            <w:tcBorders>
              <w:top w:val="nil"/>
              <w:left w:val="nil"/>
              <w:bottom w:val="nil"/>
              <w:right w:val="nil"/>
            </w:tcBorders>
          </w:tcPr>
          <w:p w14:paraId="347C4575" w14:textId="37D395A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E8160D7" w14:textId="7322B16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Remember to add some onions, and a few more apples.</w:t>
            </w:r>
          </w:p>
        </w:tc>
      </w:tr>
      <w:tr w:rsidR="001630D1" w:rsidRPr="00DD5393" w14:paraId="1FE165B1" w14:textId="77777777" w:rsidTr="00053918">
        <w:tc>
          <w:tcPr>
            <w:tcW w:w="1726" w:type="dxa"/>
            <w:tcBorders>
              <w:top w:val="nil"/>
              <w:left w:val="nil"/>
              <w:bottom w:val="nil"/>
              <w:right w:val="nil"/>
            </w:tcBorders>
          </w:tcPr>
          <w:p w14:paraId="0F3C1567" w14:textId="1016C72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F0DCF96" w14:textId="4B18BC4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(to the monk) We must send for the ophthalmologist. My dad sat at the table and couldn't even see what the goose was.</w:t>
            </w:r>
          </w:p>
        </w:tc>
      </w:tr>
      <w:tr w:rsidR="001630D1" w:rsidRPr="00DD5393" w14:paraId="15F351B5" w14:textId="77777777" w:rsidTr="00053918">
        <w:tc>
          <w:tcPr>
            <w:tcW w:w="1726" w:type="dxa"/>
            <w:tcBorders>
              <w:top w:val="nil"/>
              <w:left w:val="nil"/>
              <w:bottom w:val="nil"/>
              <w:right w:val="nil"/>
            </w:tcBorders>
          </w:tcPr>
          <w:p w14:paraId="65859D37" w14:textId="28C4DC4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monk</w:t>
            </w:r>
          </w:p>
        </w:tc>
        <w:tc>
          <w:tcPr>
            <w:tcW w:w="7629" w:type="dxa"/>
            <w:tcBorders>
              <w:top w:val="nil"/>
              <w:left w:val="nil"/>
              <w:bottom w:val="nil"/>
              <w:right w:val="nil"/>
            </w:tcBorders>
          </w:tcPr>
          <w:p w14:paraId="51ED416A" w14:textId="106FF06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This requires the approval of the Bishop. Has he written something himself again recently?</w:t>
            </w:r>
          </w:p>
        </w:tc>
      </w:tr>
      <w:tr w:rsidR="001630D1" w:rsidRPr="00DD5393" w14:paraId="60025FF1" w14:textId="77777777" w:rsidTr="00053918">
        <w:tc>
          <w:tcPr>
            <w:tcW w:w="1726" w:type="dxa"/>
            <w:tcBorders>
              <w:top w:val="nil"/>
              <w:left w:val="nil"/>
              <w:bottom w:val="nil"/>
              <w:right w:val="nil"/>
            </w:tcBorders>
          </w:tcPr>
          <w:p w14:paraId="61AE8DA8" w14:textId="4EF1B67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07D3FBA" w14:textId="59A714D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 His books are all dictated and written down by me, as you know. The last two pages written are given to you.</w:t>
            </w:r>
          </w:p>
        </w:tc>
      </w:tr>
      <w:tr w:rsidR="001630D1" w:rsidRPr="00DD5393" w14:paraId="6140E3BC" w14:textId="77777777" w:rsidTr="00053918">
        <w:tc>
          <w:tcPr>
            <w:tcW w:w="1726" w:type="dxa"/>
            <w:tcBorders>
              <w:top w:val="nil"/>
              <w:left w:val="nil"/>
              <w:bottom w:val="nil"/>
              <w:right w:val="nil"/>
            </w:tcBorders>
          </w:tcPr>
          <w:p w14:paraId="331E4A3C" w14:textId="2F19F4E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monk</w:t>
            </w:r>
          </w:p>
        </w:tc>
        <w:tc>
          <w:tcPr>
            <w:tcW w:w="7629" w:type="dxa"/>
            <w:tcBorders>
              <w:top w:val="nil"/>
              <w:left w:val="nil"/>
              <w:bottom w:val="nil"/>
              <w:right w:val="nil"/>
            </w:tcBorders>
          </w:tcPr>
          <w:p w14:paraId="2C129DEA" w14:textId="0E7741F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is an old fox, very cunning.</w:t>
            </w:r>
          </w:p>
        </w:tc>
      </w:tr>
      <w:tr w:rsidR="001630D1" w:rsidRPr="00DD5393" w14:paraId="222CE004" w14:textId="77777777" w:rsidTr="00053918">
        <w:tc>
          <w:tcPr>
            <w:tcW w:w="1726" w:type="dxa"/>
            <w:tcBorders>
              <w:top w:val="nil"/>
              <w:left w:val="nil"/>
              <w:bottom w:val="nil"/>
              <w:right w:val="nil"/>
            </w:tcBorders>
          </w:tcPr>
          <w:p w14:paraId="5DB72B3E" w14:textId="7712619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702D186" w14:textId="04A8916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violated no discipline, and his repentance was sincere. I've been staring at him. (Hands the goose to him) Please tell the kitchen to fry the foie gras, add an onion and an apple. (back to Galileo) It's time we thought about your eye disease. Stop fiddling with wooden balls and dictate another paragraph from this week's letter to the Archbishop. The archbishop has been asking you what you think of his canons. (sit down and prepare to dictate)</w:t>
            </w:r>
          </w:p>
        </w:tc>
      </w:tr>
      <w:tr w:rsidR="001630D1" w:rsidRPr="00DD5393" w14:paraId="6376A085" w14:textId="77777777" w:rsidTr="00053918">
        <w:tc>
          <w:tcPr>
            <w:tcW w:w="1726" w:type="dxa"/>
            <w:tcBorders>
              <w:top w:val="nil"/>
              <w:left w:val="nil"/>
              <w:bottom w:val="nil"/>
              <w:right w:val="nil"/>
            </w:tcBorders>
          </w:tcPr>
          <w:p w14:paraId="7D0F395C" w14:textId="641794B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C18836C" w14:textId="1803F7D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Where did it go?</w:t>
            </w:r>
          </w:p>
        </w:tc>
      </w:tr>
      <w:tr w:rsidR="001630D1" w:rsidRPr="00DD5393" w14:paraId="620BAC08" w14:textId="77777777" w:rsidTr="00053918">
        <w:tc>
          <w:tcPr>
            <w:tcW w:w="1726" w:type="dxa"/>
            <w:tcBorders>
              <w:top w:val="nil"/>
              <w:left w:val="nil"/>
              <w:bottom w:val="nil"/>
              <w:right w:val="nil"/>
            </w:tcBorders>
          </w:tcPr>
          <w:p w14:paraId="5C001530" w14:textId="069AD68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A39AF6D" w14:textId="4307CA2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Paragraph 4: "Regarding the riots in the Arsenal of Venice, I agree with the Bishop in his attitude towards the rioting workers ..."</w:t>
            </w:r>
          </w:p>
        </w:tc>
      </w:tr>
      <w:tr w:rsidR="001630D1" w:rsidRPr="00DD5393" w14:paraId="2A48C552" w14:textId="77777777" w:rsidTr="00053918">
        <w:tc>
          <w:tcPr>
            <w:tcW w:w="1726" w:type="dxa"/>
            <w:tcBorders>
              <w:top w:val="nil"/>
              <w:left w:val="nil"/>
              <w:bottom w:val="nil"/>
              <w:right w:val="nil"/>
            </w:tcBorders>
          </w:tcPr>
          <w:p w14:paraId="187DDB50" w14:textId="57C4D20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F5350A0" w14:textId="24C7D30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right. "I agree with my lord bishop in the attitude of the troubled workers, that is, rather than raise the wages of the workmanship and the workmanship of the cable, it is better to give them some broth in the spirit of fraternal Christianity. For, strengthen their faith instead of their It seems wiser. As a saint said: Do many good deeds, and you will be rewarded.” What do you think?</w:t>
            </w:r>
          </w:p>
        </w:tc>
      </w:tr>
      <w:tr w:rsidR="001630D1" w:rsidRPr="00DD5393" w14:paraId="07C17FF1" w14:textId="77777777" w:rsidTr="00053918">
        <w:tc>
          <w:tcPr>
            <w:tcW w:w="1726" w:type="dxa"/>
            <w:tcBorders>
              <w:top w:val="nil"/>
              <w:left w:val="nil"/>
              <w:bottom w:val="nil"/>
              <w:right w:val="nil"/>
            </w:tcBorders>
          </w:tcPr>
          <w:p w14:paraId="4F5B847E" w14:textId="0DB431B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4F6B66F" w14:textId="6D6B2EE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Great, Dad.</w:t>
            </w:r>
          </w:p>
        </w:tc>
      </w:tr>
      <w:tr w:rsidR="001630D1" w:rsidRPr="00DD5393" w14:paraId="2F90CC60" w14:textId="77777777" w:rsidTr="00053918">
        <w:tc>
          <w:tcPr>
            <w:tcW w:w="1726" w:type="dxa"/>
            <w:tcBorders>
              <w:top w:val="nil"/>
              <w:left w:val="nil"/>
              <w:bottom w:val="nil"/>
              <w:right w:val="nil"/>
            </w:tcBorders>
          </w:tcPr>
          <w:p w14:paraId="43AE6774" w14:textId="5BE97D0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4C39DFE" w14:textId="59513BC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Don't you think it could be mistaken for irony?</w:t>
            </w:r>
          </w:p>
        </w:tc>
      </w:tr>
      <w:tr w:rsidR="001630D1" w:rsidRPr="00DD5393" w14:paraId="3D4A1418" w14:textId="77777777" w:rsidTr="00053918">
        <w:tc>
          <w:tcPr>
            <w:tcW w:w="1726" w:type="dxa"/>
            <w:tcBorders>
              <w:top w:val="nil"/>
              <w:left w:val="nil"/>
              <w:bottom w:val="nil"/>
              <w:right w:val="nil"/>
            </w:tcBorders>
          </w:tcPr>
          <w:p w14:paraId="15B9AA57" w14:textId="679ADB8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EC882AE" w14:textId="66695F5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 the Archbishop will be pleased. He is a practical man.</w:t>
            </w:r>
          </w:p>
        </w:tc>
      </w:tr>
      <w:tr w:rsidR="001630D1" w:rsidRPr="00DD5393" w14:paraId="5A7588B6" w14:textId="77777777" w:rsidTr="00053918">
        <w:tc>
          <w:tcPr>
            <w:tcW w:w="1726" w:type="dxa"/>
            <w:tcBorders>
              <w:top w:val="nil"/>
              <w:left w:val="nil"/>
              <w:bottom w:val="nil"/>
              <w:right w:val="nil"/>
            </w:tcBorders>
          </w:tcPr>
          <w:p w14:paraId="006DE38F"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2BF92F5" w14:textId="51A69622"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(There is a knock at the door. The monk opens it. It is Andrea Sarti. He is now middle-aged.)</w:t>
            </w:r>
          </w:p>
        </w:tc>
      </w:tr>
      <w:tr w:rsidR="001630D1" w:rsidRPr="00DD5393" w14:paraId="57E2AAA7" w14:textId="77777777" w:rsidTr="00053918">
        <w:tc>
          <w:tcPr>
            <w:tcW w:w="1726" w:type="dxa"/>
            <w:tcBorders>
              <w:top w:val="nil"/>
              <w:left w:val="nil"/>
              <w:bottom w:val="nil"/>
              <w:right w:val="nil"/>
            </w:tcBorders>
          </w:tcPr>
          <w:p w14:paraId="3C8D3F08" w14:textId="211BE8B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Andrea</w:t>
            </w:r>
          </w:p>
        </w:tc>
        <w:tc>
          <w:tcPr>
            <w:tcW w:w="7629" w:type="dxa"/>
            <w:tcBorders>
              <w:top w:val="nil"/>
              <w:left w:val="nil"/>
              <w:bottom w:val="nil"/>
              <w:right w:val="nil"/>
            </w:tcBorders>
          </w:tcPr>
          <w:p w14:paraId="11B7EBED" w14:textId="01589DA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Good evening. I was about to leave Italy to do scientific research in Holland, and I was asked to stop by and visit him, so that they would know how he was doing.</w:t>
            </w:r>
          </w:p>
        </w:tc>
      </w:tr>
      <w:tr w:rsidR="001630D1" w:rsidRPr="00DD5393" w14:paraId="16AD5A06" w14:textId="77777777" w:rsidTr="00053918">
        <w:tc>
          <w:tcPr>
            <w:tcW w:w="1726" w:type="dxa"/>
            <w:tcBorders>
              <w:top w:val="nil"/>
              <w:left w:val="nil"/>
              <w:bottom w:val="nil"/>
              <w:right w:val="nil"/>
            </w:tcBorders>
          </w:tcPr>
          <w:p w14:paraId="0649FAD1" w14:textId="5B05752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F27D899" w14:textId="198495B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I'm not sure if he wants to see you or not. You never came here.</w:t>
            </w:r>
          </w:p>
        </w:tc>
      </w:tr>
      <w:tr w:rsidR="001630D1" w:rsidRPr="00DD5393" w14:paraId="0389C3C8" w14:textId="77777777" w:rsidTr="00053918">
        <w:tc>
          <w:tcPr>
            <w:tcW w:w="1726" w:type="dxa"/>
            <w:tcBorders>
              <w:top w:val="nil"/>
              <w:left w:val="nil"/>
              <w:bottom w:val="nil"/>
              <w:right w:val="nil"/>
            </w:tcBorders>
          </w:tcPr>
          <w:p w14:paraId="09F310B2" w14:textId="05C89C3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CD431DD" w14:textId="7714D06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ask him.</w:t>
            </w:r>
          </w:p>
        </w:tc>
      </w:tr>
      <w:tr w:rsidR="001630D1" w:rsidRPr="00DD5393" w14:paraId="553A3F50" w14:textId="77777777" w:rsidTr="00053918">
        <w:tc>
          <w:tcPr>
            <w:tcW w:w="1726" w:type="dxa"/>
            <w:tcBorders>
              <w:top w:val="nil"/>
              <w:left w:val="nil"/>
              <w:bottom w:val="nil"/>
              <w:right w:val="nil"/>
            </w:tcBorders>
          </w:tcPr>
          <w:p w14:paraId="47E17193"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ECEF92F" w14:textId="1DD22108"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(Galileo recognizes Andrea's voice. He sits still. Virginia enters the room towards him)</w:t>
            </w:r>
          </w:p>
        </w:tc>
      </w:tr>
      <w:tr w:rsidR="001630D1" w:rsidRPr="00DD5393" w14:paraId="3FA642DA" w14:textId="77777777" w:rsidTr="00053918">
        <w:tc>
          <w:tcPr>
            <w:tcW w:w="1726" w:type="dxa"/>
            <w:tcBorders>
              <w:top w:val="nil"/>
              <w:left w:val="nil"/>
              <w:bottom w:val="nil"/>
              <w:right w:val="nil"/>
            </w:tcBorders>
          </w:tcPr>
          <w:p w14:paraId="179A9531" w14:textId="6B0FCD3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05A34BF" w14:textId="59FF4E2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Is it Andrea?</w:t>
            </w:r>
          </w:p>
        </w:tc>
      </w:tr>
      <w:tr w:rsidR="001630D1" w:rsidRPr="00DD5393" w14:paraId="01A6DCA3" w14:textId="77777777" w:rsidTr="00053918">
        <w:tc>
          <w:tcPr>
            <w:tcW w:w="1726" w:type="dxa"/>
            <w:tcBorders>
              <w:top w:val="nil"/>
              <w:left w:val="nil"/>
              <w:bottom w:val="nil"/>
              <w:right w:val="nil"/>
            </w:tcBorders>
          </w:tcPr>
          <w:p w14:paraId="1322165D" w14:textId="26912DE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1DC09F2A" w14:textId="3BCC921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Yes. Do I need to send him away?</w:t>
            </w:r>
          </w:p>
        </w:tc>
      </w:tr>
      <w:tr w:rsidR="001630D1" w:rsidRPr="00DD5393" w14:paraId="228EE6A1" w14:textId="77777777" w:rsidTr="00053918">
        <w:tc>
          <w:tcPr>
            <w:tcW w:w="1726" w:type="dxa"/>
            <w:tcBorders>
              <w:top w:val="nil"/>
              <w:left w:val="nil"/>
              <w:bottom w:val="nil"/>
              <w:right w:val="nil"/>
            </w:tcBorders>
          </w:tcPr>
          <w:p w14:paraId="43C2689B" w14:textId="1B7734C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433CEBD" w14:textId="2BD5CA8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(Pauses a moment) Bring him in.</w:t>
            </w:r>
          </w:p>
        </w:tc>
      </w:tr>
      <w:tr w:rsidR="001630D1" w:rsidRPr="00DD5393" w14:paraId="5FFE0C4F" w14:textId="77777777" w:rsidTr="00053918">
        <w:tc>
          <w:tcPr>
            <w:tcW w:w="1726" w:type="dxa"/>
            <w:tcBorders>
              <w:top w:val="nil"/>
              <w:left w:val="nil"/>
              <w:bottom w:val="nil"/>
              <w:right w:val="nil"/>
            </w:tcBorders>
          </w:tcPr>
          <w:p w14:paraId="0187BCAD"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4F5DE3EE" w14:textId="5B7A3AD9"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(Virginia takes Andrea into the house)</w:t>
            </w:r>
          </w:p>
        </w:tc>
      </w:tr>
      <w:tr w:rsidR="001630D1" w:rsidRPr="00DD5393" w14:paraId="442E40E5" w14:textId="77777777" w:rsidTr="00053918">
        <w:tc>
          <w:tcPr>
            <w:tcW w:w="1726" w:type="dxa"/>
            <w:tcBorders>
              <w:top w:val="nil"/>
              <w:left w:val="nil"/>
              <w:bottom w:val="nil"/>
              <w:right w:val="nil"/>
            </w:tcBorders>
          </w:tcPr>
          <w:p w14:paraId="33AEB368" w14:textId="32F36F0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50255B59" w14:textId="597F604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(to the monk) He won't mess with anything. He used to be Dad's student and is now his enemy.</w:t>
            </w:r>
          </w:p>
        </w:tc>
      </w:tr>
      <w:tr w:rsidR="001630D1" w:rsidRPr="00DD5393" w14:paraId="0FA8C397" w14:textId="77777777" w:rsidTr="00053918">
        <w:tc>
          <w:tcPr>
            <w:tcW w:w="1726" w:type="dxa"/>
            <w:tcBorders>
              <w:top w:val="nil"/>
              <w:left w:val="nil"/>
              <w:bottom w:val="nil"/>
              <w:right w:val="nil"/>
            </w:tcBorders>
          </w:tcPr>
          <w:p w14:paraId="398E0C20" w14:textId="5B931A8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973EF1C" w14:textId="00031A3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Leave me alone with him for a while, Virginia.</w:t>
            </w:r>
          </w:p>
        </w:tc>
      </w:tr>
      <w:tr w:rsidR="001630D1" w:rsidRPr="00DD5393" w14:paraId="354EF707" w14:textId="77777777" w:rsidTr="00053918">
        <w:tc>
          <w:tcPr>
            <w:tcW w:w="1726" w:type="dxa"/>
            <w:tcBorders>
              <w:top w:val="nil"/>
              <w:left w:val="nil"/>
              <w:bottom w:val="nil"/>
              <w:right w:val="nil"/>
            </w:tcBorders>
          </w:tcPr>
          <w:p w14:paraId="4F124472" w14:textId="26E7E07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AD8AC19" w14:textId="4C7DD8F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want to hear what he has to say. (sit down)</w:t>
            </w:r>
          </w:p>
        </w:tc>
      </w:tr>
      <w:tr w:rsidR="001630D1" w:rsidRPr="00DD5393" w14:paraId="224FC06A" w14:textId="77777777" w:rsidTr="00053918">
        <w:tc>
          <w:tcPr>
            <w:tcW w:w="1726" w:type="dxa"/>
            <w:tcBorders>
              <w:top w:val="nil"/>
              <w:left w:val="nil"/>
              <w:bottom w:val="nil"/>
              <w:right w:val="nil"/>
            </w:tcBorders>
          </w:tcPr>
          <w:p w14:paraId="02C36187" w14:textId="7FB18DA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C812AB2" w14:textId="24F30C9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(coldly) How are you?</w:t>
            </w:r>
          </w:p>
        </w:tc>
      </w:tr>
      <w:tr w:rsidR="001630D1" w:rsidRPr="00DD5393" w14:paraId="28E35CF8" w14:textId="77777777" w:rsidTr="00053918">
        <w:tc>
          <w:tcPr>
            <w:tcW w:w="1726" w:type="dxa"/>
            <w:tcBorders>
              <w:top w:val="nil"/>
              <w:left w:val="nil"/>
              <w:bottom w:val="nil"/>
              <w:right w:val="nil"/>
            </w:tcBorders>
          </w:tcPr>
          <w:p w14:paraId="7EF314A7" w14:textId="4B297BE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E6C3969" w14:textId="7170C05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stand closer. What have you been doing? Can you talk about your work? I heard you were working on fluid mechanics.</w:t>
            </w:r>
          </w:p>
        </w:tc>
      </w:tr>
      <w:tr w:rsidR="001630D1" w:rsidRPr="00DD5393" w14:paraId="760029D8" w14:textId="77777777" w:rsidTr="00053918">
        <w:tc>
          <w:tcPr>
            <w:tcW w:w="1726" w:type="dxa"/>
            <w:tcBorders>
              <w:top w:val="nil"/>
              <w:left w:val="nil"/>
              <w:bottom w:val="nil"/>
              <w:right w:val="nil"/>
            </w:tcBorders>
          </w:tcPr>
          <w:p w14:paraId="6A71C32F" w14:textId="7CBF9ED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959D2FE" w14:textId="2843680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Scholars in the Netherlands are asking me how you are doing.</w:t>
            </w:r>
          </w:p>
        </w:tc>
      </w:tr>
      <w:tr w:rsidR="001630D1" w:rsidRPr="00DD5393" w14:paraId="3D606BC4" w14:textId="77777777" w:rsidTr="00053918">
        <w:tc>
          <w:tcPr>
            <w:tcW w:w="1726" w:type="dxa"/>
            <w:tcBorders>
              <w:top w:val="nil"/>
              <w:left w:val="nil"/>
              <w:bottom w:val="nil"/>
              <w:right w:val="nil"/>
            </w:tcBorders>
          </w:tcPr>
          <w:p w14:paraId="58F7DC55" w14:textId="2CCCE4D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7CC8D95" w14:textId="4C86DFC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I'm fine. They still care about me.</w:t>
            </w:r>
          </w:p>
        </w:tc>
      </w:tr>
      <w:tr w:rsidR="001630D1" w:rsidRPr="00DD5393" w14:paraId="095A229D" w14:textId="77777777" w:rsidTr="00053918">
        <w:tc>
          <w:tcPr>
            <w:tcW w:w="1726" w:type="dxa"/>
            <w:tcBorders>
              <w:top w:val="nil"/>
              <w:left w:val="nil"/>
              <w:bottom w:val="nil"/>
              <w:right w:val="nil"/>
            </w:tcBorders>
          </w:tcPr>
          <w:p w14:paraId="2AFD0B6C" w14:textId="65D8173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8ABFEC8" w14:textId="12F9342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am relieved to be able to tell them that you are doing well.</w:t>
            </w:r>
          </w:p>
        </w:tc>
      </w:tr>
      <w:tr w:rsidR="001630D1" w:rsidRPr="00DD5393" w14:paraId="43012EF3" w14:textId="77777777" w:rsidTr="00053918">
        <w:tc>
          <w:tcPr>
            <w:tcW w:w="1726" w:type="dxa"/>
            <w:tcBorders>
              <w:top w:val="nil"/>
              <w:left w:val="nil"/>
              <w:bottom w:val="nil"/>
              <w:right w:val="nil"/>
            </w:tcBorders>
          </w:tcPr>
          <w:p w14:paraId="49FE3974" w14:textId="0B4F6AB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8EEFA32" w14:textId="76D61E7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They'll be happy to hear that, too. You can also tell them that my life is very comfortable. And because of my deep repentance, I finally obtained the grace of the officer to conduct limited scientific research under the supervision of the church.</w:t>
            </w:r>
          </w:p>
        </w:tc>
      </w:tr>
      <w:tr w:rsidR="001630D1" w:rsidRPr="00DD5393" w14:paraId="3853D3C2" w14:textId="77777777" w:rsidTr="00053918">
        <w:tc>
          <w:tcPr>
            <w:tcW w:w="1726" w:type="dxa"/>
            <w:tcBorders>
              <w:top w:val="nil"/>
              <w:left w:val="nil"/>
              <w:bottom w:val="nil"/>
              <w:right w:val="nil"/>
            </w:tcBorders>
          </w:tcPr>
          <w:p w14:paraId="12838301" w14:textId="648CA92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A4586DE" w14:textId="0C661FD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good. We have also heard that the Church is very pleased with you. Your utter contrition has worked. I have heard a magistrate say with satisfaction that because of your submission, no new work has been published in Italy with a new proposition.</w:t>
            </w:r>
          </w:p>
        </w:tc>
      </w:tr>
      <w:tr w:rsidR="001630D1" w:rsidRPr="00DD5393" w14:paraId="3943E2F3" w14:textId="77777777" w:rsidTr="00053918">
        <w:tc>
          <w:tcPr>
            <w:tcW w:w="1726" w:type="dxa"/>
            <w:tcBorders>
              <w:top w:val="nil"/>
              <w:left w:val="nil"/>
              <w:bottom w:val="nil"/>
              <w:right w:val="nil"/>
            </w:tcBorders>
          </w:tcPr>
          <w:p w14:paraId="0E8345B7" w14:textId="6EF871D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D163D8B" w14:textId="2D41AEC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(Alertly towards the door) It's a pity that some countries are not under the guardianship of the church. I am concerned that the doctrines that have been criticized are revived in those countries.</w:t>
            </w:r>
          </w:p>
        </w:tc>
      </w:tr>
      <w:tr w:rsidR="001630D1" w:rsidRPr="00DD5393" w14:paraId="3BAEDA11" w14:textId="77777777" w:rsidTr="00053918">
        <w:tc>
          <w:tcPr>
            <w:tcW w:w="1726" w:type="dxa"/>
            <w:tcBorders>
              <w:top w:val="nil"/>
              <w:left w:val="nil"/>
              <w:bottom w:val="nil"/>
              <w:right w:val="nil"/>
            </w:tcBorders>
          </w:tcPr>
          <w:p w14:paraId="77D22FB5" w14:textId="18FDADD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57D1C2D" w14:textId="193FE3F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Because of your public repentance and your denial of your own doctrines, those countries have also restrained themselves. The church is very happy with this.</w:t>
            </w:r>
          </w:p>
        </w:tc>
      </w:tr>
      <w:tr w:rsidR="001630D1" w:rsidRPr="00DD5393" w14:paraId="137F2620" w14:textId="77777777" w:rsidTr="00053918">
        <w:tc>
          <w:tcPr>
            <w:tcW w:w="1726" w:type="dxa"/>
            <w:tcBorders>
              <w:top w:val="nil"/>
              <w:left w:val="nil"/>
              <w:bottom w:val="nil"/>
              <w:right w:val="nil"/>
            </w:tcBorders>
          </w:tcPr>
          <w:p w14:paraId="40780BBF" w14:textId="67B276E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86771A2" w14:textId="355C8EC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real? (Pause.) Any news from Descartes? And what about Paris?</w:t>
            </w:r>
          </w:p>
        </w:tc>
      </w:tr>
      <w:tr w:rsidR="001630D1" w:rsidRPr="00DD5393" w14:paraId="3E9CD851" w14:textId="77777777" w:rsidTr="00053918">
        <w:tc>
          <w:tcPr>
            <w:tcW w:w="1726" w:type="dxa"/>
            <w:tcBorders>
              <w:top w:val="nil"/>
              <w:left w:val="nil"/>
              <w:bottom w:val="nil"/>
              <w:right w:val="nil"/>
            </w:tcBorders>
          </w:tcPr>
          <w:p w14:paraId="3B22C394" w14:textId="0D16DE5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FB5DAEF" w14:textId="6C2914B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On hearing of your public confession, Descartes tucked his treatise on the nature of light back into a drawer.</w:t>
            </w:r>
          </w:p>
        </w:tc>
      </w:tr>
      <w:tr w:rsidR="001630D1" w:rsidRPr="00DD5393" w14:paraId="4501EDD0" w14:textId="77777777" w:rsidTr="00053918">
        <w:tc>
          <w:tcPr>
            <w:tcW w:w="1726" w:type="dxa"/>
            <w:tcBorders>
              <w:top w:val="nil"/>
              <w:left w:val="nil"/>
              <w:bottom w:val="nil"/>
              <w:right w:val="nil"/>
            </w:tcBorders>
          </w:tcPr>
          <w:p w14:paraId="34762F29"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4FC1016" w14:textId="29EE0003"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(long pause)</w:t>
            </w:r>
          </w:p>
        </w:tc>
      </w:tr>
      <w:tr w:rsidR="001630D1" w:rsidRPr="00DD5393" w14:paraId="764CB3EE" w14:textId="77777777" w:rsidTr="00053918">
        <w:tc>
          <w:tcPr>
            <w:tcW w:w="1726" w:type="dxa"/>
            <w:tcBorders>
              <w:top w:val="nil"/>
              <w:left w:val="nil"/>
              <w:bottom w:val="nil"/>
              <w:right w:val="nil"/>
            </w:tcBorders>
          </w:tcPr>
          <w:p w14:paraId="70EEEB36" w14:textId="2B86A39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8C26FEE" w14:textId="6456B5E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worry for several of my scientific colleagues who have been led astray by me. Have they learned from my repentance?</w:t>
            </w:r>
          </w:p>
        </w:tc>
      </w:tr>
      <w:tr w:rsidR="001630D1" w:rsidRPr="00DD5393" w14:paraId="2C4581BF" w14:textId="77777777" w:rsidTr="00053918">
        <w:tc>
          <w:tcPr>
            <w:tcW w:w="1726" w:type="dxa"/>
            <w:tcBorders>
              <w:top w:val="nil"/>
              <w:left w:val="nil"/>
              <w:bottom w:val="nil"/>
              <w:right w:val="nil"/>
            </w:tcBorders>
          </w:tcPr>
          <w:p w14:paraId="29AA7837" w14:textId="3F3A097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BD2AD0D" w14:textId="1FDA197E" w:rsidR="001630D1" w:rsidRPr="00DD5393" w:rsidRDefault="00C81684" w:rsidP="001630D1">
            <w:pPr>
              <w:pStyle w:val="a1"/>
              <w:rPr>
                <w:rFonts w:asciiTheme="minorHAnsi" w:eastAsia="新宋体" w:hAnsiTheme="minorHAnsi" w:cstheme="minorHAnsi"/>
              </w:rPr>
            </w:pPr>
            <w:r w:rsidRPr="00DD5393">
              <w:rPr>
                <w:rFonts w:asciiTheme="minorHAnsi" w:eastAsia="新宋体" w:hAnsiTheme="minorHAnsi" w:cstheme="minorHAnsi"/>
              </w:rPr>
              <w:t>If I want to continue my research, the only way is to go to the Netherlands. Even elephants can't cross the river, but ponies don't have to bite the bullet.</w:t>
            </w:r>
          </w:p>
        </w:tc>
      </w:tr>
      <w:tr w:rsidR="001630D1" w:rsidRPr="00DD5393" w14:paraId="6A15BA1F" w14:textId="77777777" w:rsidTr="00053918">
        <w:tc>
          <w:tcPr>
            <w:tcW w:w="1726" w:type="dxa"/>
            <w:tcBorders>
              <w:top w:val="nil"/>
              <w:left w:val="nil"/>
              <w:bottom w:val="nil"/>
              <w:right w:val="nil"/>
            </w:tcBorders>
          </w:tcPr>
          <w:p w14:paraId="2A14367E" w14:textId="2EF5625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47B526B" w14:textId="782C0BA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see.</w:t>
            </w:r>
          </w:p>
        </w:tc>
      </w:tr>
      <w:tr w:rsidR="001630D1" w:rsidRPr="00DD5393" w14:paraId="377749C0" w14:textId="77777777" w:rsidTr="00053918">
        <w:tc>
          <w:tcPr>
            <w:tcW w:w="1726" w:type="dxa"/>
            <w:tcBorders>
              <w:top w:val="nil"/>
              <w:left w:val="nil"/>
              <w:bottom w:val="nil"/>
              <w:right w:val="nil"/>
            </w:tcBorders>
          </w:tcPr>
          <w:p w14:paraId="07E5DF74" w14:textId="07B81A8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8BA2056" w14:textId="18C129F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heard that Sagredo never touched the laboratory equipment again.</w:t>
            </w:r>
          </w:p>
        </w:tc>
      </w:tr>
      <w:tr w:rsidR="001630D1" w:rsidRPr="00DD5393" w14:paraId="6FB58979" w14:textId="77777777" w:rsidTr="00053918">
        <w:tc>
          <w:tcPr>
            <w:tcW w:w="1726" w:type="dxa"/>
            <w:tcBorders>
              <w:top w:val="nil"/>
              <w:left w:val="nil"/>
              <w:bottom w:val="nil"/>
              <w:right w:val="nil"/>
            </w:tcBorders>
          </w:tcPr>
          <w:p w14:paraId="0DA0A0C6" w14:textId="23AFA06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66449283" w14:textId="6B0EEAD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(laughs) He wasn't that addicted in the first place.</w:t>
            </w:r>
          </w:p>
        </w:tc>
      </w:tr>
      <w:tr w:rsidR="001630D1" w:rsidRPr="00DD5393" w14:paraId="7ABB60C9" w14:textId="77777777" w:rsidTr="00053918">
        <w:tc>
          <w:tcPr>
            <w:tcW w:w="1726" w:type="dxa"/>
            <w:tcBorders>
              <w:top w:val="nil"/>
              <w:left w:val="nil"/>
              <w:bottom w:val="nil"/>
              <w:right w:val="nil"/>
            </w:tcBorders>
          </w:tcPr>
          <w:p w14:paraId="28B9B1B3"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6E2ED6D" w14:textId="4A0AE2E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(pause)</w:t>
            </w:r>
          </w:p>
        </w:tc>
      </w:tr>
      <w:tr w:rsidR="001630D1" w:rsidRPr="00DD5393" w14:paraId="20E8C1A4" w14:textId="77777777" w:rsidTr="00053918">
        <w:tc>
          <w:tcPr>
            <w:tcW w:w="1726" w:type="dxa"/>
            <w:tcBorders>
              <w:top w:val="nil"/>
              <w:left w:val="nil"/>
              <w:bottom w:val="nil"/>
              <w:right w:val="nil"/>
            </w:tcBorders>
          </w:tcPr>
          <w:p w14:paraId="30A1D78F" w14:textId="6FA4F34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BD76273" w14:textId="5C92462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heard that many young people inspired by you have given up their research work and returned to the halls of the church.</w:t>
            </w:r>
          </w:p>
        </w:tc>
      </w:tr>
      <w:tr w:rsidR="001630D1" w:rsidRPr="00DD5393" w14:paraId="31E40198" w14:textId="77777777" w:rsidTr="00053918">
        <w:tc>
          <w:tcPr>
            <w:tcW w:w="1726" w:type="dxa"/>
            <w:tcBorders>
              <w:top w:val="nil"/>
              <w:left w:val="nil"/>
              <w:bottom w:val="nil"/>
              <w:right w:val="nil"/>
            </w:tcBorders>
          </w:tcPr>
          <w:p w14:paraId="0D343D82" w14:textId="3AC8C96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8286CD5" w14:textId="522A31A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also good.</w:t>
            </w:r>
          </w:p>
        </w:tc>
      </w:tr>
      <w:tr w:rsidR="001630D1" w:rsidRPr="00DD5393" w14:paraId="74686440" w14:textId="77777777" w:rsidTr="00053918">
        <w:tc>
          <w:tcPr>
            <w:tcW w:w="1726" w:type="dxa"/>
            <w:tcBorders>
              <w:top w:val="nil"/>
              <w:left w:val="nil"/>
              <w:bottom w:val="nil"/>
              <w:right w:val="nil"/>
            </w:tcBorders>
          </w:tcPr>
          <w:p w14:paraId="223A92B6"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C1B0A56" w14:textId="532B08F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(pause)</w:t>
            </w:r>
          </w:p>
        </w:tc>
      </w:tr>
      <w:tr w:rsidR="001630D1" w:rsidRPr="00DD5393" w14:paraId="43F1C031" w14:textId="77777777" w:rsidTr="00053918">
        <w:tc>
          <w:tcPr>
            <w:tcW w:w="1726" w:type="dxa"/>
            <w:tcBorders>
              <w:top w:val="nil"/>
              <w:left w:val="nil"/>
              <w:bottom w:val="nil"/>
              <w:right w:val="nil"/>
            </w:tcBorders>
          </w:tcPr>
          <w:p w14:paraId="6462FCDF" w14:textId="59646FF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48BD832" w14:textId="18064AC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Thanks to the concern of the officers for the recovery of my soul, I have made more progress than expected.</w:t>
            </w:r>
          </w:p>
        </w:tc>
      </w:tr>
      <w:tr w:rsidR="001630D1" w:rsidRPr="00DD5393" w14:paraId="661FD6BA" w14:textId="77777777" w:rsidTr="00053918">
        <w:tc>
          <w:tcPr>
            <w:tcW w:w="1726" w:type="dxa"/>
            <w:tcBorders>
              <w:top w:val="nil"/>
              <w:left w:val="nil"/>
              <w:bottom w:val="nil"/>
              <w:right w:val="nil"/>
            </w:tcBorders>
          </w:tcPr>
          <w:p w14:paraId="19DC5D1F" w14:textId="5C42D6F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5ED27E2" w14:textId="7A55FCE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w:t>
            </w:r>
          </w:p>
        </w:tc>
      </w:tr>
      <w:tr w:rsidR="001630D1" w:rsidRPr="00DD5393" w14:paraId="07C8444E" w14:textId="77777777" w:rsidTr="00053918">
        <w:tc>
          <w:tcPr>
            <w:tcW w:w="1726" w:type="dxa"/>
            <w:tcBorders>
              <w:top w:val="nil"/>
              <w:left w:val="nil"/>
              <w:bottom w:val="nil"/>
              <w:right w:val="nil"/>
            </w:tcBorders>
          </w:tcPr>
          <w:p w14:paraId="7D24E167" w14:textId="7FFADE2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0AE82B0D" w14:textId="2B5DEDE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praise my lord.</w:t>
            </w:r>
          </w:p>
        </w:tc>
      </w:tr>
      <w:tr w:rsidR="001630D1" w:rsidRPr="00DD5393" w14:paraId="3B745658" w14:textId="77777777" w:rsidTr="00053918">
        <w:tc>
          <w:tcPr>
            <w:tcW w:w="1726" w:type="dxa"/>
            <w:tcBorders>
              <w:top w:val="nil"/>
              <w:left w:val="nil"/>
              <w:bottom w:val="nil"/>
              <w:right w:val="nil"/>
            </w:tcBorders>
          </w:tcPr>
          <w:p w14:paraId="389BAB2A" w14:textId="41E41CB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70239E8" w14:textId="308AD4D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(brutally) Go see how the goose is doing, Virginia.</w:t>
            </w:r>
          </w:p>
        </w:tc>
      </w:tr>
      <w:tr w:rsidR="001630D1" w:rsidRPr="00DD5393" w14:paraId="5C56E9AE" w14:textId="77777777" w:rsidTr="00053918">
        <w:tc>
          <w:tcPr>
            <w:tcW w:w="1726" w:type="dxa"/>
            <w:tcBorders>
              <w:top w:val="nil"/>
              <w:left w:val="nil"/>
              <w:bottom w:val="nil"/>
              <w:right w:val="nil"/>
            </w:tcBorders>
          </w:tcPr>
          <w:p w14:paraId="64C18BEC"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021D0DF" w14:textId="35C10B11"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(Virginia grows annoyed, and talks to the monk as she passes)</w:t>
            </w:r>
          </w:p>
        </w:tc>
      </w:tr>
      <w:tr w:rsidR="001630D1" w:rsidRPr="00DD5393" w14:paraId="49E89A2F" w14:textId="77777777" w:rsidTr="00053918">
        <w:tc>
          <w:tcPr>
            <w:tcW w:w="1726" w:type="dxa"/>
            <w:tcBorders>
              <w:top w:val="nil"/>
              <w:left w:val="nil"/>
              <w:bottom w:val="nil"/>
              <w:right w:val="nil"/>
            </w:tcBorders>
          </w:tcPr>
          <w:p w14:paraId="24FD361F" w14:textId="28856FE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monk</w:t>
            </w:r>
          </w:p>
        </w:tc>
        <w:tc>
          <w:tcPr>
            <w:tcW w:w="7629" w:type="dxa"/>
            <w:tcBorders>
              <w:top w:val="nil"/>
              <w:left w:val="nil"/>
              <w:bottom w:val="nil"/>
              <w:right w:val="nil"/>
            </w:tcBorders>
          </w:tcPr>
          <w:p w14:paraId="2111FB76" w14:textId="189915E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don't like this person.</w:t>
            </w:r>
          </w:p>
        </w:tc>
      </w:tr>
      <w:tr w:rsidR="001630D1" w:rsidRPr="00DD5393" w14:paraId="03A06454" w14:textId="77777777" w:rsidTr="00053918">
        <w:tc>
          <w:tcPr>
            <w:tcW w:w="1726" w:type="dxa"/>
            <w:tcBorders>
              <w:top w:val="nil"/>
              <w:left w:val="nil"/>
              <w:bottom w:val="nil"/>
              <w:right w:val="nil"/>
            </w:tcBorders>
          </w:tcPr>
          <w:p w14:paraId="69F9CA51" w14:textId="12D94CC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2ED384F5" w14:textId="10C220F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won't make any fools. Didn't you hear it all? Would you like to try my cheese?</w:t>
            </w:r>
          </w:p>
        </w:tc>
      </w:tr>
      <w:tr w:rsidR="001630D1" w:rsidRPr="00DD5393" w14:paraId="7FF82393" w14:textId="77777777" w:rsidTr="00053918">
        <w:tc>
          <w:tcPr>
            <w:tcW w:w="1726" w:type="dxa"/>
            <w:tcBorders>
              <w:top w:val="nil"/>
              <w:left w:val="nil"/>
              <w:bottom w:val="nil"/>
              <w:right w:val="nil"/>
            </w:tcBorders>
          </w:tcPr>
          <w:p w14:paraId="56C09BD1"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6268CE6" w14:textId="4E82A7F3"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 monk follows her)</w:t>
            </w:r>
          </w:p>
        </w:tc>
      </w:tr>
      <w:tr w:rsidR="001630D1" w:rsidRPr="00DD5393" w14:paraId="7C5B84BA" w14:textId="77777777" w:rsidTr="00053918">
        <w:tc>
          <w:tcPr>
            <w:tcW w:w="1726" w:type="dxa"/>
            <w:tcBorders>
              <w:top w:val="nil"/>
              <w:left w:val="nil"/>
              <w:bottom w:val="nil"/>
              <w:right w:val="nil"/>
            </w:tcBorders>
          </w:tcPr>
          <w:p w14:paraId="2FB1DBF5" w14:textId="12387AD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55015A7" w14:textId="24FE4E1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have to hurry tonight, so I can cross the border early tomorrow morning. can I go now?</w:t>
            </w:r>
          </w:p>
        </w:tc>
      </w:tr>
      <w:tr w:rsidR="001630D1" w:rsidRPr="00DD5393" w14:paraId="6603DF89" w14:textId="77777777" w:rsidTr="00053918">
        <w:tc>
          <w:tcPr>
            <w:tcW w:w="1726" w:type="dxa"/>
            <w:tcBorders>
              <w:top w:val="nil"/>
              <w:left w:val="nil"/>
              <w:bottom w:val="nil"/>
              <w:right w:val="nil"/>
            </w:tcBorders>
          </w:tcPr>
          <w:p w14:paraId="251EABBB" w14:textId="1C42AD8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4AEEE97" w14:textId="53EF331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I'm writing something new again.</w:t>
            </w:r>
          </w:p>
        </w:tc>
      </w:tr>
      <w:tr w:rsidR="001630D1" w:rsidRPr="00DD5393" w14:paraId="3B46A838" w14:textId="77777777" w:rsidTr="00053918">
        <w:tc>
          <w:tcPr>
            <w:tcW w:w="1726" w:type="dxa"/>
            <w:tcBorders>
              <w:top w:val="nil"/>
              <w:left w:val="nil"/>
              <w:bottom w:val="nil"/>
              <w:right w:val="nil"/>
            </w:tcBorders>
          </w:tcPr>
          <w:p w14:paraId="2FBE40A5" w14:textId="2E1EF07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0C2C685" w14:textId="23A7F8F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w:t>
            </w:r>
          </w:p>
        </w:tc>
      </w:tr>
      <w:tr w:rsidR="001630D1" w:rsidRPr="00DD5393" w14:paraId="087B5B71" w14:textId="77777777" w:rsidTr="00053918">
        <w:tc>
          <w:tcPr>
            <w:tcW w:w="1726" w:type="dxa"/>
            <w:tcBorders>
              <w:top w:val="nil"/>
              <w:left w:val="nil"/>
              <w:bottom w:val="nil"/>
              <w:right w:val="nil"/>
            </w:tcBorders>
          </w:tcPr>
          <w:p w14:paraId="5A63C4AA" w14:textId="0792CE2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07CA2B9" w14:textId="14A262A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have finished writing "Dialogue".</w:t>
            </w:r>
          </w:p>
        </w:tc>
      </w:tr>
      <w:tr w:rsidR="001630D1" w:rsidRPr="00DD5393" w14:paraId="6C8D01C0" w14:textId="77777777" w:rsidTr="00053918">
        <w:tc>
          <w:tcPr>
            <w:tcW w:w="1726" w:type="dxa"/>
            <w:tcBorders>
              <w:top w:val="nil"/>
              <w:left w:val="nil"/>
              <w:bottom w:val="nil"/>
              <w:right w:val="nil"/>
            </w:tcBorders>
          </w:tcPr>
          <w:p w14:paraId="579E1D55" w14:textId="20F0CE5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7D83598" w14:textId="6FDA891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 Is it "A Dialogue between the Two New Sciences of Mechanics and Localized Motion"? Written here?</w:t>
            </w:r>
          </w:p>
        </w:tc>
      </w:tr>
      <w:tr w:rsidR="001630D1" w:rsidRPr="00DD5393" w14:paraId="59898868" w14:textId="77777777" w:rsidTr="00053918">
        <w:tc>
          <w:tcPr>
            <w:tcW w:w="1726" w:type="dxa"/>
            <w:tcBorders>
              <w:top w:val="nil"/>
              <w:left w:val="nil"/>
              <w:bottom w:val="nil"/>
              <w:right w:val="nil"/>
            </w:tcBorders>
          </w:tcPr>
          <w:p w14:paraId="7F01C39B" w14:textId="7555F85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1BA0CCB" w14:textId="13D6CCD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Yes, they give me paper and pen. My officers are not stupid. They know that deep-rooted vices cannot be eradicated overnight. I write a page, they take a page; and then lock it up, saving me from any dire consequences.</w:t>
            </w:r>
          </w:p>
        </w:tc>
      </w:tr>
      <w:tr w:rsidR="001630D1" w:rsidRPr="00DD5393" w14:paraId="2CB3F26E" w14:textId="77777777" w:rsidTr="00053918">
        <w:tc>
          <w:tcPr>
            <w:tcW w:w="1726" w:type="dxa"/>
            <w:tcBorders>
              <w:top w:val="nil"/>
              <w:left w:val="nil"/>
              <w:bottom w:val="nil"/>
              <w:right w:val="nil"/>
            </w:tcBorders>
          </w:tcPr>
          <w:p w14:paraId="0205C7B4" w14:textId="4420B17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2CAE4B0" w14:textId="34CCD99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 my god!</w:t>
            </w:r>
          </w:p>
        </w:tc>
      </w:tr>
      <w:tr w:rsidR="001630D1" w:rsidRPr="00DD5393" w14:paraId="1781BBAB" w14:textId="77777777" w:rsidTr="00053918">
        <w:tc>
          <w:tcPr>
            <w:tcW w:w="1726" w:type="dxa"/>
            <w:tcBorders>
              <w:top w:val="nil"/>
              <w:left w:val="nil"/>
              <w:bottom w:val="nil"/>
              <w:right w:val="nil"/>
            </w:tcBorders>
          </w:tcPr>
          <w:p w14:paraId="1A1C9AEA" w14:textId="0C8764B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66FBBBA" w14:textId="153EE18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What did you say?</w:t>
            </w:r>
          </w:p>
        </w:tc>
      </w:tr>
      <w:tr w:rsidR="001630D1" w:rsidRPr="00DD5393" w14:paraId="271C050A" w14:textId="77777777" w:rsidTr="00053918">
        <w:tc>
          <w:tcPr>
            <w:tcW w:w="1726" w:type="dxa"/>
            <w:tcBorders>
              <w:top w:val="nil"/>
              <w:left w:val="nil"/>
              <w:bottom w:val="nil"/>
              <w:right w:val="nil"/>
            </w:tcBorders>
          </w:tcPr>
          <w:p w14:paraId="216F11C4" w14:textId="5DE80AC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D094154" w14:textId="78BD8E8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are wasting your efforts! You are given a pen and paper to stop you! Their purpose is so obvious, how can you continue to write?</w:t>
            </w:r>
          </w:p>
        </w:tc>
      </w:tr>
      <w:tr w:rsidR="001630D1" w:rsidRPr="00DD5393" w14:paraId="5332F76B" w14:textId="77777777" w:rsidTr="00053918">
        <w:tc>
          <w:tcPr>
            <w:tcW w:w="1726" w:type="dxa"/>
            <w:tcBorders>
              <w:top w:val="nil"/>
              <w:left w:val="nil"/>
              <w:bottom w:val="nil"/>
              <w:right w:val="nil"/>
            </w:tcBorders>
          </w:tcPr>
          <w:p w14:paraId="5C12D005" w14:textId="587C02F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8C330C6" w14:textId="492C0E22" w:rsidR="001630D1" w:rsidRPr="00DD5393" w:rsidRDefault="00301420" w:rsidP="001630D1">
            <w:pPr>
              <w:pStyle w:val="a1"/>
              <w:rPr>
                <w:rFonts w:asciiTheme="minorHAnsi" w:eastAsia="新宋体" w:hAnsiTheme="minorHAnsi" w:cstheme="minorHAnsi"/>
              </w:rPr>
            </w:pPr>
            <w:r w:rsidRPr="00DD5393">
              <w:rPr>
                <w:rFonts w:asciiTheme="minorHAnsi" w:eastAsia="新宋体" w:hAnsiTheme="minorHAnsi" w:cstheme="minorHAnsi"/>
              </w:rPr>
              <w:t>Old habits die hard.</w:t>
            </w:r>
          </w:p>
        </w:tc>
      </w:tr>
      <w:tr w:rsidR="001630D1" w:rsidRPr="00DD5393" w14:paraId="19BBA812" w14:textId="77777777" w:rsidTr="00053918">
        <w:tc>
          <w:tcPr>
            <w:tcW w:w="1726" w:type="dxa"/>
            <w:tcBorders>
              <w:top w:val="nil"/>
              <w:left w:val="nil"/>
              <w:bottom w:val="nil"/>
              <w:right w:val="nil"/>
            </w:tcBorders>
          </w:tcPr>
          <w:p w14:paraId="5C1BD4E8" w14:textId="54B84A5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2C3B9CC" w14:textId="346FF8F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Dialogues in the hands of monks! Scholars in Amsterdam, London, and Prague are eager for this book! Two new disciplines will go down the drain!</w:t>
            </w:r>
          </w:p>
        </w:tc>
      </w:tr>
      <w:tr w:rsidR="001630D1" w:rsidRPr="00DD5393" w14:paraId="705F3E14" w14:textId="77777777" w:rsidTr="00053918">
        <w:tc>
          <w:tcPr>
            <w:tcW w:w="1726" w:type="dxa"/>
            <w:tcBorders>
              <w:top w:val="nil"/>
              <w:left w:val="nil"/>
              <w:bottom w:val="nil"/>
              <w:right w:val="nil"/>
            </w:tcBorders>
          </w:tcPr>
          <w:p w14:paraId="322FFB9C" w14:textId="7026BAF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5D46623" w14:textId="3CCF70B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Still, they would be relieved to hear that I risked my comforts by depositing a manuscript. For six months, I secretly made a copy on a clear night by the dim moonlight.</w:t>
            </w:r>
          </w:p>
        </w:tc>
      </w:tr>
      <w:tr w:rsidR="001630D1" w:rsidRPr="00DD5393" w14:paraId="5FA226A8" w14:textId="77777777" w:rsidTr="00053918">
        <w:tc>
          <w:tcPr>
            <w:tcW w:w="1726" w:type="dxa"/>
            <w:tcBorders>
              <w:top w:val="nil"/>
              <w:left w:val="nil"/>
              <w:bottom w:val="nil"/>
              <w:right w:val="nil"/>
            </w:tcBorders>
          </w:tcPr>
          <w:p w14:paraId="471595CE" w14:textId="7110218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220CE96" w14:textId="7451CAA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 you have a copy?</w:t>
            </w:r>
          </w:p>
        </w:tc>
      </w:tr>
      <w:tr w:rsidR="001630D1" w:rsidRPr="00DD5393" w14:paraId="7CC6C347" w14:textId="77777777" w:rsidTr="00053918">
        <w:tc>
          <w:tcPr>
            <w:tcW w:w="1726" w:type="dxa"/>
            <w:tcBorders>
              <w:top w:val="nil"/>
              <w:left w:val="nil"/>
              <w:bottom w:val="nil"/>
              <w:right w:val="nil"/>
            </w:tcBorders>
          </w:tcPr>
          <w:p w14:paraId="23DE1D54" w14:textId="1298833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B17D804" w14:textId="2E6B5DE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Vanity has kept me from destroying it so far.</w:t>
            </w:r>
          </w:p>
        </w:tc>
      </w:tr>
      <w:tr w:rsidR="001630D1" w:rsidRPr="00DD5393" w14:paraId="573FB74A" w14:textId="77777777" w:rsidTr="00053918">
        <w:tc>
          <w:tcPr>
            <w:tcW w:w="1726" w:type="dxa"/>
            <w:tcBorders>
              <w:top w:val="nil"/>
              <w:left w:val="nil"/>
              <w:bottom w:val="nil"/>
              <w:right w:val="nil"/>
            </w:tcBorders>
          </w:tcPr>
          <w:p w14:paraId="3F841FDD" w14:textId="659824F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AC734C1" w14:textId="2F39AB0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Where is the copy?</w:t>
            </w:r>
          </w:p>
        </w:tc>
      </w:tr>
      <w:tr w:rsidR="001630D1" w:rsidRPr="00DD5393" w14:paraId="73F3266A" w14:textId="77777777" w:rsidTr="00053918">
        <w:tc>
          <w:tcPr>
            <w:tcW w:w="1726" w:type="dxa"/>
            <w:tcBorders>
              <w:top w:val="nil"/>
              <w:left w:val="nil"/>
              <w:bottom w:val="nil"/>
              <w:right w:val="nil"/>
            </w:tcBorders>
          </w:tcPr>
          <w:p w14:paraId="7B5B185D" w14:textId="2A92F31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0C295A1" w14:textId="5B61B3F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If there is one thing that keeps getting you into trouble, it may be easiest to get rid of it. It might be foolish to pass it on. But since I can't do without science, you might as well take it. The copy is hidden inside the globe. (Andrea starts to open the globe) If you want to bring it to Holland, of course you have to be prepared to take full responsibility. You can say you bought it from someone who stole it from the church.</w:t>
            </w:r>
          </w:p>
        </w:tc>
      </w:tr>
      <w:tr w:rsidR="001630D1" w:rsidRPr="00DD5393" w14:paraId="09A1C780" w14:textId="77777777" w:rsidTr="00053918">
        <w:tc>
          <w:tcPr>
            <w:tcW w:w="1726" w:type="dxa"/>
            <w:tcBorders>
              <w:top w:val="nil"/>
              <w:left w:val="nil"/>
              <w:bottom w:val="nil"/>
              <w:right w:val="nil"/>
            </w:tcBorders>
          </w:tcPr>
          <w:p w14:paraId="53EA0C03" w14:textId="38B795D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4DBA6FB" w14:textId="43545FD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"Dialogue"! (Flips through the manuscript, reads aloud) "I will discuss an ancient phenomenon--motion, so as to establish a new discipline. Through experiments, I have discovered several salient features of motion."</w:t>
            </w:r>
          </w:p>
        </w:tc>
      </w:tr>
      <w:tr w:rsidR="001630D1" w:rsidRPr="00DD5393" w14:paraId="5A126379" w14:textId="77777777" w:rsidTr="00053918">
        <w:tc>
          <w:tcPr>
            <w:tcW w:w="1726" w:type="dxa"/>
            <w:tcBorders>
              <w:top w:val="nil"/>
              <w:left w:val="nil"/>
              <w:bottom w:val="nil"/>
              <w:right w:val="nil"/>
            </w:tcBorders>
          </w:tcPr>
          <w:p w14:paraId="010B1B6A" w14:textId="4C96281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222755C6" w14:textId="16626AF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always have to do something to pass the time.</w:t>
            </w:r>
          </w:p>
        </w:tc>
      </w:tr>
      <w:tr w:rsidR="001630D1" w:rsidRPr="00DD5393" w14:paraId="68FB40B0" w14:textId="77777777" w:rsidTr="00053918">
        <w:tc>
          <w:tcPr>
            <w:tcW w:w="1726" w:type="dxa"/>
            <w:tcBorders>
              <w:top w:val="nil"/>
              <w:left w:val="nil"/>
              <w:bottom w:val="nil"/>
              <w:right w:val="nil"/>
            </w:tcBorders>
          </w:tcPr>
          <w:p w14:paraId="774B6ACE" w14:textId="1062B1D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34D567A" w14:textId="4306233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This will lay the groundwork for new physics.</w:t>
            </w:r>
          </w:p>
        </w:tc>
      </w:tr>
      <w:tr w:rsidR="001630D1" w:rsidRPr="00DD5393" w14:paraId="25CA5242" w14:textId="77777777" w:rsidTr="00053918">
        <w:tc>
          <w:tcPr>
            <w:tcW w:w="1726" w:type="dxa"/>
            <w:tcBorders>
              <w:top w:val="nil"/>
              <w:left w:val="nil"/>
              <w:bottom w:val="nil"/>
              <w:right w:val="nil"/>
            </w:tcBorders>
          </w:tcPr>
          <w:p w14:paraId="0ACD8F3E" w14:textId="308B8DA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AFCF832" w14:textId="386334F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Just tuck it into your top.</w:t>
            </w:r>
          </w:p>
        </w:tc>
      </w:tr>
      <w:tr w:rsidR="001630D1" w:rsidRPr="00DD5393" w14:paraId="1F1EA03A" w14:textId="77777777" w:rsidTr="00053918">
        <w:tc>
          <w:tcPr>
            <w:tcW w:w="1726" w:type="dxa"/>
            <w:tcBorders>
              <w:top w:val="nil"/>
              <w:left w:val="nil"/>
              <w:bottom w:val="nil"/>
              <w:right w:val="nil"/>
            </w:tcBorders>
          </w:tcPr>
          <w:p w14:paraId="7A1CD31E" w14:textId="65A7345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EDC2906" w14:textId="68DA9A9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We all thought you surrendered! Among your opponents, I am the most radical!</w:t>
            </w:r>
          </w:p>
        </w:tc>
      </w:tr>
      <w:tr w:rsidR="001630D1" w:rsidRPr="00DD5393" w14:paraId="71061682" w14:textId="77777777" w:rsidTr="00053918">
        <w:tc>
          <w:tcPr>
            <w:tcW w:w="1726" w:type="dxa"/>
            <w:tcBorders>
              <w:top w:val="nil"/>
              <w:left w:val="nil"/>
              <w:bottom w:val="nil"/>
              <w:right w:val="nil"/>
            </w:tcBorders>
          </w:tcPr>
          <w:p w14:paraId="4EBD4FCC" w14:textId="138C539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FAB1309" w14:textId="5D30AFE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As it should be. I teach you science and I deny truth.</w:t>
            </w:r>
          </w:p>
        </w:tc>
      </w:tr>
      <w:tr w:rsidR="001630D1" w:rsidRPr="00DD5393" w14:paraId="49A88590" w14:textId="77777777" w:rsidTr="00053918">
        <w:tc>
          <w:tcPr>
            <w:tcW w:w="1726" w:type="dxa"/>
            <w:tcBorders>
              <w:top w:val="nil"/>
              <w:left w:val="nil"/>
              <w:bottom w:val="nil"/>
              <w:right w:val="nil"/>
            </w:tcBorders>
          </w:tcPr>
          <w:p w14:paraId="067C5429" w14:textId="5CFE180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AB555C6" w14:textId="2F0B046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This manuscript changed everything. All the things.</w:t>
            </w:r>
          </w:p>
        </w:tc>
      </w:tr>
      <w:tr w:rsidR="001630D1" w:rsidRPr="00DD5393" w14:paraId="54CF2FEE" w14:textId="77777777" w:rsidTr="00053918">
        <w:tc>
          <w:tcPr>
            <w:tcW w:w="1726" w:type="dxa"/>
            <w:tcBorders>
              <w:top w:val="nil"/>
              <w:left w:val="nil"/>
              <w:bottom w:val="nil"/>
              <w:right w:val="nil"/>
            </w:tcBorders>
          </w:tcPr>
          <w:p w14:paraId="12A4E8CA" w14:textId="0454AA8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B833D30" w14:textId="772FD03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Yeah?</w:t>
            </w:r>
          </w:p>
        </w:tc>
      </w:tr>
      <w:tr w:rsidR="001630D1" w:rsidRPr="00DD5393" w14:paraId="33AA562A" w14:textId="77777777" w:rsidTr="00053918">
        <w:tc>
          <w:tcPr>
            <w:tcW w:w="1726" w:type="dxa"/>
            <w:tcBorders>
              <w:top w:val="nil"/>
              <w:left w:val="nil"/>
              <w:bottom w:val="nil"/>
              <w:right w:val="nil"/>
            </w:tcBorders>
          </w:tcPr>
          <w:p w14:paraId="0A4B8D3B" w14:textId="2D1B756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F75C244" w14:textId="61EF008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hide the truth. Even morally you are centuries ahead of us.</w:t>
            </w:r>
          </w:p>
        </w:tc>
      </w:tr>
      <w:tr w:rsidR="001630D1" w:rsidRPr="00DD5393" w14:paraId="3DC4F69A" w14:textId="77777777" w:rsidTr="00053918">
        <w:tc>
          <w:tcPr>
            <w:tcW w:w="1726" w:type="dxa"/>
            <w:tcBorders>
              <w:top w:val="nil"/>
              <w:left w:val="nil"/>
              <w:bottom w:val="nil"/>
              <w:right w:val="nil"/>
            </w:tcBorders>
          </w:tcPr>
          <w:p w14:paraId="59197CCD" w14:textId="3907197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1D5AFC5" w14:textId="2E31A8D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Can you explain what this means, Andrea.</w:t>
            </w:r>
          </w:p>
        </w:tc>
      </w:tr>
      <w:tr w:rsidR="001630D1" w:rsidRPr="00DD5393" w14:paraId="2FC3620C" w14:textId="77777777" w:rsidTr="00053918">
        <w:tc>
          <w:tcPr>
            <w:tcW w:w="1726" w:type="dxa"/>
            <w:tcBorders>
              <w:top w:val="nil"/>
              <w:left w:val="nil"/>
              <w:bottom w:val="nil"/>
              <w:right w:val="nil"/>
            </w:tcBorders>
          </w:tcPr>
          <w:p w14:paraId="4CD0C2FC" w14:textId="0AE45D2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05DCA11" w14:textId="41C2E11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When we met, we said to people: "He would rather die than repent, and he would not deny his theory"; but you came back alive and said, "I repent, I deny my theory, but I will live on."</w:t>
            </w:r>
          </w:p>
          <w:p w14:paraId="7FD52A44" w14:textId="4CECB71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We say, "Your hands are stained"; you say, "It's better to have a stain than nothing".</w:t>
            </w:r>
          </w:p>
        </w:tc>
      </w:tr>
      <w:tr w:rsidR="001630D1" w:rsidRPr="00DD5393" w14:paraId="67504A3A" w14:textId="77777777" w:rsidTr="00053918">
        <w:tc>
          <w:tcPr>
            <w:tcW w:w="1726" w:type="dxa"/>
            <w:tcBorders>
              <w:top w:val="nil"/>
              <w:left w:val="nil"/>
              <w:bottom w:val="nil"/>
              <w:right w:val="nil"/>
            </w:tcBorders>
          </w:tcPr>
          <w:p w14:paraId="02761072" w14:textId="56F726A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06618C4E" w14:textId="4112A31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Better to be stained than nothing. This sounds very realistic, like what I said. New science, new ethics.</w:t>
            </w:r>
          </w:p>
        </w:tc>
      </w:tr>
      <w:tr w:rsidR="001630D1" w:rsidRPr="00DD5393" w14:paraId="113BA9DA" w14:textId="77777777" w:rsidTr="00053918">
        <w:tc>
          <w:tcPr>
            <w:tcW w:w="1726" w:type="dxa"/>
            <w:tcBorders>
              <w:top w:val="nil"/>
              <w:left w:val="nil"/>
              <w:bottom w:val="nil"/>
              <w:right w:val="nil"/>
            </w:tcBorders>
          </w:tcPr>
          <w:p w14:paraId="601FA217" w14:textId="56F854B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89A4451" w14:textId="4691F17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should have understood you, I understand you better than anyone! At the age of eleven, I witnessed you sell the telescope invented by others to the officials of Venice, and I also witnessed you use it to achieve immortal achievements. Your friends shook their heads when you kowtowed to the child of the Grand Duke of Florence; but you won a place for science. You laugh at your heroes all the time, saying "people who suffer bore me". You also said that "due to obstacles, the shortest path between two points may be a curve".</w:t>
            </w:r>
          </w:p>
        </w:tc>
      </w:tr>
      <w:tr w:rsidR="001630D1" w:rsidRPr="00DD5393" w14:paraId="68792138" w14:textId="77777777" w:rsidTr="00053918">
        <w:tc>
          <w:tcPr>
            <w:tcW w:w="1726" w:type="dxa"/>
            <w:tcBorders>
              <w:top w:val="nil"/>
              <w:left w:val="nil"/>
              <w:bottom w:val="nil"/>
              <w:right w:val="nil"/>
            </w:tcBorders>
          </w:tcPr>
          <w:p w14:paraId="535DCDDB" w14:textId="69C04D2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0AF19AF" w14:textId="69F3998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still remember.</w:t>
            </w:r>
          </w:p>
        </w:tc>
      </w:tr>
      <w:tr w:rsidR="001630D1" w:rsidRPr="00DD5393" w14:paraId="4AE7201E" w14:textId="77777777" w:rsidTr="00053918">
        <w:tc>
          <w:tcPr>
            <w:tcW w:w="1726" w:type="dxa"/>
            <w:tcBorders>
              <w:top w:val="nil"/>
              <w:left w:val="nil"/>
              <w:bottom w:val="nil"/>
              <w:right w:val="nil"/>
            </w:tcBorders>
          </w:tcPr>
          <w:p w14:paraId="12DDC235" w14:textId="3FCEB17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0702FD0" w14:textId="295A473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 1633, when you decided to deny your most popular doctrine, I should have understood that you were only trying to get out of a hopeless political struggle in order to get on with serious research.</w:t>
            </w:r>
          </w:p>
        </w:tc>
      </w:tr>
      <w:tr w:rsidR="001630D1" w:rsidRPr="00DD5393" w14:paraId="49601BB9" w14:textId="77777777" w:rsidTr="00053918">
        <w:tc>
          <w:tcPr>
            <w:tcW w:w="1726" w:type="dxa"/>
            <w:tcBorders>
              <w:top w:val="nil"/>
              <w:left w:val="nil"/>
              <w:bottom w:val="nil"/>
              <w:right w:val="nil"/>
            </w:tcBorders>
          </w:tcPr>
          <w:p w14:paraId="1C5A7280" w14:textId="7B46388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4E752CB" w14:textId="447D744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This research refers to ...</w:t>
            </w:r>
          </w:p>
        </w:tc>
      </w:tr>
      <w:tr w:rsidR="001630D1" w:rsidRPr="00DD5393" w14:paraId="5566E1B7" w14:textId="77777777" w:rsidTr="00053918">
        <w:tc>
          <w:tcPr>
            <w:tcW w:w="1726" w:type="dxa"/>
            <w:tcBorders>
              <w:top w:val="nil"/>
              <w:left w:val="nil"/>
              <w:bottom w:val="nil"/>
              <w:right w:val="nil"/>
            </w:tcBorders>
          </w:tcPr>
          <w:p w14:paraId="48277A61" w14:textId="1DB6256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D8EABF0" w14:textId="3F02326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Study the basis of all machinery - the nature of motion. It is enough to make the world so beautiful that people forget to seek heaven.</w:t>
            </w:r>
          </w:p>
        </w:tc>
      </w:tr>
      <w:tr w:rsidR="001630D1" w:rsidRPr="00DD5393" w14:paraId="6D63645A" w14:textId="77777777" w:rsidTr="00053918">
        <w:tc>
          <w:tcPr>
            <w:tcW w:w="1726" w:type="dxa"/>
            <w:tcBorders>
              <w:top w:val="nil"/>
              <w:left w:val="nil"/>
              <w:bottom w:val="nil"/>
              <w:right w:val="nil"/>
            </w:tcBorders>
          </w:tcPr>
          <w:p w14:paraId="208A8D03" w14:textId="538A274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E5065EE" w14:textId="70A15801"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aha.</w:t>
            </w:r>
          </w:p>
        </w:tc>
      </w:tr>
      <w:tr w:rsidR="001630D1" w:rsidRPr="00DD5393" w14:paraId="6978221B" w14:textId="77777777" w:rsidTr="00053918">
        <w:tc>
          <w:tcPr>
            <w:tcW w:w="1726" w:type="dxa"/>
            <w:tcBorders>
              <w:top w:val="nil"/>
              <w:left w:val="nil"/>
              <w:bottom w:val="nil"/>
              <w:right w:val="nil"/>
            </w:tcBorders>
          </w:tcPr>
          <w:p w14:paraId="0AB67735" w14:textId="005F677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507DB63" w14:textId="0773F1F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earned your spare time to write the science that only you could. If you end your life in flames at the stake, those are the victors.</w:t>
            </w:r>
          </w:p>
        </w:tc>
      </w:tr>
      <w:tr w:rsidR="001630D1" w:rsidRPr="00DD5393" w14:paraId="7CD3488C" w14:textId="77777777" w:rsidTr="00053918">
        <w:tc>
          <w:tcPr>
            <w:tcW w:w="1726" w:type="dxa"/>
            <w:tcBorders>
              <w:top w:val="nil"/>
              <w:left w:val="nil"/>
              <w:bottom w:val="nil"/>
              <w:right w:val="nil"/>
            </w:tcBorders>
          </w:tcPr>
          <w:p w14:paraId="533567F7" w14:textId="2402C3A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2E2408D" w14:textId="78035A8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did win. Besides, there is no scientific work that can only be done by one person.</w:t>
            </w:r>
          </w:p>
        </w:tc>
      </w:tr>
      <w:tr w:rsidR="001630D1" w:rsidRPr="00DD5393" w14:paraId="2FA90E62" w14:textId="77777777" w:rsidTr="00053918">
        <w:tc>
          <w:tcPr>
            <w:tcW w:w="1726" w:type="dxa"/>
            <w:tcBorders>
              <w:top w:val="nil"/>
              <w:left w:val="nil"/>
              <w:bottom w:val="nil"/>
              <w:right w:val="nil"/>
            </w:tcBorders>
          </w:tcPr>
          <w:p w14:paraId="0C500728" w14:textId="19A5BB4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52F38F5" w14:textId="09E8F33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Then why did you repent?</w:t>
            </w:r>
          </w:p>
        </w:tc>
      </w:tr>
      <w:tr w:rsidR="001630D1" w:rsidRPr="00DD5393" w14:paraId="52AB1519" w14:textId="77777777" w:rsidTr="00053918">
        <w:tc>
          <w:tcPr>
            <w:tcW w:w="1726" w:type="dxa"/>
            <w:tcBorders>
              <w:top w:val="nil"/>
              <w:left w:val="nil"/>
              <w:bottom w:val="nil"/>
              <w:right w:val="nil"/>
            </w:tcBorders>
          </w:tcPr>
          <w:p w14:paraId="38C37D68" w14:textId="666B569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EAECAE9" w14:textId="38EA6D4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Because I am afraid of the pain of flesh and blood.</w:t>
            </w:r>
          </w:p>
        </w:tc>
      </w:tr>
      <w:tr w:rsidR="001630D1" w:rsidRPr="00DD5393" w14:paraId="1DAD0382" w14:textId="77777777" w:rsidTr="00053918">
        <w:tc>
          <w:tcPr>
            <w:tcW w:w="1726" w:type="dxa"/>
            <w:tcBorders>
              <w:top w:val="nil"/>
              <w:left w:val="nil"/>
              <w:bottom w:val="nil"/>
              <w:right w:val="nil"/>
            </w:tcBorders>
          </w:tcPr>
          <w:p w14:paraId="34A12CFB" w14:textId="7F7037C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6477054" w14:textId="040D10D3"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impossible!</w:t>
            </w:r>
          </w:p>
        </w:tc>
      </w:tr>
      <w:tr w:rsidR="001630D1" w:rsidRPr="00DD5393" w14:paraId="31751E46" w14:textId="77777777" w:rsidTr="00053918">
        <w:tc>
          <w:tcPr>
            <w:tcW w:w="1726" w:type="dxa"/>
            <w:tcBorders>
              <w:top w:val="nil"/>
              <w:left w:val="nil"/>
              <w:bottom w:val="nil"/>
              <w:right w:val="nil"/>
            </w:tcBorders>
          </w:tcPr>
          <w:p w14:paraId="25125750" w14:textId="4D0B4D7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BAC70ED" w14:textId="28AC8A9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They showed me torture equipment.</w:t>
            </w:r>
          </w:p>
        </w:tc>
      </w:tr>
      <w:tr w:rsidR="001630D1" w:rsidRPr="00DD5393" w14:paraId="1B717FB0" w14:textId="77777777" w:rsidTr="00053918">
        <w:tc>
          <w:tcPr>
            <w:tcW w:w="1726" w:type="dxa"/>
            <w:tcBorders>
              <w:top w:val="nil"/>
              <w:left w:val="nil"/>
              <w:bottom w:val="nil"/>
              <w:right w:val="nil"/>
            </w:tcBorders>
          </w:tcPr>
          <w:p w14:paraId="4C264D91" w14:textId="7E60496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47A85F2" w14:textId="5302EB0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So you didn't intend to do it?</w:t>
            </w:r>
          </w:p>
        </w:tc>
      </w:tr>
      <w:tr w:rsidR="001630D1" w:rsidRPr="00DD5393" w14:paraId="4BCB21E8" w14:textId="77777777" w:rsidTr="00053918">
        <w:tc>
          <w:tcPr>
            <w:tcW w:w="1726" w:type="dxa"/>
            <w:tcBorders>
              <w:top w:val="nil"/>
              <w:left w:val="nil"/>
              <w:bottom w:val="nil"/>
              <w:right w:val="nil"/>
            </w:tcBorders>
          </w:tcPr>
          <w:p w14:paraId="2AA36516" w14:textId="70B2ECF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969D2DC" w14:textId="7871C0A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didn't think so.</w:t>
            </w:r>
          </w:p>
        </w:tc>
      </w:tr>
      <w:tr w:rsidR="001630D1" w:rsidRPr="00DD5393" w14:paraId="43134ADC" w14:textId="77777777" w:rsidTr="00053918">
        <w:tc>
          <w:tcPr>
            <w:tcW w:w="1726" w:type="dxa"/>
            <w:tcBorders>
              <w:top w:val="nil"/>
              <w:left w:val="nil"/>
              <w:bottom w:val="nil"/>
              <w:right w:val="nil"/>
            </w:tcBorders>
          </w:tcPr>
          <w:p w14:paraId="12FFCF0A"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AB66A27" w14:textId="6D5ADE0D"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(pause)</w:t>
            </w:r>
          </w:p>
        </w:tc>
      </w:tr>
      <w:tr w:rsidR="001630D1" w:rsidRPr="00DD5393" w14:paraId="2D864952" w14:textId="77777777" w:rsidTr="00053918">
        <w:tc>
          <w:tcPr>
            <w:tcW w:w="1726" w:type="dxa"/>
            <w:tcBorders>
              <w:top w:val="nil"/>
              <w:left w:val="nil"/>
              <w:bottom w:val="nil"/>
              <w:right w:val="nil"/>
            </w:tcBorders>
          </w:tcPr>
          <w:p w14:paraId="09C05D7D" w14:textId="220601D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33CF29E0" w14:textId="430D2E8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(loud) The only thing that matters to science is the contribution to knowledge.</w:t>
            </w:r>
          </w:p>
        </w:tc>
      </w:tr>
      <w:tr w:rsidR="001630D1" w:rsidRPr="00DD5393" w14:paraId="1D3E9088" w14:textId="77777777" w:rsidTr="00053918">
        <w:tc>
          <w:tcPr>
            <w:tcW w:w="1726" w:type="dxa"/>
            <w:tcBorders>
              <w:top w:val="nil"/>
              <w:left w:val="nil"/>
              <w:bottom w:val="nil"/>
              <w:right w:val="nil"/>
            </w:tcBorders>
          </w:tcPr>
          <w:p w14:paraId="2A5FF206" w14:textId="1162546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Galileo</w:t>
            </w:r>
          </w:p>
        </w:tc>
        <w:tc>
          <w:tcPr>
            <w:tcW w:w="7629" w:type="dxa"/>
            <w:tcBorders>
              <w:top w:val="nil"/>
              <w:left w:val="nil"/>
              <w:bottom w:val="nil"/>
              <w:right w:val="nil"/>
            </w:tcBorders>
          </w:tcPr>
          <w:p w14:paraId="3DD486A7" w14:textId="51C826CE"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made a contribution, but now I feel like I am in a stinking ditch. Science is my creed, but betrayal is my motto. I sold my holy faith and nothing was the same. Welcome to the palace of Flying Camp Gougou, covering up the truth, greedy for life and afraid of death!</w:t>
            </w:r>
          </w:p>
        </w:tc>
      </w:tr>
      <w:tr w:rsidR="001630D1" w:rsidRPr="00DD5393" w14:paraId="621549B3" w14:textId="77777777" w:rsidTr="00053918">
        <w:tc>
          <w:tcPr>
            <w:tcW w:w="1726" w:type="dxa"/>
            <w:tcBorders>
              <w:top w:val="nil"/>
              <w:left w:val="nil"/>
              <w:bottom w:val="nil"/>
              <w:right w:val="nil"/>
            </w:tcBorders>
          </w:tcPr>
          <w:p w14:paraId="2DEE099E" w14:textId="7BB256B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FF3ABDF" w14:textId="7E88E87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It is human nature to be greedy for life and fear death! Human weakness has nothing to do with science.</w:t>
            </w:r>
          </w:p>
        </w:tc>
      </w:tr>
      <w:tr w:rsidR="001630D1" w:rsidRPr="00DD5393" w14:paraId="654047A0" w14:textId="77777777" w:rsidTr="00053918">
        <w:tc>
          <w:tcPr>
            <w:tcW w:w="1726" w:type="dxa"/>
            <w:tcBorders>
              <w:top w:val="nil"/>
              <w:left w:val="nil"/>
              <w:bottom w:val="nil"/>
              <w:right w:val="nil"/>
            </w:tcBorders>
          </w:tcPr>
          <w:p w14:paraId="7C3F2817" w14:textId="2EEFE4C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DF1EDE6" w14:textId="78D45EC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No relationship? ! Dear Andrea, even though I am in this situation, I still want to tell you some of my views, so that you can learn more about the science you are doing.</w:t>
            </w:r>
          </w:p>
        </w:tc>
      </w:tr>
      <w:tr w:rsidR="001630D1" w:rsidRPr="00DD5393" w14:paraId="292097C5" w14:textId="77777777" w:rsidTr="00053918">
        <w:tc>
          <w:tcPr>
            <w:tcW w:w="1726" w:type="dxa"/>
            <w:tcBorders>
              <w:top w:val="nil"/>
              <w:left w:val="nil"/>
              <w:bottom w:val="nil"/>
              <w:right w:val="nil"/>
            </w:tcBorders>
          </w:tcPr>
          <w:p w14:paraId="05138C2B"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59F50DD5" w14:textId="7E404AED"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(pause)</w:t>
            </w:r>
          </w:p>
        </w:tc>
      </w:tr>
      <w:tr w:rsidR="001630D1" w:rsidRPr="00DD5393" w14:paraId="3F690DF2" w14:textId="77777777" w:rsidTr="00053918">
        <w:tc>
          <w:tcPr>
            <w:tcW w:w="1726" w:type="dxa"/>
            <w:tcBorders>
              <w:top w:val="nil"/>
              <w:left w:val="nil"/>
              <w:bottom w:val="nil"/>
              <w:right w:val="nil"/>
            </w:tcBorders>
          </w:tcPr>
          <w:p w14:paraId="133A47D7" w14:textId="55AFB45D"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7134E7E2" w14:textId="308C8A92"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(Hands folded on belly, scholarly) It takes a special kind of courage to do scientific work. Scientific knowledge originates from doubt; it unravels the mysteries of all things and makes people doubt everything at the same time. But princes and generals often just want to wrap the people in a fog of superstition and lies to cover up their various conspiracies. The history of people's suffering is as immutable as mountains and rivers, and they still claim from the platform that these sufferings are as indestructible as mountains and rivers.</w:t>
            </w:r>
          </w:p>
          <w:p w14:paraId="0C891F74" w14:textId="63441F2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Our skeptical new findings give people hope. People took the telescope from us and pointed it at those who tormented them, at those princes and generals. Those who greedily use scientific achievements for personal gain are now being watched coldly by science; everyone realizes that only by getting rid of these people can we end all man-made suffering that lasted for thousands of years. As a result, those in power began to coerce and lure us scientists, using both soft and hard methods, to make the weak-willed give in. But if we betray the people, are we really qualified to continue to be scientists?</w:t>
            </w:r>
          </w:p>
          <w:p w14:paraId="0FB09791" w14:textId="1F66818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movements of the celestial bodies have gradually become clear, but the actions of the rulers remain obscure to the people. It was doubt that helped win the battle to measure the sky, but it was faith that kept women losing their fight for milk. Andrea, science has a lot to do with both of these struggles. In my opinion, the only purpose of science is to alleviate human suffering. If human beings continue to be lost in superstition and lies, the mysteries of nature revealed by science will not be put to good use. If scientists are deterred by the power of selfish authorities and only content to pursue knowledge for its own sake, then science will become deformed, and new inventions will only bring more suffering to people. Even if one day you acquire all the knowledge, every step you take is to deviate from human beings.</w:t>
            </w:r>
          </w:p>
          <w:p w14:paraId="17A35198" w14:textId="53BD48C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As a scientist, I had a once-in-a-lifetime opportunity; in my day, astronomy was on the streets. In this case, one person's unyielding strength could have triggered a huge impact. If I had resisted resolutely, I might have inspired all scientists to use their knowledge only for the benefit of human happiness.</w:t>
            </w:r>
          </w:p>
          <w:p w14:paraId="284B7FC4" w14:textId="0761F99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was also convinced afterwards, convinced that I was not in real danger. For several years, I fought against them. But I surrendered my knowledge to them and let them do whatever they want with it. (Virginia enters with bowl, stops)</w:t>
            </w:r>
          </w:p>
          <w:p w14:paraId="3DE2C33F" w14:textId="37A8FE4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lastRenderedPageBreak/>
              <w:t>I turned my back on my career. A person who has done this kind of thing is not worthy of gaining a foothold in the scientific community.</w:t>
            </w:r>
          </w:p>
        </w:tc>
      </w:tr>
      <w:tr w:rsidR="001630D1" w:rsidRPr="00DD5393" w14:paraId="436BC6E6" w14:textId="77777777" w:rsidTr="00053918">
        <w:tc>
          <w:tcPr>
            <w:tcW w:w="1726" w:type="dxa"/>
            <w:tcBorders>
              <w:top w:val="nil"/>
              <w:left w:val="nil"/>
              <w:bottom w:val="nil"/>
              <w:right w:val="nil"/>
            </w:tcBorders>
          </w:tcPr>
          <w:p w14:paraId="532F7EB4" w14:textId="4444CB2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Virginia</w:t>
            </w:r>
          </w:p>
        </w:tc>
        <w:tc>
          <w:tcPr>
            <w:tcW w:w="7629" w:type="dxa"/>
            <w:tcBorders>
              <w:top w:val="nil"/>
              <w:left w:val="nil"/>
              <w:bottom w:val="nil"/>
              <w:right w:val="nil"/>
            </w:tcBorders>
          </w:tcPr>
          <w:p w14:paraId="601C9422" w14:textId="2FFD8A2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have been accepted into the ranks of believers. (put the bowl on the table)</w:t>
            </w:r>
          </w:p>
        </w:tc>
      </w:tr>
      <w:tr w:rsidR="001630D1" w:rsidRPr="00DD5393" w14:paraId="3941E481" w14:textId="77777777" w:rsidTr="00053918">
        <w:tc>
          <w:tcPr>
            <w:tcW w:w="1726" w:type="dxa"/>
            <w:tcBorders>
              <w:top w:val="nil"/>
              <w:left w:val="nil"/>
              <w:bottom w:val="nil"/>
              <w:right w:val="nil"/>
            </w:tcBorders>
          </w:tcPr>
          <w:p w14:paraId="237AEFC7" w14:textId="5AC2F27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3E4D5EFD" w14:textId="34B283D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Yes, it's time for me to eat.</w:t>
            </w:r>
          </w:p>
        </w:tc>
      </w:tr>
      <w:tr w:rsidR="001630D1" w:rsidRPr="00DD5393" w14:paraId="1B99D00C" w14:textId="77777777" w:rsidTr="00053918">
        <w:tc>
          <w:tcPr>
            <w:tcW w:w="1726" w:type="dxa"/>
            <w:tcBorders>
              <w:top w:val="nil"/>
              <w:left w:val="nil"/>
              <w:bottom w:val="nil"/>
              <w:right w:val="nil"/>
            </w:tcBorders>
          </w:tcPr>
          <w:p w14:paraId="3576DE28"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2C3580C5" w14:textId="7985AAAA"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(Andrea holds out her hand to him. Galileo sees it, but doesn't take it)</w:t>
            </w:r>
          </w:p>
        </w:tc>
      </w:tr>
      <w:tr w:rsidR="001630D1" w:rsidRPr="00DD5393" w14:paraId="31AC949E" w14:textId="77777777" w:rsidTr="00053918">
        <w:tc>
          <w:tcPr>
            <w:tcW w:w="1726" w:type="dxa"/>
            <w:tcBorders>
              <w:top w:val="nil"/>
              <w:left w:val="nil"/>
              <w:bottom w:val="nil"/>
              <w:right w:val="nil"/>
            </w:tcBorders>
          </w:tcPr>
          <w:p w14:paraId="75539F10" w14:textId="120EAA9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240A13F6" w14:textId="186AB0C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You have become a model teacher now, how can you shake the hand of someone like me again? (Going to the table) A passer-by gave me a goose. I'm still very gluttonous.</w:t>
            </w:r>
          </w:p>
        </w:tc>
      </w:tr>
      <w:tr w:rsidR="001630D1" w:rsidRPr="00DD5393" w14:paraId="683DE40B" w14:textId="77777777" w:rsidTr="00053918">
        <w:tc>
          <w:tcPr>
            <w:tcW w:w="1726" w:type="dxa"/>
            <w:tcBorders>
              <w:top w:val="nil"/>
              <w:left w:val="nil"/>
              <w:bottom w:val="nil"/>
              <w:right w:val="nil"/>
            </w:tcBorders>
          </w:tcPr>
          <w:p w14:paraId="65ACA0AE" w14:textId="132F8E8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A9D1BBD" w14:textId="3A3BCE2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Do you no longer feel like a new era has dawned?</w:t>
            </w:r>
          </w:p>
        </w:tc>
      </w:tr>
      <w:tr w:rsidR="001630D1" w:rsidRPr="00DD5393" w14:paraId="4F67FCCA" w14:textId="77777777" w:rsidTr="00053918">
        <w:tc>
          <w:tcPr>
            <w:tcW w:w="1726" w:type="dxa"/>
            <w:tcBorders>
              <w:top w:val="nil"/>
              <w:left w:val="nil"/>
              <w:bottom w:val="nil"/>
              <w:right w:val="nil"/>
            </w:tcBorders>
          </w:tcPr>
          <w:p w14:paraId="0E1115A3" w14:textId="5CF1407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077CFB4" w14:textId="2EA6CC4A" w:rsidR="001630D1" w:rsidRPr="00DD5393" w:rsidRDefault="00101FAF" w:rsidP="001630D1">
            <w:pPr>
              <w:pStyle w:val="a1"/>
              <w:rPr>
                <w:rFonts w:asciiTheme="minorHAnsi" w:eastAsia="新宋体" w:hAnsiTheme="minorHAnsi" w:cstheme="minorHAnsi"/>
              </w:rPr>
            </w:pPr>
            <w:r w:rsidRPr="00DD5393">
              <w:rPr>
                <w:rFonts w:asciiTheme="minorHAnsi" w:eastAsia="新宋体" w:hAnsiTheme="minorHAnsi" w:cstheme="minorHAnsi"/>
              </w:rPr>
              <w:t>Quite the opposite. When you cross the German border, watch out for your overcoat, which contains the truth. Thanks again for visiting me, I'm going to start eating. (He starts to eat the goose from the bowl)</w:t>
            </w:r>
          </w:p>
        </w:tc>
      </w:tr>
      <w:tr w:rsidR="001630D1" w:rsidRPr="00DD5393" w14:paraId="5A022B07" w14:textId="77777777" w:rsidTr="00053918">
        <w:tc>
          <w:tcPr>
            <w:tcW w:w="1726" w:type="dxa"/>
            <w:tcBorders>
              <w:top w:val="nil"/>
              <w:left w:val="nil"/>
              <w:bottom w:val="nil"/>
              <w:right w:val="nil"/>
            </w:tcBorders>
          </w:tcPr>
          <w:p w14:paraId="6F24F934"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879215F" w14:textId="70EE2C31"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(Andrea walks to the front area, the back area gradually darkens. Other characters step up and stand on the sides, one of them hands Andrea a suitcase, helps him put his hat on, etc.)</w:t>
            </w:r>
          </w:p>
        </w:tc>
      </w:tr>
      <w:tr w:rsidR="001630D1" w:rsidRPr="00DD5393" w14:paraId="1D856522" w14:textId="77777777" w:rsidTr="00053918">
        <w:tc>
          <w:tcPr>
            <w:tcW w:w="1726" w:type="dxa"/>
            <w:tcBorders>
              <w:top w:val="nil"/>
              <w:left w:val="nil"/>
              <w:bottom w:val="nil"/>
              <w:right w:val="nil"/>
            </w:tcBorders>
          </w:tcPr>
          <w:p w14:paraId="62FD5652" w14:textId="5B8B704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BE579FB" w14:textId="55EAF71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In 1637 I said goodbye to M. Galileo and crossed the frontiers of Italy with his Dialogue.</w:t>
            </w:r>
          </w:p>
        </w:tc>
      </w:tr>
      <w:tr w:rsidR="001630D1" w:rsidRPr="00DD5393" w14:paraId="1A89532B" w14:textId="77777777" w:rsidTr="00053918">
        <w:tc>
          <w:tcPr>
            <w:tcW w:w="1726" w:type="dxa"/>
            <w:tcBorders>
              <w:top w:val="nil"/>
              <w:left w:val="nil"/>
              <w:bottom w:val="nil"/>
              <w:right w:val="nil"/>
            </w:tcBorders>
          </w:tcPr>
          <w:p w14:paraId="47B23510" w14:textId="18ACC90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1AAA83A7" w14:textId="479EEE8D"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Who do you think gave this goose?</w:t>
            </w:r>
          </w:p>
        </w:tc>
      </w:tr>
      <w:tr w:rsidR="001630D1" w:rsidRPr="00DD5393" w14:paraId="75052E9A" w14:textId="77777777" w:rsidTr="00053918">
        <w:tc>
          <w:tcPr>
            <w:tcW w:w="1726" w:type="dxa"/>
            <w:tcBorders>
              <w:top w:val="nil"/>
              <w:left w:val="nil"/>
              <w:bottom w:val="nil"/>
              <w:right w:val="nil"/>
            </w:tcBorders>
          </w:tcPr>
          <w:p w14:paraId="18CC2ECD" w14:textId="2E73618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6C2C27F1" w14:textId="4116C56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don't know, it's definitely not Andrea anyway.</w:t>
            </w:r>
          </w:p>
        </w:tc>
      </w:tr>
      <w:tr w:rsidR="001630D1" w:rsidRPr="00DD5393" w14:paraId="49BFB58B" w14:textId="77777777" w:rsidTr="00053918">
        <w:tc>
          <w:tcPr>
            <w:tcW w:w="1726" w:type="dxa"/>
            <w:tcBorders>
              <w:top w:val="nil"/>
              <w:left w:val="nil"/>
              <w:bottom w:val="nil"/>
              <w:right w:val="nil"/>
            </w:tcBorders>
          </w:tcPr>
          <w:p w14:paraId="3A656A49" w14:textId="71477761"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5FAB4D42" w14:textId="60FF02E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I also don't think it's him.</w:t>
            </w:r>
          </w:p>
        </w:tc>
      </w:tr>
      <w:tr w:rsidR="001630D1" w:rsidRPr="00DD5393" w14:paraId="6600D445" w14:textId="77777777" w:rsidTr="00053918">
        <w:tc>
          <w:tcPr>
            <w:tcW w:w="1726" w:type="dxa"/>
            <w:tcBorders>
              <w:top w:val="nil"/>
              <w:left w:val="nil"/>
              <w:bottom w:val="nil"/>
              <w:right w:val="nil"/>
            </w:tcBorders>
          </w:tcPr>
          <w:p w14:paraId="20B7CC42" w14:textId="25438CF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4623C9C8" w14:textId="0D2CCA7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On the way, I still couldn't let go of everything he said that day, about his self-evaluation. I can't believe this is the conclusion he deserves. He has contributed so much to humanity, that should not be our evaluation of him.</w:t>
            </w:r>
          </w:p>
        </w:tc>
      </w:tr>
      <w:tr w:rsidR="001630D1" w:rsidRPr="00DD5393" w14:paraId="719BC353" w14:textId="77777777" w:rsidTr="00053918">
        <w:tc>
          <w:tcPr>
            <w:tcW w:w="1726" w:type="dxa"/>
            <w:tcBorders>
              <w:top w:val="nil"/>
              <w:left w:val="nil"/>
              <w:bottom w:val="nil"/>
              <w:right w:val="nil"/>
            </w:tcBorders>
          </w:tcPr>
          <w:p w14:paraId="0D4E62E7"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334F4B0" w14:textId="282A0140"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(After each of the following people finished the last line, they turned around and looked at Galileo)</w:t>
            </w:r>
          </w:p>
        </w:tc>
      </w:tr>
      <w:tr w:rsidR="001630D1" w:rsidRPr="00DD5393" w14:paraId="78897C9A" w14:textId="77777777" w:rsidTr="00053918">
        <w:tc>
          <w:tcPr>
            <w:tcW w:w="1726" w:type="dxa"/>
            <w:tcBorders>
              <w:top w:val="nil"/>
              <w:left w:val="nil"/>
              <w:bottom w:val="nil"/>
              <w:right w:val="nil"/>
            </w:tcBorders>
          </w:tcPr>
          <w:p w14:paraId="0068305E" w14:textId="2364E1A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Mrs Salti</w:t>
            </w:r>
          </w:p>
        </w:tc>
        <w:tc>
          <w:tcPr>
            <w:tcW w:w="7629" w:type="dxa"/>
            <w:tcBorders>
              <w:top w:val="nil"/>
              <w:left w:val="nil"/>
              <w:bottom w:val="nil"/>
              <w:right w:val="nil"/>
            </w:tcBorders>
          </w:tcPr>
          <w:p w14:paraId="38142984" w14:textId="5329CA3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He's just a gluttonous and troublesome old man.</w:t>
            </w:r>
          </w:p>
        </w:tc>
      </w:tr>
      <w:tr w:rsidR="001630D1" w:rsidRPr="00DD5393" w14:paraId="25912EA9" w14:textId="77777777" w:rsidTr="00053918">
        <w:tc>
          <w:tcPr>
            <w:tcW w:w="1726" w:type="dxa"/>
            <w:tcBorders>
              <w:top w:val="nil"/>
              <w:left w:val="nil"/>
              <w:bottom w:val="nil"/>
              <w:right w:val="nil"/>
            </w:tcBorders>
          </w:tcPr>
          <w:p w14:paraId="33C704BD" w14:textId="41000AE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50D981B" w14:textId="4ECE387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His Dialogues were later published in Leiden, Holland, and rekindled the fire of knowledge.</w:t>
            </w:r>
          </w:p>
        </w:tc>
      </w:tr>
      <w:tr w:rsidR="001630D1" w:rsidRPr="00DD5393" w14:paraId="433D522F" w14:textId="77777777" w:rsidTr="00053918">
        <w:tc>
          <w:tcPr>
            <w:tcW w:w="1726" w:type="dxa"/>
            <w:tcBorders>
              <w:top w:val="nil"/>
              <w:left w:val="nil"/>
              <w:bottom w:val="nil"/>
              <w:right w:val="nil"/>
            </w:tcBorders>
          </w:tcPr>
          <w:p w14:paraId="723671A6" w14:textId="6F0DF515"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Virginia</w:t>
            </w:r>
          </w:p>
        </w:tc>
        <w:tc>
          <w:tcPr>
            <w:tcW w:w="7629" w:type="dxa"/>
            <w:tcBorders>
              <w:top w:val="nil"/>
              <w:left w:val="nil"/>
              <w:bottom w:val="nil"/>
              <w:right w:val="nil"/>
            </w:tcBorders>
          </w:tcPr>
          <w:p w14:paraId="2DB2E664" w14:textId="2C52C2B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is not a good father.</w:t>
            </w:r>
          </w:p>
        </w:tc>
      </w:tr>
      <w:tr w:rsidR="001630D1" w:rsidRPr="00DD5393" w14:paraId="531C8B44" w14:textId="77777777" w:rsidTr="00053918">
        <w:tc>
          <w:tcPr>
            <w:tcW w:w="1726" w:type="dxa"/>
            <w:tcBorders>
              <w:top w:val="nil"/>
              <w:left w:val="nil"/>
              <w:bottom w:val="nil"/>
              <w:right w:val="nil"/>
            </w:tcBorders>
          </w:tcPr>
          <w:p w14:paraId="188797C7" w14:textId="55706FDB"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4D67A3F" w14:textId="5AB9621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Both the experimental methods and the scientific principles in this book provided the foundation for modern mechanics and experimental physics.</w:t>
            </w:r>
          </w:p>
        </w:tc>
      </w:tr>
      <w:tr w:rsidR="001630D1" w:rsidRPr="00DD5393" w14:paraId="2D4AC000" w14:textId="77777777" w:rsidTr="00053918">
        <w:tc>
          <w:tcPr>
            <w:tcW w:w="1726" w:type="dxa"/>
            <w:tcBorders>
              <w:top w:val="nil"/>
              <w:left w:val="nil"/>
              <w:bottom w:val="nil"/>
              <w:right w:val="nil"/>
            </w:tcBorders>
          </w:tcPr>
          <w:p w14:paraId="35069BFD" w14:textId="41F19ED4"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Barberini</w:t>
            </w:r>
          </w:p>
        </w:tc>
        <w:tc>
          <w:tcPr>
            <w:tcW w:w="7629" w:type="dxa"/>
            <w:tcBorders>
              <w:top w:val="nil"/>
              <w:left w:val="nil"/>
              <w:bottom w:val="nil"/>
              <w:right w:val="nil"/>
            </w:tcBorders>
          </w:tcPr>
          <w:p w14:paraId="599B1392" w14:textId="33353715"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He's a very smart guy.</w:t>
            </w:r>
          </w:p>
        </w:tc>
      </w:tr>
      <w:tr w:rsidR="001630D1" w:rsidRPr="00DD5393" w14:paraId="72D81EB1" w14:textId="77777777" w:rsidTr="00053918">
        <w:tc>
          <w:tcPr>
            <w:tcW w:w="1726" w:type="dxa"/>
            <w:tcBorders>
              <w:top w:val="nil"/>
              <w:left w:val="nil"/>
              <w:bottom w:val="nil"/>
              <w:right w:val="nil"/>
            </w:tcBorders>
          </w:tcPr>
          <w:p w14:paraId="2D631E82" w14:textId="25ADE2F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Bellarmine</w:t>
            </w:r>
          </w:p>
        </w:tc>
        <w:tc>
          <w:tcPr>
            <w:tcW w:w="7629" w:type="dxa"/>
            <w:tcBorders>
              <w:top w:val="nil"/>
              <w:left w:val="nil"/>
              <w:bottom w:val="nil"/>
              <w:right w:val="nil"/>
            </w:tcBorders>
          </w:tcPr>
          <w:p w14:paraId="4E9630BA" w14:textId="3A26A95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His cleverness terrifies me.</w:t>
            </w:r>
          </w:p>
        </w:tc>
      </w:tr>
      <w:tr w:rsidR="001630D1" w:rsidRPr="00DD5393" w14:paraId="74CAA021" w14:textId="77777777" w:rsidTr="00053918">
        <w:tc>
          <w:tcPr>
            <w:tcW w:w="1726" w:type="dxa"/>
            <w:tcBorders>
              <w:top w:val="nil"/>
              <w:left w:val="nil"/>
              <w:bottom w:val="nil"/>
              <w:right w:val="nil"/>
            </w:tcBorders>
          </w:tcPr>
          <w:p w14:paraId="13E07944" w14:textId="2982C2A8"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2598DFB3" w14:textId="5F470BE4"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Hundreds of years later, a man named Einstein called him "the father of modern physics".</w:t>
            </w:r>
          </w:p>
        </w:tc>
      </w:tr>
      <w:tr w:rsidR="001630D1" w:rsidRPr="00DD5393" w14:paraId="5928EB2D" w14:textId="77777777" w:rsidTr="00053918">
        <w:tc>
          <w:tcPr>
            <w:tcW w:w="1726" w:type="dxa"/>
            <w:tcBorders>
              <w:top w:val="nil"/>
              <w:left w:val="nil"/>
              <w:bottom w:val="nil"/>
              <w:right w:val="nil"/>
            </w:tcBorders>
          </w:tcPr>
          <w:p w14:paraId="1EE8505C" w14:textId="7673878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Ludovic</w:t>
            </w:r>
          </w:p>
        </w:tc>
        <w:tc>
          <w:tcPr>
            <w:tcW w:w="7629" w:type="dxa"/>
            <w:tcBorders>
              <w:top w:val="nil"/>
              <w:left w:val="nil"/>
              <w:bottom w:val="nil"/>
              <w:right w:val="nil"/>
            </w:tcBorders>
          </w:tcPr>
          <w:p w14:paraId="515F8973" w14:textId="629EBE5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shamelessly stole a telescope invented by others.</w:t>
            </w:r>
          </w:p>
        </w:tc>
      </w:tr>
      <w:tr w:rsidR="001630D1" w:rsidRPr="00DD5393" w14:paraId="1E66239B" w14:textId="77777777" w:rsidTr="00053918">
        <w:tc>
          <w:tcPr>
            <w:tcW w:w="1726" w:type="dxa"/>
            <w:tcBorders>
              <w:top w:val="nil"/>
              <w:left w:val="nil"/>
              <w:bottom w:val="nil"/>
              <w:right w:val="nil"/>
            </w:tcBorders>
          </w:tcPr>
          <w:p w14:paraId="6FE02D7F" w14:textId="3FC5285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063E483E" w14:textId="124C3E20"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The telescope he improved was magnified ten times, and he used it to discover sunspots, the waxing and waning of Venus, the rings of Saturn, the rotation of the sun ... He is the veritable father of modern astronomy.</w:t>
            </w:r>
          </w:p>
        </w:tc>
      </w:tr>
      <w:tr w:rsidR="001630D1" w:rsidRPr="00DD5393" w14:paraId="5E012307" w14:textId="77777777" w:rsidTr="00053918">
        <w:tc>
          <w:tcPr>
            <w:tcW w:w="1726" w:type="dxa"/>
            <w:tcBorders>
              <w:top w:val="nil"/>
              <w:left w:val="nil"/>
              <w:bottom w:val="nil"/>
              <w:right w:val="nil"/>
            </w:tcBorders>
          </w:tcPr>
          <w:p w14:paraId="4348C4D3" w14:textId="540CEEFE"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Cosmo</w:t>
            </w:r>
          </w:p>
        </w:tc>
        <w:tc>
          <w:tcPr>
            <w:tcW w:w="7629" w:type="dxa"/>
            <w:tcBorders>
              <w:top w:val="nil"/>
              <w:left w:val="nil"/>
              <w:bottom w:val="nil"/>
              <w:right w:val="nil"/>
            </w:tcBorders>
          </w:tcPr>
          <w:p w14:paraId="59B3B3AF" w14:textId="48A62CAA"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clings to the powerful and humbles himself for the sake of court life.</w:t>
            </w:r>
          </w:p>
        </w:tc>
      </w:tr>
      <w:tr w:rsidR="001630D1" w:rsidRPr="00DD5393" w14:paraId="17C34F62" w14:textId="77777777" w:rsidTr="00053918">
        <w:tc>
          <w:tcPr>
            <w:tcW w:w="1726" w:type="dxa"/>
            <w:tcBorders>
              <w:top w:val="nil"/>
              <w:left w:val="nil"/>
              <w:bottom w:val="nil"/>
              <w:right w:val="nil"/>
            </w:tcBorders>
          </w:tcPr>
          <w:p w14:paraId="417B96FD" w14:textId="7C5CB777"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Judge</w:t>
            </w:r>
          </w:p>
        </w:tc>
        <w:tc>
          <w:tcPr>
            <w:tcW w:w="7629" w:type="dxa"/>
            <w:tcBorders>
              <w:top w:val="nil"/>
              <w:left w:val="nil"/>
              <w:bottom w:val="nil"/>
              <w:right w:val="nil"/>
            </w:tcBorders>
          </w:tcPr>
          <w:p w14:paraId="3D5C44AC" w14:textId="674AF04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was so bold that he dared to challenge the authority of the church.</w:t>
            </w:r>
          </w:p>
        </w:tc>
      </w:tr>
      <w:tr w:rsidR="001630D1" w:rsidRPr="00DD5393" w14:paraId="5F381799" w14:textId="77777777" w:rsidTr="00053918">
        <w:tc>
          <w:tcPr>
            <w:tcW w:w="1726" w:type="dxa"/>
            <w:tcBorders>
              <w:top w:val="nil"/>
              <w:left w:val="nil"/>
              <w:bottom w:val="nil"/>
              <w:right w:val="nil"/>
            </w:tcBorders>
          </w:tcPr>
          <w:p w14:paraId="6F1B9EB2" w14:textId="648356B3"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11A417F7" w14:textId="5A4DB246"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subverted the Aristotle theory that had ruled Europe for thousands of years, and smashed the shackles on the door of thought with the sword of doubt.</w:t>
            </w:r>
          </w:p>
        </w:tc>
      </w:tr>
      <w:tr w:rsidR="009A290B" w:rsidRPr="00DD5393" w14:paraId="0CD4A0D5" w14:textId="77777777" w:rsidTr="00053918">
        <w:tc>
          <w:tcPr>
            <w:tcW w:w="1726" w:type="dxa"/>
            <w:tcBorders>
              <w:top w:val="nil"/>
              <w:left w:val="nil"/>
              <w:bottom w:val="nil"/>
              <w:right w:val="nil"/>
            </w:tcBorders>
          </w:tcPr>
          <w:p w14:paraId="3335E326" w14:textId="77777777" w:rsidR="009A290B" w:rsidRPr="00DD5393" w:rsidRDefault="009A290B" w:rsidP="001630D1">
            <w:pPr>
              <w:pStyle w:val="a0"/>
              <w:rPr>
                <w:rFonts w:asciiTheme="minorHAnsi" w:eastAsia="新宋体" w:hAnsiTheme="minorHAnsi" w:cstheme="minorHAnsi"/>
              </w:rPr>
            </w:pPr>
          </w:p>
        </w:tc>
        <w:tc>
          <w:tcPr>
            <w:tcW w:w="7629" w:type="dxa"/>
            <w:tcBorders>
              <w:top w:val="nil"/>
              <w:left w:val="nil"/>
              <w:bottom w:val="nil"/>
              <w:right w:val="nil"/>
            </w:tcBorders>
          </w:tcPr>
          <w:p w14:paraId="3558056B" w14:textId="0A77901B" w:rsidR="009A290B" w:rsidRPr="00DD5393" w:rsidRDefault="009A290B" w:rsidP="009A290B">
            <w:pPr>
              <w:pStyle w:val="a2"/>
              <w:rPr>
                <w:rFonts w:asciiTheme="minorHAnsi" w:eastAsia="新宋体" w:hAnsiTheme="minorHAnsi" w:cstheme="minorHAnsi"/>
              </w:rPr>
            </w:pPr>
            <w:r w:rsidRPr="00DD5393">
              <w:rPr>
                <w:rFonts w:asciiTheme="minorHAnsi" w:eastAsia="新宋体" w:hAnsiTheme="minorHAnsi" w:cstheme="minorHAnsi"/>
              </w:rPr>
              <w:t>(The uproar is interrupted by the sound of a stone falling. Sagredo picks up the stone and walks to Andrea)</w:t>
            </w:r>
          </w:p>
        </w:tc>
      </w:tr>
      <w:tr w:rsidR="001630D1" w:rsidRPr="00DD5393" w14:paraId="636C8D68" w14:textId="77777777" w:rsidTr="00053918">
        <w:tc>
          <w:tcPr>
            <w:tcW w:w="1726" w:type="dxa"/>
            <w:tcBorders>
              <w:top w:val="nil"/>
              <w:left w:val="nil"/>
              <w:bottom w:val="nil"/>
              <w:right w:val="nil"/>
            </w:tcBorders>
          </w:tcPr>
          <w:p w14:paraId="6BA48D3B" w14:textId="3E223960"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lastRenderedPageBreak/>
              <w:t>sagredo</w:t>
            </w:r>
          </w:p>
        </w:tc>
        <w:tc>
          <w:tcPr>
            <w:tcW w:w="7629" w:type="dxa"/>
            <w:tcBorders>
              <w:top w:val="nil"/>
              <w:left w:val="nil"/>
              <w:bottom w:val="nil"/>
              <w:right w:val="nil"/>
            </w:tcBorders>
          </w:tcPr>
          <w:p w14:paraId="22CB118A" w14:textId="1636579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is just an old urchin who likes to think about balls, stones, and apples.</w:t>
            </w:r>
          </w:p>
        </w:tc>
      </w:tr>
      <w:tr w:rsidR="001630D1" w:rsidRPr="00DD5393" w14:paraId="253A5CED" w14:textId="77777777" w:rsidTr="00053918">
        <w:tc>
          <w:tcPr>
            <w:tcW w:w="1726" w:type="dxa"/>
            <w:tcBorders>
              <w:top w:val="nil"/>
              <w:left w:val="nil"/>
              <w:bottom w:val="nil"/>
              <w:right w:val="nil"/>
            </w:tcBorders>
          </w:tcPr>
          <w:p w14:paraId="3C84E167" w14:textId="74A64F8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50C80A27" w14:textId="7377CF88"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apple? (laughs) Indeed, I remember the way he used an apple as an analogy.</w:t>
            </w:r>
          </w:p>
        </w:tc>
      </w:tr>
      <w:tr w:rsidR="001630D1" w:rsidRPr="00DD5393" w14:paraId="6CF24CB9" w14:textId="77777777" w:rsidTr="00053918">
        <w:tc>
          <w:tcPr>
            <w:tcW w:w="1726" w:type="dxa"/>
            <w:tcBorders>
              <w:top w:val="nil"/>
              <w:left w:val="nil"/>
              <w:bottom w:val="nil"/>
              <w:right w:val="nil"/>
            </w:tcBorders>
          </w:tcPr>
          <w:p w14:paraId="0011B7C6" w14:textId="54DA526A"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2C3CF3E" w14:textId="5F15892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And the starry sky.</w:t>
            </w:r>
          </w:p>
        </w:tc>
      </w:tr>
      <w:tr w:rsidR="001630D1" w:rsidRPr="00DD5393" w14:paraId="444DC2F3" w14:textId="77777777" w:rsidTr="00053918">
        <w:tc>
          <w:tcPr>
            <w:tcW w:w="1726" w:type="dxa"/>
            <w:tcBorders>
              <w:top w:val="nil"/>
              <w:left w:val="nil"/>
              <w:bottom w:val="nil"/>
              <w:right w:val="nil"/>
            </w:tcBorders>
          </w:tcPr>
          <w:p w14:paraId="3A912377" w14:textId="728ADF5F"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D0A6EE9" w14:textId="16FE2BC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starry sky?</w:t>
            </w:r>
          </w:p>
        </w:tc>
      </w:tr>
      <w:tr w:rsidR="001630D1" w:rsidRPr="00DD5393" w14:paraId="3C3D0603" w14:textId="77777777" w:rsidTr="00053918">
        <w:tc>
          <w:tcPr>
            <w:tcW w:w="1726" w:type="dxa"/>
            <w:tcBorders>
              <w:top w:val="nil"/>
              <w:left w:val="nil"/>
              <w:bottom w:val="nil"/>
              <w:right w:val="nil"/>
            </w:tcBorders>
          </w:tcPr>
          <w:p w14:paraId="5E462715" w14:textId="2D8917E6"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4456425F" w14:textId="20628927"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He always likes to look at the stars. Boundless, unfathomable starry sky.</w:t>
            </w:r>
          </w:p>
        </w:tc>
      </w:tr>
      <w:tr w:rsidR="001630D1" w:rsidRPr="00DD5393" w14:paraId="69F21F3C" w14:textId="77777777" w:rsidTr="00053918">
        <w:tc>
          <w:tcPr>
            <w:tcW w:w="1726" w:type="dxa"/>
            <w:tcBorders>
              <w:top w:val="nil"/>
              <w:left w:val="nil"/>
              <w:bottom w:val="nil"/>
              <w:right w:val="nil"/>
            </w:tcBorders>
          </w:tcPr>
          <w:p w14:paraId="232FA161" w14:textId="761B891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754EC540" w14:textId="5EDC056F"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oh? Does he still like Xingkong so much now?</w:t>
            </w:r>
          </w:p>
        </w:tc>
      </w:tr>
      <w:tr w:rsidR="001630D1" w:rsidRPr="00DD5393" w14:paraId="71F672E6" w14:textId="77777777" w:rsidTr="00053918">
        <w:tc>
          <w:tcPr>
            <w:tcW w:w="1726" w:type="dxa"/>
            <w:tcBorders>
              <w:top w:val="nil"/>
              <w:left w:val="nil"/>
              <w:bottom w:val="nil"/>
              <w:right w:val="nil"/>
            </w:tcBorders>
          </w:tcPr>
          <w:p w14:paraId="49741CED" w14:textId="157DB59C"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sagredo</w:t>
            </w:r>
          </w:p>
        </w:tc>
        <w:tc>
          <w:tcPr>
            <w:tcW w:w="7629" w:type="dxa"/>
            <w:tcBorders>
              <w:top w:val="nil"/>
              <w:left w:val="nil"/>
              <w:bottom w:val="nil"/>
              <w:right w:val="nil"/>
            </w:tcBorders>
          </w:tcPr>
          <w:p w14:paraId="06868705" w14:textId="4F42ABCB"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Of course, don't believe me.</w:t>
            </w:r>
          </w:p>
        </w:tc>
      </w:tr>
      <w:tr w:rsidR="001630D1" w:rsidRPr="00DD5393" w14:paraId="4F28F211" w14:textId="77777777" w:rsidTr="00053918">
        <w:tc>
          <w:tcPr>
            <w:tcW w:w="1726" w:type="dxa"/>
            <w:tcBorders>
              <w:top w:val="nil"/>
              <w:left w:val="nil"/>
              <w:bottom w:val="nil"/>
              <w:right w:val="nil"/>
            </w:tcBorders>
          </w:tcPr>
          <w:p w14:paraId="492F6BFC"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3B4E8AA0" w14:textId="1FC594CE" w:rsidR="001630D1" w:rsidRPr="00DD5393" w:rsidRDefault="001630D1" w:rsidP="001630D1">
            <w:pPr>
              <w:pStyle w:val="a2"/>
              <w:rPr>
                <w:rFonts w:asciiTheme="minorHAnsi" w:eastAsia="新宋体" w:hAnsiTheme="minorHAnsi" w:cstheme="minorHAnsi"/>
              </w:rPr>
            </w:pPr>
            <w:r w:rsidRPr="00DD5393">
              <w:rPr>
                <w:rFonts w:asciiTheme="minorHAnsi" w:eastAsia="新宋体" w:hAnsiTheme="minorHAnsi" w:cstheme="minorHAnsi"/>
              </w:rPr>
              <w:t>(They turn to look at Galileo. He is looking up at the stars, but he cannot see clearly due to eye disease. The background is a brilliant galaxy)</w:t>
            </w:r>
          </w:p>
        </w:tc>
      </w:tr>
      <w:tr w:rsidR="001630D1" w:rsidRPr="00DD5393" w14:paraId="594BE16D" w14:textId="77777777" w:rsidTr="00053918">
        <w:tc>
          <w:tcPr>
            <w:tcW w:w="1726" w:type="dxa"/>
            <w:tcBorders>
              <w:top w:val="nil"/>
              <w:left w:val="nil"/>
              <w:bottom w:val="nil"/>
              <w:right w:val="nil"/>
            </w:tcBorders>
          </w:tcPr>
          <w:p w14:paraId="0537B6F6" w14:textId="3FD29009"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Galileo</w:t>
            </w:r>
          </w:p>
        </w:tc>
        <w:tc>
          <w:tcPr>
            <w:tcW w:w="7629" w:type="dxa"/>
            <w:tcBorders>
              <w:top w:val="nil"/>
              <w:left w:val="nil"/>
              <w:bottom w:val="nil"/>
              <w:right w:val="nil"/>
            </w:tcBorders>
          </w:tcPr>
          <w:p w14:paraId="45729F08" w14:textId="0EB99569"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How is the night tonight?</w:t>
            </w:r>
          </w:p>
        </w:tc>
      </w:tr>
      <w:tr w:rsidR="001630D1" w:rsidRPr="00DD5393" w14:paraId="26333AC0" w14:textId="77777777" w:rsidTr="00053918">
        <w:tc>
          <w:tcPr>
            <w:tcW w:w="1726" w:type="dxa"/>
            <w:tcBorders>
              <w:top w:val="nil"/>
              <w:left w:val="nil"/>
              <w:bottom w:val="nil"/>
              <w:right w:val="nil"/>
            </w:tcBorders>
          </w:tcPr>
          <w:p w14:paraId="07BC7230" w14:textId="38258C62" w:rsidR="001630D1" w:rsidRPr="00DD5393" w:rsidRDefault="001630D1" w:rsidP="001630D1">
            <w:pPr>
              <w:pStyle w:val="a0"/>
              <w:rPr>
                <w:rFonts w:asciiTheme="minorHAnsi" w:eastAsia="新宋体" w:hAnsiTheme="minorHAnsi" w:cstheme="minorHAnsi"/>
              </w:rPr>
            </w:pPr>
            <w:r w:rsidRPr="00DD5393">
              <w:rPr>
                <w:rFonts w:asciiTheme="minorHAnsi" w:eastAsia="新宋体" w:hAnsiTheme="minorHAnsi" w:cstheme="minorHAnsi"/>
              </w:rPr>
              <w:t>Andrea</w:t>
            </w:r>
          </w:p>
        </w:tc>
        <w:tc>
          <w:tcPr>
            <w:tcW w:w="7629" w:type="dxa"/>
            <w:tcBorders>
              <w:top w:val="nil"/>
              <w:left w:val="nil"/>
              <w:bottom w:val="nil"/>
              <w:right w:val="nil"/>
            </w:tcBorders>
          </w:tcPr>
          <w:p w14:paraId="63754DB6" w14:textId="4907979C" w:rsidR="001630D1" w:rsidRPr="00DD5393" w:rsidRDefault="001630D1" w:rsidP="001630D1">
            <w:pPr>
              <w:pStyle w:val="a1"/>
              <w:rPr>
                <w:rFonts w:asciiTheme="minorHAnsi" w:eastAsia="新宋体" w:hAnsiTheme="minorHAnsi" w:cstheme="minorHAnsi"/>
              </w:rPr>
            </w:pPr>
            <w:r w:rsidRPr="00DD5393">
              <w:rPr>
                <w:rFonts w:asciiTheme="minorHAnsi" w:eastAsia="新宋体" w:hAnsiTheme="minorHAnsi" w:cstheme="minorHAnsi"/>
              </w:rPr>
              <w:t>(Goes to him and takes his hand) Clear as water.</w:t>
            </w:r>
          </w:p>
        </w:tc>
      </w:tr>
      <w:tr w:rsidR="001630D1" w:rsidRPr="00DD5393" w14:paraId="78ABDA9F" w14:textId="77777777" w:rsidTr="00053918">
        <w:tc>
          <w:tcPr>
            <w:tcW w:w="1726" w:type="dxa"/>
            <w:tcBorders>
              <w:top w:val="nil"/>
              <w:left w:val="nil"/>
              <w:bottom w:val="nil"/>
              <w:right w:val="nil"/>
            </w:tcBorders>
          </w:tcPr>
          <w:p w14:paraId="5E0C6BD5"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1D91AD23" w14:textId="77777777" w:rsidR="001630D1" w:rsidRPr="00DD5393" w:rsidRDefault="001630D1" w:rsidP="001630D1">
            <w:pPr>
              <w:pStyle w:val="a1"/>
              <w:rPr>
                <w:rFonts w:asciiTheme="minorHAnsi" w:eastAsia="新宋体" w:hAnsiTheme="minorHAnsi" w:cstheme="minorHAnsi"/>
              </w:rPr>
            </w:pPr>
          </w:p>
        </w:tc>
      </w:tr>
      <w:tr w:rsidR="001630D1" w:rsidRPr="00DD5393" w14:paraId="7A7D4DFB" w14:textId="77777777" w:rsidTr="0020435B">
        <w:tc>
          <w:tcPr>
            <w:tcW w:w="9355" w:type="dxa"/>
            <w:gridSpan w:val="2"/>
            <w:tcBorders>
              <w:top w:val="nil"/>
              <w:left w:val="nil"/>
              <w:bottom w:val="nil"/>
              <w:right w:val="nil"/>
            </w:tcBorders>
          </w:tcPr>
          <w:p w14:paraId="2F661696" w14:textId="40DC8E64" w:rsidR="001630D1" w:rsidRPr="00DD5393" w:rsidRDefault="001630D1" w:rsidP="001630D1">
            <w:pPr>
              <w:pStyle w:val="a"/>
              <w:rPr>
                <w:rFonts w:asciiTheme="minorHAnsi" w:eastAsia="新宋体" w:hAnsiTheme="minorHAnsi" w:cstheme="minorHAnsi"/>
              </w:rPr>
            </w:pPr>
            <w:r w:rsidRPr="00DD5393">
              <w:rPr>
                <w:rFonts w:asciiTheme="minorHAnsi" w:eastAsia="新宋体" w:hAnsiTheme="minorHAnsi" w:cstheme="minorHAnsi"/>
              </w:rPr>
              <w:t>play ending</w:t>
            </w:r>
          </w:p>
        </w:tc>
      </w:tr>
      <w:tr w:rsidR="001630D1" w:rsidRPr="00DD5393" w14:paraId="6F72711F" w14:textId="77777777" w:rsidTr="00053918">
        <w:tc>
          <w:tcPr>
            <w:tcW w:w="1726" w:type="dxa"/>
            <w:tcBorders>
              <w:top w:val="nil"/>
              <w:left w:val="nil"/>
              <w:bottom w:val="nil"/>
              <w:right w:val="nil"/>
            </w:tcBorders>
          </w:tcPr>
          <w:p w14:paraId="3BB71380"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7973EDB0" w14:textId="77777777" w:rsidR="001630D1" w:rsidRPr="00DD5393" w:rsidRDefault="001630D1" w:rsidP="001630D1">
            <w:pPr>
              <w:pStyle w:val="a1"/>
              <w:rPr>
                <w:rFonts w:asciiTheme="minorHAnsi" w:eastAsia="新宋体" w:hAnsiTheme="minorHAnsi" w:cstheme="minorHAnsi"/>
              </w:rPr>
            </w:pPr>
          </w:p>
        </w:tc>
      </w:tr>
      <w:tr w:rsidR="001630D1" w:rsidRPr="00DD5393" w14:paraId="5652E48C" w14:textId="77777777" w:rsidTr="00053918">
        <w:tc>
          <w:tcPr>
            <w:tcW w:w="1726" w:type="dxa"/>
            <w:tcBorders>
              <w:top w:val="nil"/>
              <w:left w:val="nil"/>
              <w:bottom w:val="nil"/>
              <w:right w:val="nil"/>
            </w:tcBorders>
          </w:tcPr>
          <w:p w14:paraId="19D7137B" w14:textId="77777777" w:rsidR="001630D1" w:rsidRPr="00DD5393" w:rsidRDefault="001630D1" w:rsidP="001630D1">
            <w:pPr>
              <w:pStyle w:val="a0"/>
              <w:rPr>
                <w:rFonts w:asciiTheme="minorHAnsi" w:eastAsia="新宋体" w:hAnsiTheme="minorHAnsi" w:cstheme="minorHAnsi"/>
              </w:rPr>
            </w:pPr>
          </w:p>
        </w:tc>
        <w:tc>
          <w:tcPr>
            <w:tcW w:w="7629" w:type="dxa"/>
            <w:tcBorders>
              <w:top w:val="nil"/>
              <w:left w:val="nil"/>
              <w:bottom w:val="nil"/>
              <w:right w:val="nil"/>
            </w:tcBorders>
          </w:tcPr>
          <w:p w14:paraId="6B13167F" w14:textId="77777777" w:rsidR="001630D1" w:rsidRPr="00DD5393" w:rsidRDefault="001630D1" w:rsidP="001630D1">
            <w:pPr>
              <w:pStyle w:val="a1"/>
              <w:rPr>
                <w:rFonts w:asciiTheme="minorHAnsi" w:eastAsia="新宋体" w:hAnsiTheme="minorHAnsi" w:cstheme="minorHAnsi"/>
              </w:rPr>
            </w:pPr>
          </w:p>
        </w:tc>
      </w:tr>
    </w:tbl>
    <w:p w14:paraId="2DCDF506" w14:textId="77777777" w:rsidR="00B35545" w:rsidRPr="00DD5393" w:rsidRDefault="00B35545" w:rsidP="00B35545">
      <w:pPr>
        <w:jc w:val="center"/>
        <w:rPr>
          <w:rFonts w:eastAsia="新宋体" w:cstheme="minorHAnsi"/>
          <w:sz w:val="28"/>
          <w:szCs w:val="28"/>
        </w:rPr>
      </w:pPr>
    </w:p>
    <w:sectPr w:rsidR="00B35545" w:rsidRPr="00DD5393" w:rsidSect="00E52718">
      <w:headerReference w:type="default" r:id="rId7"/>
      <w:footerReference w:type="default" r:id="rId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F946" w14:textId="77777777" w:rsidR="008D4F67" w:rsidRDefault="008D4F67" w:rsidP="004913D0">
      <w:r>
        <w:separator/>
      </w:r>
    </w:p>
  </w:endnote>
  <w:endnote w:type="continuationSeparator" w:id="0">
    <w:p w14:paraId="42586910" w14:textId="77777777" w:rsidR="008D4F67" w:rsidRDefault="008D4F67" w:rsidP="0049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iti TC Medium">
    <w:altName w:val="Yu Gothic"/>
    <w:charset w:val="80"/>
    <w:family w:val="auto"/>
    <w:pitch w:val="variable"/>
    <w:sig w:usb0="8000002F" w:usb1="090F004A" w:usb2="00000010" w:usb3="00000000" w:csb0="003E0001" w:csb1="00000000"/>
  </w:font>
  <w:font w:name="Kaiti TC">
    <w:altName w:val="Microsoft JhengHei"/>
    <w:charset w:val="88"/>
    <w:family w:val="auto"/>
    <w:pitch w:val="variable"/>
    <w:sig w:usb0="80000287" w:usb1="280F3C52" w:usb2="00000016" w:usb3="00000000" w:csb0="0014001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0F0E" w14:textId="590C76BA" w:rsidR="004913D0" w:rsidRDefault="0020435B" w:rsidP="00E90375">
    <w:pPr>
      <w:pStyle w:val="Footer"/>
      <w:tabs>
        <w:tab w:val="clear" w:pos="4680"/>
        <w:tab w:val="clear" w:pos="9360"/>
        <w:tab w:val="left" w:pos="7920"/>
      </w:tabs>
    </w:pPr>
    <w:r>
      <w:rPr>
        <w:rFonts w:hint="eastAsia"/>
      </w:rPr>
      <w:t xml:space="preserve">Trinity Drama Club 2 </w:t>
    </w:r>
    <w:r w:rsidR="004913D0">
      <w:t xml:space="preserve">023 </w:t>
    </w:r>
    <w:r w:rsidR="00E90375">
      <w:tab/>
    </w:r>
    <w:r w:rsidR="004913D0">
      <w:rPr>
        <w:rFonts w:ascii="Times New Roman" w:hAnsi="Times New Roman" w:cs="Times New Roman"/>
      </w:rPr>
      <w:t xml:space="preserve">Page </w:t>
    </w:r>
    <w:r w:rsidR="004913D0">
      <w:rPr>
        <w:rFonts w:ascii="Times New Roman" w:hAnsi="Times New Roman" w:cs="Times New Roman"/>
      </w:rPr>
      <w:fldChar w:fldCharType="begin"/>
    </w:r>
    <w:r w:rsidR="004913D0">
      <w:rPr>
        <w:rFonts w:ascii="Times New Roman" w:hAnsi="Times New Roman" w:cs="Times New Roman"/>
      </w:rPr>
      <w:instrText xml:space="preserve"> PAGE </w:instrText>
    </w:r>
    <w:r w:rsidR="004913D0">
      <w:rPr>
        <w:rFonts w:ascii="Times New Roman" w:hAnsi="Times New Roman" w:cs="Times New Roman"/>
      </w:rPr>
      <w:fldChar w:fldCharType="separate"/>
    </w:r>
    <w:r w:rsidR="004913D0">
      <w:rPr>
        <w:rFonts w:ascii="Times New Roman" w:hAnsi="Times New Roman" w:cs="Times New Roman"/>
        <w:noProof/>
      </w:rPr>
      <w:t xml:space="preserve">1 </w:t>
    </w:r>
    <w:r w:rsidR="004913D0">
      <w:rPr>
        <w:rFonts w:ascii="Times New Roman" w:hAnsi="Times New Roman" w:cs="Times New Roman"/>
      </w:rPr>
      <w:fldChar w:fldCharType="end"/>
    </w:r>
    <w:r w:rsidR="004913D0">
      <w:rPr>
        <w:rFonts w:ascii="Times New Roman" w:hAnsi="Times New Roman" w:cs="Times New Roman"/>
      </w:rPr>
      <w:t xml:space="preserve">of </w:t>
    </w:r>
    <w:r w:rsidR="004913D0">
      <w:rPr>
        <w:rFonts w:ascii="Times New Roman" w:hAnsi="Times New Roman" w:cs="Times New Roman"/>
      </w:rPr>
      <w:fldChar w:fldCharType="begin"/>
    </w:r>
    <w:r w:rsidR="004913D0">
      <w:rPr>
        <w:rFonts w:ascii="Times New Roman" w:hAnsi="Times New Roman" w:cs="Times New Roman"/>
      </w:rPr>
      <w:instrText xml:space="preserve"> NUMPAGES </w:instrText>
    </w:r>
    <w:r w:rsidR="004913D0">
      <w:rPr>
        <w:rFonts w:ascii="Times New Roman" w:hAnsi="Times New Roman" w:cs="Times New Roman"/>
      </w:rPr>
      <w:fldChar w:fldCharType="separate"/>
    </w:r>
    <w:r w:rsidR="004913D0">
      <w:rPr>
        <w:rFonts w:ascii="Times New Roman" w:hAnsi="Times New Roman" w:cs="Times New Roman"/>
        <w:noProof/>
      </w:rPr>
      <w:t>1</w:t>
    </w:r>
    <w:r w:rsidR="004913D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BD3F" w14:textId="77777777" w:rsidR="008D4F67" w:rsidRDefault="008D4F67" w:rsidP="004913D0">
      <w:r>
        <w:separator/>
      </w:r>
    </w:p>
  </w:footnote>
  <w:footnote w:type="continuationSeparator" w:id="0">
    <w:p w14:paraId="4BB19E2D" w14:textId="77777777" w:rsidR="008D4F67" w:rsidRDefault="008D4F67" w:rsidP="00491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B5C6" w14:textId="10DFBDFB" w:rsidR="004913D0" w:rsidRDefault="004913D0" w:rsidP="00AD070D">
    <w:pPr>
      <w:pStyle w:val="Header"/>
      <w:tabs>
        <w:tab w:val="clear" w:pos="4680"/>
        <w:tab w:val="clear" w:pos="9360"/>
        <w:tab w:val="left" w:pos="8160"/>
      </w:tabs>
      <w:jc w:val="both"/>
    </w:pPr>
    <w:r>
      <w:rPr>
        <w:rFonts w:hint="eastAsia"/>
      </w:rPr>
      <w:t>Galileo</w:t>
    </w:r>
    <w:r>
      <w:rPr>
        <w:rFonts w:hint="eastAsia"/>
      </w:rPr>
      <w:tab/>
    </w:r>
    <w:r w:rsidR="00F858DE">
      <w:t xml:space="preserve">     </w:t>
    </w:r>
    <w:fldSimple w:instr=" DATE  \* MERGEFORMAT ">
      <w:r w:rsidR="00F50131">
        <w:rPr>
          <w:noProof/>
        </w:rPr>
        <w:t>4/1/2023</w:t>
      </w:r>
    </w:fldSimple>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ze Jiang">
    <w15:presenceInfo w15:providerId="Windows Live" w15:userId="8dec130fee8d2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D0"/>
    <w:rsid w:val="00003F45"/>
    <w:rsid w:val="00013914"/>
    <w:rsid w:val="00014D3D"/>
    <w:rsid w:val="00020C5F"/>
    <w:rsid w:val="00023CC3"/>
    <w:rsid w:val="00027234"/>
    <w:rsid w:val="000313A3"/>
    <w:rsid w:val="00035221"/>
    <w:rsid w:val="000404B6"/>
    <w:rsid w:val="00042DDE"/>
    <w:rsid w:val="000444E6"/>
    <w:rsid w:val="00046912"/>
    <w:rsid w:val="00052EF3"/>
    <w:rsid w:val="00053918"/>
    <w:rsid w:val="00055DB9"/>
    <w:rsid w:val="00056FCA"/>
    <w:rsid w:val="000575D8"/>
    <w:rsid w:val="000605D0"/>
    <w:rsid w:val="0006133D"/>
    <w:rsid w:val="000645FA"/>
    <w:rsid w:val="00064DAB"/>
    <w:rsid w:val="00067992"/>
    <w:rsid w:val="00073EF2"/>
    <w:rsid w:val="0007790F"/>
    <w:rsid w:val="0008448D"/>
    <w:rsid w:val="00090B70"/>
    <w:rsid w:val="000914C6"/>
    <w:rsid w:val="00094F5F"/>
    <w:rsid w:val="000A71ED"/>
    <w:rsid w:val="000A7460"/>
    <w:rsid w:val="000A7CDF"/>
    <w:rsid w:val="000B1025"/>
    <w:rsid w:val="000B63EB"/>
    <w:rsid w:val="000B798A"/>
    <w:rsid w:val="000C420F"/>
    <w:rsid w:val="000E04CB"/>
    <w:rsid w:val="000E2149"/>
    <w:rsid w:val="000E2793"/>
    <w:rsid w:val="000E2D21"/>
    <w:rsid w:val="000E5057"/>
    <w:rsid w:val="000E586D"/>
    <w:rsid w:val="000F0DFF"/>
    <w:rsid w:val="000F7BD5"/>
    <w:rsid w:val="001014F5"/>
    <w:rsid w:val="00101FAF"/>
    <w:rsid w:val="00105293"/>
    <w:rsid w:val="001054B5"/>
    <w:rsid w:val="001055E8"/>
    <w:rsid w:val="00114DFD"/>
    <w:rsid w:val="0011653E"/>
    <w:rsid w:val="00116B7C"/>
    <w:rsid w:val="00116C0A"/>
    <w:rsid w:val="00122EEE"/>
    <w:rsid w:val="0012484D"/>
    <w:rsid w:val="00130765"/>
    <w:rsid w:val="00130CC1"/>
    <w:rsid w:val="0013461D"/>
    <w:rsid w:val="001406BD"/>
    <w:rsid w:val="00141924"/>
    <w:rsid w:val="00146508"/>
    <w:rsid w:val="00152A4D"/>
    <w:rsid w:val="00152F37"/>
    <w:rsid w:val="00153252"/>
    <w:rsid w:val="001539C9"/>
    <w:rsid w:val="001542E0"/>
    <w:rsid w:val="001554E5"/>
    <w:rsid w:val="00156F8A"/>
    <w:rsid w:val="00157217"/>
    <w:rsid w:val="00157B60"/>
    <w:rsid w:val="001612E2"/>
    <w:rsid w:val="001630D1"/>
    <w:rsid w:val="00170DCE"/>
    <w:rsid w:val="00173932"/>
    <w:rsid w:val="001763CF"/>
    <w:rsid w:val="00177609"/>
    <w:rsid w:val="00181F66"/>
    <w:rsid w:val="00182511"/>
    <w:rsid w:val="00183BB1"/>
    <w:rsid w:val="00184554"/>
    <w:rsid w:val="001871B5"/>
    <w:rsid w:val="001877ED"/>
    <w:rsid w:val="00187DF4"/>
    <w:rsid w:val="00194DD1"/>
    <w:rsid w:val="00194E9F"/>
    <w:rsid w:val="00197B54"/>
    <w:rsid w:val="001A1EBC"/>
    <w:rsid w:val="001A3B0B"/>
    <w:rsid w:val="001B1AEB"/>
    <w:rsid w:val="001B3678"/>
    <w:rsid w:val="001B36A5"/>
    <w:rsid w:val="001B4100"/>
    <w:rsid w:val="001C1639"/>
    <w:rsid w:val="001C3702"/>
    <w:rsid w:val="001C56DC"/>
    <w:rsid w:val="001C6EE5"/>
    <w:rsid w:val="001D21AA"/>
    <w:rsid w:val="001D2420"/>
    <w:rsid w:val="001D6E63"/>
    <w:rsid w:val="001D6EDC"/>
    <w:rsid w:val="001F123D"/>
    <w:rsid w:val="001F381D"/>
    <w:rsid w:val="001F5C5E"/>
    <w:rsid w:val="001F6ECA"/>
    <w:rsid w:val="001F7D70"/>
    <w:rsid w:val="0020435B"/>
    <w:rsid w:val="002053B9"/>
    <w:rsid w:val="00210910"/>
    <w:rsid w:val="00211575"/>
    <w:rsid w:val="0021197C"/>
    <w:rsid w:val="00212EA2"/>
    <w:rsid w:val="00214D27"/>
    <w:rsid w:val="00216137"/>
    <w:rsid w:val="002161C9"/>
    <w:rsid w:val="00220A32"/>
    <w:rsid w:val="00224896"/>
    <w:rsid w:val="00234382"/>
    <w:rsid w:val="00235FE0"/>
    <w:rsid w:val="00237B34"/>
    <w:rsid w:val="0024021A"/>
    <w:rsid w:val="00246C84"/>
    <w:rsid w:val="002539EB"/>
    <w:rsid w:val="00254717"/>
    <w:rsid w:val="002568B8"/>
    <w:rsid w:val="00276F5C"/>
    <w:rsid w:val="00277F76"/>
    <w:rsid w:val="00280DDD"/>
    <w:rsid w:val="002810AE"/>
    <w:rsid w:val="00281F2A"/>
    <w:rsid w:val="002866FA"/>
    <w:rsid w:val="002876B3"/>
    <w:rsid w:val="00287E9F"/>
    <w:rsid w:val="00296CCF"/>
    <w:rsid w:val="00297578"/>
    <w:rsid w:val="002A1769"/>
    <w:rsid w:val="002A4679"/>
    <w:rsid w:val="002A6797"/>
    <w:rsid w:val="002B2D96"/>
    <w:rsid w:val="002B3786"/>
    <w:rsid w:val="002B53FF"/>
    <w:rsid w:val="002B6B2B"/>
    <w:rsid w:val="002B77C5"/>
    <w:rsid w:val="002C3135"/>
    <w:rsid w:val="002C51B3"/>
    <w:rsid w:val="002C5262"/>
    <w:rsid w:val="002C7268"/>
    <w:rsid w:val="002C7F7C"/>
    <w:rsid w:val="002D015A"/>
    <w:rsid w:val="002D2BA6"/>
    <w:rsid w:val="002E13B5"/>
    <w:rsid w:val="002E2CD3"/>
    <w:rsid w:val="002E4230"/>
    <w:rsid w:val="002E709B"/>
    <w:rsid w:val="002F1C85"/>
    <w:rsid w:val="002F424A"/>
    <w:rsid w:val="002F557C"/>
    <w:rsid w:val="00300909"/>
    <w:rsid w:val="00300C52"/>
    <w:rsid w:val="00301420"/>
    <w:rsid w:val="003017B2"/>
    <w:rsid w:val="0030352E"/>
    <w:rsid w:val="00304506"/>
    <w:rsid w:val="00306510"/>
    <w:rsid w:val="00311B19"/>
    <w:rsid w:val="003169A3"/>
    <w:rsid w:val="003207A8"/>
    <w:rsid w:val="00322993"/>
    <w:rsid w:val="00325736"/>
    <w:rsid w:val="00326438"/>
    <w:rsid w:val="00334069"/>
    <w:rsid w:val="00334C5B"/>
    <w:rsid w:val="00335943"/>
    <w:rsid w:val="00335C85"/>
    <w:rsid w:val="00343CB8"/>
    <w:rsid w:val="00343DE8"/>
    <w:rsid w:val="0035428B"/>
    <w:rsid w:val="00361BE9"/>
    <w:rsid w:val="003638D9"/>
    <w:rsid w:val="00363C66"/>
    <w:rsid w:val="00363F1C"/>
    <w:rsid w:val="00371973"/>
    <w:rsid w:val="00373E36"/>
    <w:rsid w:val="00376EB2"/>
    <w:rsid w:val="00377029"/>
    <w:rsid w:val="00377F46"/>
    <w:rsid w:val="003855DF"/>
    <w:rsid w:val="00391BAF"/>
    <w:rsid w:val="003A32AA"/>
    <w:rsid w:val="003A602F"/>
    <w:rsid w:val="003B184B"/>
    <w:rsid w:val="003B1BC2"/>
    <w:rsid w:val="003B4FFD"/>
    <w:rsid w:val="003B64A1"/>
    <w:rsid w:val="003B6519"/>
    <w:rsid w:val="003C122A"/>
    <w:rsid w:val="003C2954"/>
    <w:rsid w:val="003C6F01"/>
    <w:rsid w:val="003C739B"/>
    <w:rsid w:val="003D22F0"/>
    <w:rsid w:val="003D2ECE"/>
    <w:rsid w:val="003E14D4"/>
    <w:rsid w:val="003E21AB"/>
    <w:rsid w:val="003E50B1"/>
    <w:rsid w:val="003E5643"/>
    <w:rsid w:val="003F4916"/>
    <w:rsid w:val="003F4F49"/>
    <w:rsid w:val="003F5229"/>
    <w:rsid w:val="003F62C4"/>
    <w:rsid w:val="00401280"/>
    <w:rsid w:val="00404973"/>
    <w:rsid w:val="00410922"/>
    <w:rsid w:val="004171F8"/>
    <w:rsid w:val="00420097"/>
    <w:rsid w:val="00420640"/>
    <w:rsid w:val="004209ED"/>
    <w:rsid w:val="00421FE6"/>
    <w:rsid w:val="00424073"/>
    <w:rsid w:val="0042589E"/>
    <w:rsid w:val="00427557"/>
    <w:rsid w:val="00435069"/>
    <w:rsid w:val="00437CEE"/>
    <w:rsid w:val="00450A78"/>
    <w:rsid w:val="00451568"/>
    <w:rsid w:val="00462E60"/>
    <w:rsid w:val="00465DA1"/>
    <w:rsid w:val="00467AD2"/>
    <w:rsid w:val="00471157"/>
    <w:rsid w:val="00471E4F"/>
    <w:rsid w:val="00472196"/>
    <w:rsid w:val="004907DB"/>
    <w:rsid w:val="00490F43"/>
    <w:rsid w:val="004913D0"/>
    <w:rsid w:val="004949D6"/>
    <w:rsid w:val="004A2583"/>
    <w:rsid w:val="004A2B22"/>
    <w:rsid w:val="004A4A67"/>
    <w:rsid w:val="004A51B6"/>
    <w:rsid w:val="004A5925"/>
    <w:rsid w:val="004B2454"/>
    <w:rsid w:val="004C3E29"/>
    <w:rsid w:val="004C6363"/>
    <w:rsid w:val="004C7D4A"/>
    <w:rsid w:val="004D40EB"/>
    <w:rsid w:val="004D533B"/>
    <w:rsid w:val="004D5DE4"/>
    <w:rsid w:val="004D6506"/>
    <w:rsid w:val="004E189A"/>
    <w:rsid w:val="004E7825"/>
    <w:rsid w:val="004F4306"/>
    <w:rsid w:val="00502C6B"/>
    <w:rsid w:val="005033E4"/>
    <w:rsid w:val="00507AB9"/>
    <w:rsid w:val="0051091A"/>
    <w:rsid w:val="005113F1"/>
    <w:rsid w:val="00521D26"/>
    <w:rsid w:val="00527BE7"/>
    <w:rsid w:val="00530409"/>
    <w:rsid w:val="005336CD"/>
    <w:rsid w:val="00533750"/>
    <w:rsid w:val="00536AE8"/>
    <w:rsid w:val="0054009D"/>
    <w:rsid w:val="005402A9"/>
    <w:rsid w:val="0054078F"/>
    <w:rsid w:val="00552ABA"/>
    <w:rsid w:val="005532ED"/>
    <w:rsid w:val="0055433B"/>
    <w:rsid w:val="00555490"/>
    <w:rsid w:val="0055718D"/>
    <w:rsid w:val="00562A1B"/>
    <w:rsid w:val="0056711F"/>
    <w:rsid w:val="00567606"/>
    <w:rsid w:val="00580808"/>
    <w:rsid w:val="00581009"/>
    <w:rsid w:val="00587508"/>
    <w:rsid w:val="00587FC3"/>
    <w:rsid w:val="005925FF"/>
    <w:rsid w:val="00595301"/>
    <w:rsid w:val="00595F99"/>
    <w:rsid w:val="005A03DB"/>
    <w:rsid w:val="005A0A68"/>
    <w:rsid w:val="005A0BB1"/>
    <w:rsid w:val="005A0D5E"/>
    <w:rsid w:val="005A55CF"/>
    <w:rsid w:val="005B22E6"/>
    <w:rsid w:val="005C181D"/>
    <w:rsid w:val="005C2936"/>
    <w:rsid w:val="005C2CBB"/>
    <w:rsid w:val="005C2E05"/>
    <w:rsid w:val="005C6E50"/>
    <w:rsid w:val="005C70AF"/>
    <w:rsid w:val="005C79D7"/>
    <w:rsid w:val="005D2FCB"/>
    <w:rsid w:val="005D499F"/>
    <w:rsid w:val="005D7684"/>
    <w:rsid w:val="005E31DB"/>
    <w:rsid w:val="005F4383"/>
    <w:rsid w:val="006044C1"/>
    <w:rsid w:val="00605CC8"/>
    <w:rsid w:val="00611D78"/>
    <w:rsid w:val="00611FFF"/>
    <w:rsid w:val="00620C42"/>
    <w:rsid w:val="00621C80"/>
    <w:rsid w:val="00621C96"/>
    <w:rsid w:val="00623153"/>
    <w:rsid w:val="00632CCE"/>
    <w:rsid w:val="0063349B"/>
    <w:rsid w:val="0063382F"/>
    <w:rsid w:val="00634E5C"/>
    <w:rsid w:val="0064344D"/>
    <w:rsid w:val="00644206"/>
    <w:rsid w:val="00644A3C"/>
    <w:rsid w:val="0064574B"/>
    <w:rsid w:val="006458A5"/>
    <w:rsid w:val="00645C82"/>
    <w:rsid w:val="00647DC6"/>
    <w:rsid w:val="0065683C"/>
    <w:rsid w:val="00665706"/>
    <w:rsid w:val="00666DCC"/>
    <w:rsid w:val="00674011"/>
    <w:rsid w:val="00677A0E"/>
    <w:rsid w:val="00680839"/>
    <w:rsid w:val="00680C9E"/>
    <w:rsid w:val="00682898"/>
    <w:rsid w:val="006853B9"/>
    <w:rsid w:val="00692067"/>
    <w:rsid w:val="00692609"/>
    <w:rsid w:val="006B24C3"/>
    <w:rsid w:val="006B3B83"/>
    <w:rsid w:val="006B440E"/>
    <w:rsid w:val="006B744F"/>
    <w:rsid w:val="006B7A46"/>
    <w:rsid w:val="006C380F"/>
    <w:rsid w:val="006C6044"/>
    <w:rsid w:val="006C7C81"/>
    <w:rsid w:val="006D27C6"/>
    <w:rsid w:val="006E4507"/>
    <w:rsid w:val="006E45E7"/>
    <w:rsid w:val="006E61BA"/>
    <w:rsid w:val="006F11B5"/>
    <w:rsid w:val="006F1248"/>
    <w:rsid w:val="006F327C"/>
    <w:rsid w:val="006F3430"/>
    <w:rsid w:val="00701979"/>
    <w:rsid w:val="00701FDC"/>
    <w:rsid w:val="00704864"/>
    <w:rsid w:val="007053BF"/>
    <w:rsid w:val="00706A2A"/>
    <w:rsid w:val="00707577"/>
    <w:rsid w:val="00710D20"/>
    <w:rsid w:val="00715251"/>
    <w:rsid w:val="00715E87"/>
    <w:rsid w:val="00725CDD"/>
    <w:rsid w:val="00731B5D"/>
    <w:rsid w:val="00734641"/>
    <w:rsid w:val="00736EC5"/>
    <w:rsid w:val="00742F75"/>
    <w:rsid w:val="007430C0"/>
    <w:rsid w:val="00743EDE"/>
    <w:rsid w:val="00743FD6"/>
    <w:rsid w:val="00744D55"/>
    <w:rsid w:val="00746C9F"/>
    <w:rsid w:val="007517A5"/>
    <w:rsid w:val="0075749A"/>
    <w:rsid w:val="0076392D"/>
    <w:rsid w:val="007673C8"/>
    <w:rsid w:val="00770E59"/>
    <w:rsid w:val="00771300"/>
    <w:rsid w:val="00771FC3"/>
    <w:rsid w:val="0077430D"/>
    <w:rsid w:val="00774880"/>
    <w:rsid w:val="00774CBC"/>
    <w:rsid w:val="007818C7"/>
    <w:rsid w:val="00782F8B"/>
    <w:rsid w:val="007833B5"/>
    <w:rsid w:val="00783A63"/>
    <w:rsid w:val="0078428A"/>
    <w:rsid w:val="007859AD"/>
    <w:rsid w:val="007902C8"/>
    <w:rsid w:val="007920D5"/>
    <w:rsid w:val="007940C1"/>
    <w:rsid w:val="007A275D"/>
    <w:rsid w:val="007A3511"/>
    <w:rsid w:val="007A543B"/>
    <w:rsid w:val="007A675D"/>
    <w:rsid w:val="007B522D"/>
    <w:rsid w:val="007B56DE"/>
    <w:rsid w:val="007B7C56"/>
    <w:rsid w:val="007C24D6"/>
    <w:rsid w:val="007C3C16"/>
    <w:rsid w:val="007C3E67"/>
    <w:rsid w:val="007C6B0C"/>
    <w:rsid w:val="007C7AC8"/>
    <w:rsid w:val="007D1E49"/>
    <w:rsid w:val="007D2EDC"/>
    <w:rsid w:val="007D5C95"/>
    <w:rsid w:val="007D5DB1"/>
    <w:rsid w:val="007D7110"/>
    <w:rsid w:val="007D7248"/>
    <w:rsid w:val="007E19DF"/>
    <w:rsid w:val="007E4B86"/>
    <w:rsid w:val="007E5065"/>
    <w:rsid w:val="007F204E"/>
    <w:rsid w:val="007F5A78"/>
    <w:rsid w:val="007F5B68"/>
    <w:rsid w:val="007F70BC"/>
    <w:rsid w:val="007F79C2"/>
    <w:rsid w:val="008018EB"/>
    <w:rsid w:val="0080372B"/>
    <w:rsid w:val="00805E30"/>
    <w:rsid w:val="00807AEB"/>
    <w:rsid w:val="00810410"/>
    <w:rsid w:val="008113EE"/>
    <w:rsid w:val="008116B4"/>
    <w:rsid w:val="008149F5"/>
    <w:rsid w:val="00815099"/>
    <w:rsid w:val="00816853"/>
    <w:rsid w:val="00821C29"/>
    <w:rsid w:val="008227EA"/>
    <w:rsid w:val="0082283A"/>
    <w:rsid w:val="00823B4F"/>
    <w:rsid w:val="0082555A"/>
    <w:rsid w:val="00826155"/>
    <w:rsid w:val="0083555F"/>
    <w:rsid w:val="008418DA"/>
    <w:rsid w:val="008419B5"/>
    <w:rsid w:val="00841ED5"/>
    <w:rsid w:val="00844509"/>
    <w:rsid w:val="00846338"/>
    <w:rsid w:val="00852C2F"/>
    <w:rsid w:val="0085374E"/>
    <w:rsid w:val="00853B64"/>
    <w:rsid w:val="00857FE4"/>
    <w:rsid w:val="00861B4C"/>
    <w:rsid w:val="00864365"/>
    <w:rsid w:val="00866A00"/>
    <w:rsid w:val="00871116"/>
    <w:rsid w:val="00871D3B"/>
    <w:rsid w:val="00873804"/>
    <w:rsid w:val="008855B1"/>
    <w:rsid w:val="0088569E"/>
    <w:rsid w:val="00897FA7"/>
    <w:rsid w:val="008A00F5"/>
    <w:rsid w:val="008A58CE"/>
    <w:rsid w:val="008B2BB4"/>
    <w:rsid w:val="008B3870"/>
    <w:rsid w:val="008B3B98"/>
    <w:rsid w:val="008B651C"/>
    <w:rsid w:val="008B71CB"/>
    <w:rsid w:val="008C03D9"/>
    <w:rsid w:val="008C2627"/>
    <w:rsid w:val="008C4C2C"/>
    <w:rsid w:val="008C6146"/>
    <w:rsid w:val="008D0E9D"/>
    <w:rsid w:val="008D4F67"/>
    <w:rsid w:val="008D5D96"/>
    <w:rsid w:val="008D62F0"/>
    <w:rsid w:val="008D6900"/>
    <w:rsid w:val="008E16AD"/>
    <w:rsid w:val="008E16F7"/>
    <w:rsid w:val="008F0915"/>
    <w:rsid w:val="008F2BA2"/>
    <w:rsid w:val="008F335E"/>
    <w:rsid w:val="008F39CC"/>
    <w:rsid w:val="008F7837"/>
    <w:rsid w:val="00903F2C"/>
    <w:rsid w:val="009055DD"/>
    <w:rsid w:val="009103E5"/>
    <w:rsid w:val="00915E8A"/>
    <w:rsid w:val="00916A5F"/>
    <w:rsid w:val="00922249"/>
    <w:rsid w:val="00925E2B"/>
    <w:rsid w:val="00927CFF"/>
    <w:rsid w:val="009307E9"/>
    <w:rsid w:val="009351DD"/>
    <w:rsid w:val="00936036"/>
    <w:rsid w:val="009411E5"/>
    <w:rsid w:val="009418DC"/>
    <w:rsid w:val="009425E7"/>
    <w:rsid w:val="00942770"/>
    <w:rsid w:val="00947D9B"/>
    <w:rsid w:val="00952116"/>
    <w:rsid w:val="009529D4"/>
    <w:rsid w:val="00953C84"/>
    <w:rsid w:val="00955757"/>
    <w:rsid w:val="0095613E"/>
    <w:rsid w:val="0095703B"/>
    <w:rsid w:val="00962C4A"/>
    <w:rsid w:val="00964E7F"/>
    <w:rsid w:val="00967706"/>
    <w:rsid w:val="009702F7"/>
    <w:rsid w:val="009715E6"/>
    <w:rsid w:val="00980484"/>
    <w:rsid w:val="009809C3"/>
    <w:rsid w:val="00981A40"/>
    <w:rsid w:val="00986B35"/>
    <w:rsid w:val="00990418"/>
    <w:rsid w:val="009923B6"/>
    <w:rsid w:val="0099389D"/>
    <w:rsid w:val="009A1CE4"/>
    <w:rsid w:val="009A1F48"/>
    <w:rsid w:val="009A290B"/>
    <w:rsid w:val="009B238C"/>
    <w:rsid w:val="009B4AC9"/>
    <w:rsid w:val="009B4DE8"/>
    <w:rsid w:val="009B54D4"/>
    <w:rsid w:val="009C3FAD"/>
    <w:rsid w:val="009C5933"/>
    <w:rsid w:val="009D31B6"/>
    <w:rsid w:val="009D3223"/>
    <w:rsid w:val="009D6A13"/>
    <w:rsid w:val="009E0260"/>
    <w:rsid w:val="009E1150"/>
    <w:rsid w:val="009E2F3E"/>
    <w:rsid w:val="009E3FF9"/>
    <w:rsid w:val="009E7553"/>
    <w:rsid w:val="009E7E88"/>
    <w:rsid w:val="009F258E"/>
    <w:rsid w:val="00A01931"/>
    <w:rsid w:val="00A01F0E"/>
    <w:rsid w:val="00A0280E"/>
    <w:rsid w:val="00A11EAC"/>
    <w:rsid w:val="00A12D08"/>
    <w:rsid w:val="00A209FA"/>
    <w:rsid w:val="00A258A0"/>
    <w:rsid w:val="00A27447"/>
    <w:rsid w:val="00A30C83"/>
    <w:rsid w:val="00A317A8"/>
    <w:rsid w:val="00A35744"/>
    <w:rsid w:val="00A40301"/>
    <w:rsid w:val="00A40D19"/>
    <w:rsid w:val="00A4208D"/>
    <w:rsid w:val="00A42A45"/>
    <w:rsid w:val="00A4672B"/>
    <w:rsid w:val="00A46ED5"/>
    <w:rsid w:val="00A50F03"/>
    <w:rsid w:val="00A51965"/>
    <w:rsid w:val="00A52BF9"/>
    <w:rsid w:val="00A55F4F"/>
    <w:rsid w:val="00A57B27"/>
    <w:rsid w:val="00A57E1C"/>
    <w:rsid w:val="00A71244"/>
    <w:rsid w:val="00A73DFF"/>
    <w:rsid w:val="00A81AA2"/>
    <w:rsid w:val="00A842E5"/>
    <w:rsid w:val="00A93199"/>
    <w:rsid w:val="00A97C85"/>
    <w:rsid w:val="00AA0616"/>
    <w:rsid w:val="00AA083C"/>
    <w:rsid w:val="00AA096C"/>
    <w:rsid w:val="00AA3FD0"/>
    <w:rsid w:val="00AA5389"/>
    <w:rsid w:val="00AA75C7"/>
    <w:rsid w:val="00AB0835"/>
    <w:rsid w:val="00AB6607"/>
    <w:rsid w:val="00AC1A53"/>
    <w:rsid w:val="00AC3765"/>
    <w:rsid w:val="00AC663D"/>
    <w:rsid w:val="00AD070D"/>
    <w:rsid w:val="00AD171E"/>
    <w:rsid w:val="00AD63BA"/>
    <w:rsid w:val="00AE3E65"/>
    <w:rsid w:val="00AE5E74"/>
    <w:rsid w:val="00AF0CCF"/>
    <w:rsid w:val="00B003B8"/>
    <w:rsid w:val="00B05F89"/>
    <w:rsid w:val="00B11C00"/>
    <w:rsid w:val="00B12546"/>
    <w:rsid w:val="00B13701"/>
    <w:rsid w:val="00B13B56"/>
    <w:rsid w:val="00B1739D"/>
    <w:rsid w:val="00B17634"/>
    <w:rsid w:val="00B21CBC"/>
    <w:rsid w:val="00B2426E"/>
    <w:rsid w:val="00B30D11"/>
    <w:rsid w:val="00B315B8"/>
    <w:rsid w:val="00B32ADD"/>
    <w:rsid w:val="00B330F5"/>
    <w:rsid w:val="00B35545"/>
    <w:rsid w:val="00B37E0F"/>
    <w:rsid w:val="00B46ED9"/>
    <w:rsid w:val="00B477C3"/>
    <w:rsid w:val="00B47F21"/>
    <w:rsid w:val="00B52DD1"/>
    <w:rsid w:val="00B55B0D"/>
    <w:rsid w:val="00B56BC8"/>
    <w:rsid w:val="00B642B7"/>
    <w:rsid w:val="00B6585B"/>
    <w:rsid w:val="00B662A3"/>
    <w:rsid w:val="00B70DD4"/>
    <w:rsid w:val="00B728C0"/>
    <w:rsid w:val="00B738A3"/>
    <w:rsid w:val="00B83CCB"/>
    <w:rsid w:val="00B86180"/>
    <w:rsid w:val="00B9189D"/>
    <w:rsid w:val="00B91BDF"/>
    <w:rsid w:val="00B93698"/>
    <w:rsid w:val="00B94A47"/>
    <w:rsid w:val="00BA23E6"/>
    <w:rsid w:val="00BB022B"/>
    <w:rsid w:val="00BB1E2B"/>
    <w:rsid w:val="00BB7747"/>
    <w:rsid w:val="00BC1613"/>
    <w:rsid w:val="00BC6748"/>
    <w:rsid w:val="00BE0247"/>
    <w:rsid w:val="00BE484A"/>
    <w:rsid w:val="00BE5339"/>
    <w:rsid w:val="00BF05FD"/>
    <w:rsid w:val="00BF59B3"/>
    <w:rsid w:val="00BF70B1"/>
    <w:rsid w:val="00C03D9A"/>
    <w:rsid w:val="00C07007"/>
    <w:rsid w:val="00C16C7D"/>
    <w:rsid w:val="00C20789"/>
    <w:rsid w:val="00C20E44"/>
    <w:rsid w:val="00C220DA"/>
    <w:rsid w:val="00C2298C"/>
    <w:rsid w:val="00C23CCA"/>
    <w:rsid w:val="00C24188"/>
    <w:rsid w:val="00C26AF0"/>
    <w:rsid w:val="00C31A8C"/>
    <w:rsid w:val="00C333D1"/>
    <w:rsid w:val="00C37550"/>
    <w:rsid w:val="00C37AB4"/>
    <w:rsid w:val="00C41B5E"/>
    <w:rsid w:val="00C4416E"/>
    <w:rsid w:val="00C450AC"/>
    <w:rsid w:val="00C50CF8"/>
    <w:rsid w:val="00C53D16"/>
    <w:rsid w:val="00C53FA2"/>
    <w:rsid w:val="00C63ECB"/>
    <w:rsid w:val="00C644BC"/>
    <w:rsid w:val="00C66472"/>
    <w:rsid w:val="00C664E4"/>
    <w:rsid w:val="00C667DF"/>
    <w:rsid w:val="00C677AB"/>
    <w:rsid w:val="00C764A3"/>
    <w:rsid w:val="00C81684"/>
    <w:rsid w:val="00C82CBA"/>
    <w:rsid w:val="00C82F63"/>
    <w:rsid w:val="00C90B1E"/>
    <w:rsid w:val="00C90DF4"/>
    <w:rsid w:val="00C95516"/>
    <w:rsid w:val="00CA46F2"/>
    <w:rsid w:val="00CA6777"/>
    <w:rsid w:val="00CA70A6"/>
    <w:rsid w:val="00CB01AF"/>
    <w:rsid w:val="00CB4AA9"/>
    <w:rsid w:val="00CB5282"/>
    <w:rsid w:val="00CB7A1D"/>
    <w:rsid w:val="00CC0C16"/>
    <w:rsid w:val="00CC0F50"/>
    <w:rsid w:val="00CC4E38"/>
    <w:rsid w:val="00CC6F6C"/>
    <w:rsid w:val="00CD067E"/>
    <w:rsid w:val="00CD098D"/>
    <w:rsid w:val="00CD37D0"/>
    <w:rsid w:val="00CD4F0F"/>
    <w:rsid w:val="00CE10CA"/>
    <w:rsid w:val="00CE42D3"/>
    <w:rsid w:val="00CE4F06"/>
    <w:rsid w:val="00CE5336"/>
    <w:rsid w:val="00CF365C"/>
    <w:rsid w:val="00CF6181"/>
    <w:rsid w:val="00D0108D"/>
    <w:rsid w:val="00D13223"/>
    <w:rsid w:val="00D144DA"/>
    <w:rsid w:val="00D14DB5"/>
    <w:rsid w:val="00D1577B"/>
    <w:rsid w:val="00D21699"/>
    <w:rsid w:val="00D230F1"/>
    <w:rsid w:val="00D23B9D"/>
    <w:rsid w:val="00D23E7F"/>
    <w:rsid w:val="00D27B78"/>
    <w:rsid w:val="00D334FC"/>
    <w:rsid w:val="00D33C07"/>
    <w:rsid w:val="00D34637"/>
    <w:rsid w:val="00D34EF0"/>
    <w:rsid w:val="00D456C7"/>
    <w:rsid w:val="00D45929"/>
    <w:rsid w:val="00D52328"/>
    <w:rsid w:val="00D55521"/>
    <w:rsid w:val="00D576F3"/>
    <w:rsid w:val="00D607A1"/>
    <w:rsid w:val="00D651F2"/>
    <w:rsid w:val="00D66A8C"/>
    <w:rsid w:val="00D7209E"/>
    <w:rsid w:val="00D75E57"/>
    <w:rsid w:val="00D81483"/>
    <w:rsid w:val="00D81A21"/>
    <w:rsid w:val="00D83806"/>
    <w:rsid w:val="00D83960"/>
    <w:rsid w:val="00D84F60"/>
    <w:rsid w:val="00D85E89"/>
    <w:rsid w:val="00D956A4"/>
    <w:rsid w:val="00D95FE7"/>
    <w:rsid w:val="00D97A1D"/>
    <w:rsid w:val="00DA29C5"/>
    <w:rsid w:val="00DA488D"/>
    <w:rsid w:val="00DA4B39"/>
    <w:rsid w:val="00DA704A"/>
    <w:rsid w:val="00DA7536"/>
    <w:rsid w:val="00DB1828"/>
    <w:rsid w:val="00DB1994"/>
    <w:rsid w:val="00DB2C7F"/>
    <w:rsid w:val="00DB66A0"/>
    <w:rsid w:val="00DC391B"/>
    <w:rsid w:val="00DC7230"/>
    <w:rsid w:val="00DD5393"/>
    <w:rsid w:val="00DE0CCA"/>
    <w:rsid w:val="00DE1E05"/>
    <w:rsid w:val="00DE3313"/>
    <w:rsid w:val="00DE3556"/>
    <w:rsid w:val="00DE3F92"/>
    <w:rsid w:val="00DE4AA7"/>
    <w:rsid w:val="00DE7A07"/>
    <w:rsid w:val="00DF288C"/>
    <w:rsid w:val="00DF2A25"/>
    <w:rsid w:val="00DF3BC3"/>
    <w:rsid w:val="00DF6B88"/>
    <w:rsid w:val="00E05FC0"/>
    <w:rsid w:val="00E07ECE"/>
    <w:rsid w:val="00E147EA"/>
    <w:rsid w:val="00E16F9E"/>
    <w:rsid w:val="00E176F4"/>
    <w:rsid w:val="00E207C2"/>
    <w:rsid w:val="00E207EE"/>
    <w:rsid w:val="00E20C91"/>
    <w:rsid w:val="00E21C28"/>
    <w:rsid w:val="00E27B3D"/>
    <w:rsid w:val="00E34AB2"/>
    <w:rsid w:val="00E36748"/>
    <w:rsid w:val="00E37BE8"/>
    <w:rsid w:val="00E37DBA"/>
    <w:rsid w:val="00E45794"/>
    <w:rsid w:val="00E467B3"/>
    <w:rsid w:val="00E47D0D"/>
    <w:rsid w:val="00E50A7A"/>
    <w:rsid w:val="00E52718"/>
    <w:rsid w:val="00E5363F"/>
    <w:rsid w:val="00E5368A"/>
    <w:rsid w:val="00E539AC"/>
    <w:rsid w:val="00E54B38"/>
    <w:rsid w:val="00E558F6"/>
    <w:rsid w:val="00E56E96"/>
    <w:rsid w:val="00E6015F"/>
    <w:rsid w:val="00E60F2D"/>
    <w:rsid w:val="00E61B2B"/>
    <w:rsid w:val="00E6274A"/>
    <w:rsid w:val="00E63826"/>
    <w:rsid w:val="00E65340"/>
    <w:rsid w:val="00E66464"/>
    <w:rsid w:val="00E70257"/>
    <w:rsid w:val="00E72F4C"/>
    <w:rsid w:val="00E7712E"/>
    <w:rsid w:val="00E80D10"/>
    <w:rsid w:val="00E86ABE"/>
    <w:rsid w:val="00E90375"/>
    <w:rsid w:val="00E9369E"/>
    <w:rsid w:val="00E938D3"/>
    <w:rsid w:val="00E94A2A"/>
    <w:rsid w:val="00E96769"/>
    <w:rsid w:val="00EA104E"/>
    <w:rsid w:val="00EA1DB4"/>
    <w:rsid w:val="00EA5505"/>
    <w:rsid w:val="00EA5650"/>
    <w:rsid w:val="00EA5D0D"/>
    <w:rsid w:val="00EB072F"/>
    <w:rsid w:val="00EB090F"/>
    <w:rsid w:val="00EB0BED"/>
    <w:rsid w:val="00EC24E6"/>
    <w:rsid w:val="00EC2C9B"/>
    <w:rsid w:val="00EC3381"/>
    <w:rsid w:val="00EC3D59"/>
    <w:rsid w:val="00ED044B"/>
    <w:rsid w:val="00ED0580"/>
    <w:rsid w:val="00ED17F1"/>
    <w:rsid w:val="00ED22CC"/>
    <w:rsid w:val="00ED4082"/>
    <w:rsid w:val="00ED4806"/>
    <w:rsid w:val="00EE1AF5"/>
    <w:rsid w:val="00EE7151"/>
    <w:rsid w:val="00EF73B2"/>
    <w:rsid w:val="00F047C8"/>
    <w:rsid w:val="00F04DA1"/>
    <w:rsid w:val="00F05659"/>
    <w:rsid w:val="00F10F80"/>
    <w:rsid w:val="00F11396"/>
    <w:rsid w:val="00F11AF0"/>
    <w:rsid w:val="00F1248F"/>
    <w:rsid w:val="00F13E6B"/>
    <w:rsid w:val="00F2418C"/>
    <w:rsid w:val="00F24E27"/>
    <w:rsid w:val="00F26AB5"/>
    <w:rsid w:val="00F273F7"/>
    <w:rsid w:val="00F27E97"/>
    <w:rsid w:val="00F315C2"/>
    <w:rsid w:val="00F32385"/>
    <w:rsid w:val="00F326C9"/>
    <w:rsid w:val="00F374A3"/>
    <w:rsid w:val="00F37704"/>
    <w:rsid w:val="00F44112"/>
    <w:rsid w:val="00F45333"/>
    <w:rsid w:val="00F462C6"/>
    <w:rsid w:val="00F468CC"/>
    <w:rsid w:val="00F47DE6"/>
    <w:rsid w:val="00F50131"/>
    <w:rsid w:val="00F52ED0"/>
    <w:rsid w:val="00F557E2"/>
    <w:rsid w:val="00F55ED4"/>
    <w:rsid w:val="00F56F0C"/>
    <w:rsid w:val="00F61539"/>
    <w:rsid w:val="00F61CB3"/>
    <w:rsid w:val="00F644E7"/>
    <w:rsid w:val="00F65D20"/>
    <w:rsid w:val="00F703D7"/>
    <w:rsid w:val="00F70EE9"/>
    <w:rsid w:val="00F72BB0"/>
    <w:rsid w:val="00F73578"/>
    <w:rsid w:val="00F7401F"/>
    <w:rsid w:val="00F75106"/>
    <w:rsid w:val="00F801ED"/>
    <w:rsid w:val="00F84476"/>
    <w:rsid w:val="00F858DE"/>
    <w:rsid w:val="00F86571"/>
    <w:rsid w:val="00F90522"/>
    <w:rsid w:val="00FA0114"/>
    <w:rsid w:val="00FA1B66"/>
    <w:rsid w:val="00FA3266"/>
    <w:rsid w:val="00FA3951"/>
    <w:rsid w:val="00FA4219"/>
    <w:rsid w:val="00FA5149"/>
    <w:rsid w:val="00FA76B8"/>
    <w:rsid w:val="00FB0799"/>
    <w:rsid w:val="00FB101B"/>
    <w:rsid w:val="00FB42C9"/>
    <w:rsid w:val="00FC1B8C"/>
    <w:rsid w:val="00FC617D"/>
    <w:rsid w:val="00FC6DCD"/>
    <w:rsid w:val="00FD1BD9"/>
    <w:rsid w:val="00FE3D29"/>
    <w:rsid w:val="00FE553A"/>
    <w:rsid w:val="00FE5DFC"/>
    <w:rsid w:val="00FF143B"/>
    <w:rsid w:val="00FF2ED4"/>
    <w:rsid w:val="00FF4B51"/>
    <w:rsid w:val="00FF5AAA"/>
    <w:rsid w:val="00FF61EF"/>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4BF4"/>
  <w15:chartTrackingRefBased/>
  <w15:docId w15:val="{F43A47CE-1D8B-814F-BB86-95D64169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3D0"/>
    <w:pPr>
      <w:tabs>
        <w:tab w:val="center" w:pos="4680"/>
        <w:tab w:val="right" w:pos="9360"/>
      </w:tabs>
    </w:pPr>
  </w:style>
  <w:style w:type="character" w:customStyle="1" w:styleId="HeaderChar">
    <w:name w:val="Header Char"/>
    <w:basedOn w:val="DefaultParagraphFont"/>
    <w:link w:val="Header"/>
    <w:uiPriority w:val="99"/>
    <w:rsid w:val="004913D0"/>
  </w:style>
  <w:style w:type="paragraph" w:styleId="Footer">
    <w:name w:val="footer"/>
    <w:basedOn w:val="Normal"/>
    <w:link w:val="FooterChar"/>
    <w:uiPriority w:val="99"/>
    <w:unhideWhenUsed/>
    <w:rsid w:val="004913D0"/>
    <w:pPr>
      <w:tabs>
        <w:tab w:val="center" w:pos="4680"/>
        <w:tab w:val="right" w:pos="9360"/>
      </w:tabs>
    </w:pPr>
  </w:style>
  <w:style w:type="character" w:customStyle="1" w:styleId="FooterChar">
    <w:name w:val="Footer Char"/>
    <w:basedOn w:val="DefaultParagraphFont"/>
    <w:link w:val="Footer"/>
    <w:uiPriority w:val="99"/>
    <w:rsid w:val="004913D0"/>
  </w:style>
  <w:style w:type="table" w:styleId="TableGrid">
    <w:name w:val="Table Grid"/>
    <w:basedOn w:val="TableNormal"/>
    <w:uiPriority w:val="39"/>
    <w:rsid w:val="00B35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场次名"/>
    <w:basedOn w:val="Normal"/>
    <w:qFormat/>
    <w:rsid w:val="00B35545"/>
    <w:pPr>
      <w:jc w:val="center"/>
    </w:pPr>
    <w:rPr>
      <w:rFonts w:ascii="Heiti TC Medium" w:eastAsia="Heiti TC Medium" w:hAnsi="Heiti TC Medium"/>
      <w:sz w:val="28"/>
      <w:szCs w:val="28"/>
    </w:rPr>
  </w:style>
  <w:style w:type="paragraph" w:customStyle="1" w:styleId="a0">
    <w:name w:val="角色名"/>
    <w:basedOn w:val="Normal"/>
    <w:qFormat/>
    <w:rsid w:val="00304506"/>
    <w:rPr>
      <w:rFonts w:ascii="Heiti TC Medium" w:eastAsia="Heiti TC Medium" w:hAnsi="Heiti TC Medium"/>
      <w:b/>
    </w:rPr>
  </w:style>
  <w:style w:type="paragraph" w:customStyle="1" w:styleId="a1">
    <w:name w:val="正文"/>
    <w:basedOn w:val="Normal"/>
    <w:qFormat/>
    <w:rsid w:val="0007790F"/>
    <w:rPr>
      <w:rFonts w:ascii="Heiti TC Medium" w:eastAsia="Heiti TC Medium" w:hAnsi="Heiti TC Medium"/>
    </w:rPr>
  </w:style>
  <w:style w:type="paragraph" w:customStyle="1" w:styleId="a2">
    <w:name w:val="舞台提示"/>
    <w:basedOn w:val="Normal"/>
    <w:qFormat/>
    <w:rsid w:val="0007790F"/>
    <w:rPr>
      <w:rFonts w:ascii="Kaiti TC" w:eastAsia="Kaiti TC" w:hAnsi="Kaiti TC"/>
    </w:rPr>
  </w:style>
  <w:style w:type="character" w:customStyle="1" w:styleId="Heading1Char">
    <w:name w:val="Heading 1 Char"/>
    <w:basedOn w:val="DefaultParagraphFont"/>
    <w:link w:val="Heading1"/>
    <w:uiPriority w:val="9"/>
    <w:rsid w:val="007B7C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7C56"/>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7B7C56"/>
    <w:pPr>
      <w:spacing w:before="120"/>
    </w:pPr>
    <w:rPr>
      <w:rFonts w:cstheme="minorHAnsi"/>
      <w:b/>
      <w:bCs/>
      <w:i/>
      <w:iCs/>
    </w:rPr>
  </w:style>
  <w:style w:type="paragraph" w:styleId="TOC2">
    <w:name w:val="toc 2"/>
    <w:basedOn w:val="Normal"/>
    <w:next w:val="Normal"/>
    <w:autoRedefine/>
    <w:uiPriority w:val="39"/>
    <w:semiHidden/>
    <w:unhideWhenUsed/>
    <w:rsid w:val="007B7C5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B7C56"/>
    <w:pPr>
      <w:ind w:left="480"/>
    </w:pPr>
    <w:rPr>
      <w:rFonts w:cstheme="minorHAnsi"/>
      <w:sz w:val="20"/>
      <w:szCs w:val="20"/>
    </w:rPr>
  </w:style>
  <w:style w:type="paragraph" w:styleId="TOC4">
    <w:name w:val="toc 4"/>
    <w:basedOn w:val="Normal"/>
    <w:next w:val="Normal"/>
    <w:autoRedefine/>
    <w:uiPriority w:val="39"/>
    <w:semiHidden/>
    <w:unhideWhenUsed/>
    <w:rsid w:val="007B7C56"/>
    <w:pPr>
      <w:ind w:left="720"/>
    </w:pPr>
    <w:rPr>
      <w:rFonts w:cstheme="minorHAnsi"/>
      <w:sz w:val="20"/>
      <w:szCs w:val="20"/>
    </w:rPr>
  </w:style>
  <w:style w:type="paragraph" w:styleId="TOC5">
    <w:name w:val="toc 5"/>
    <w:basedOn w:val="Normal"/>
    <w:next w:val="Normal"/>
    <w:autoRedefine/>
    <w:uiPriority w:val="39"/>
    <w:semiHidden/>
    <w:unhideWhenUsed/>
    <w:rsid w:val="007B7C56"/>
    <w:pPr>
      <w:ind w:left="960"/>
    </w:pPr>
    <w:rPr>
      <w:rFonts w:cstheme="minorHAnsi"/>
      <w:sz w:val="20"/>
      <w:szCs w:val="20"/>
    </w:rPr>
  </w:style>
  <w:style w:type="paragraph" w:styleId="TOC6">
    <w:name w:val="toc 6"/>
    <w:basedOn w:val="Normal"/>
    <w:next w:val="Normal"/>
    <w:autoRedefine/>
    <w:uiPriority w:val="39"/>
    <w:semiHidden/>
    <w:unhideWhenUsed/>
    <w:rsid w:val="007B7C56"/>
    <w:pPr>
      <w:ind w:left="1200"/>
    </w:pPr>
    <w:rPr>
      <w:rFonts w:cstheme="minorHAnsi"/>
      <w:sz w:val="20"/>
      <w:szCs w:val="20"/>
    </w:rPr>
  </w:style>
  <w:style w:type="paragraph" w:styleId="TOC7">
    <w:name w:val="toc 7"/>
    <w:basedOn w:val="Normal"/>
    <w:next w:val="Normal"/>
    <w:autoRedefine/>
    <w:uiPriority w:val="39"/>
    <w:semiHidden/>
    <w:unhideWhenUsed/>
    <w:rsid w:val="007B7C56"/>
    <w:pPr>
      <w:ind w:left="1440"/>
    </w:pPr>
    <w:rPr>
      <w:rFonts w:cstheme="minorHAnsi"/>
      <w:sz w:val="20"/>
      <w:szCs w:val="20"/>
    </w:rPr>
  </w:style>
  <w:style w:type="paragraph" w:styleId="TOC8">
    <w:name w:val="toc 8"/>
    <w:basedOn w:val="Normal"/>
    <w:next w:val="Normal"/>
    <w:autoRedefine/>
    <w:uiPriority w:val="39"/>
    <w:semiHidden/>
    <w:unhideWhenUsed/>
    <w:rsid w:val="007B7C56"/>
    <w:pPr>
      <w:ind w:left="1680"/>
    </w:pPr>
    <w:rPr>
      <w:rFonts w:cstheme="minorHAnsi"/>
      <w:sz w:val="20"/>
      <w:szCs w:val="20"/>
    </w:rPr>
  </w:style>
  <w:style w:type="paragraph" w:styleId="TOC9">
    <w:name w:val="toc 9"/>
    <w:basedOn w:val="Normal"/>
    <w:next w:val="Normal"/>
    <w:autoRedefine/>
    <w:uiPriority w:val="39"/>
    <w:semiHidden/>
    <w:unhideWhenUsed/>
    <w:rsid w:val="007B7C56"/>
    <w:pPr>
      <w:ind w:left="1920"/>
    </w:pPr>
    <w:rPr>
      <w:rFonts w:cstheme="minorHAnsi"/>
      <w:sz w:val="20"/>
      <w:szCs w:val="20"/>
    </w:rPr>
  </w:style>
  <w:style w:type="paragraph" w:styleId="Revision">
    <w:name w:val="Revision"/>
    <w:hidden/>
    <w:uiPriority w:val="99"/>
    <w:semiHidden/>
    <w:rsid w:val="0045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37B7D-2F1A-9449-8773-B69813CF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5243</TotalTime>
  <Pages>37</Pages>
  <Words>14648</Words>
  <Characters>83500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Tom</dc:creator>
  <cp:keywords/>
  <dc:description/>
  <cp:lastModifiedBy>Jiang, Yanze</cp:lastModifiedBy>
  <cp:revision>580</cp:revision>
  <cp:lastPrinted>2022-12-14T16:48:00Z</cp:lastPrinted>
  <dcterms:created xsi:type="dcterms:W3CDTF">2022-11-18T00:19:00Z</dcterms:created>
  <dcterms:modified xsi:type="dcterms:W3CDTF">2023-04-02T03:08:00Z</dcterms:modified>
</cp:coreProperties>
</file>